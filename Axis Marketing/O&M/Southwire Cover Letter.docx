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726C" w14:textId="77777777" w:rsidR="005E4117" w:rsidRPr="001A6F95" w:rsidRDefault="005E4117" w:rsidP="001A6F95">
      <w:pPr>
        <w:ind w:firstLine="720"/>
        <w:contextualSpacing/>
        <w:mirrorIndents/>
        <w:rPr>
          <w:sz w:val="22"/>
          <w:szCs w:val="22"/>
        </w:rPr>
      </w:pPr>
    </w:p>
    <w:p w14:paraId="4CEC78B1" w14:textId="77777777" w:rsidR="005E4117" w:rsidRPr="001A6F95" w:rsidRDefault="001F4835" w:rsidP="001A6F95">
      <w:pPr>
        <w:tabs>
          <w:tab w:val="left" w:pos="1240"/>
        </w:tabs>
        <w:contextualSpacing/>
        <w:mirrorIndents/>
        <w:rPr>
          <w:sz w:val="22"/>
          <w:szCs w:val="22"/>
        </w:rPr>
      </w:pPr>
      <w:r w:rsidRPr="001A6F95">
        <w:rPr>
          <w:sz w:val="22"/>
          <w:szCs w:val="22"/>
        </w:rPr>
        <w:tab/>
      </w:r>
    </w:p>
    <w:p w14:paraId="26DF07E0" w14:textId="46B95666" w:rsidR="005E4117" w:rsidRPr="001A6F95" w:rsidDel="000222C4" w:rsidRDefault="005E4117" w:rsidP="001A6F95">
      <w:pPr>
        <w:contextualSpacing/>
        <w:mirrorIndents/>
        <w:rPr>
          <w:del w:id="0" w:author="Josh Butler" w:date="2022-04-01T18:28:00Z"/>
          <w:sz w:val="22"/>
          <w:szCs w:val="22"/>
        </w:rPr>
      </w:pPr>
    </w:p>
    <w:p w14:paraId="553DF397" w14:textId="0E38CA82" w:rsidR="008606B8" w:rsidRPr="00AA4679" w:rsidDel="000222C4" w:rsidRDefault="004009AB" w:rsidP="001A6F95">
      <w:pPr>
        <w:contextualSpacing/>
        <w:mirrorIndents/>
        <w:jc w:val="center"/>
        <w:rPr>
          <w:del w:id="1" w:author="Josh Butler" w:date="2022-04-01T18:28:00Z"/>
          <w:rFonts w:ascii="Times New Roman" w:hAnsi="Times New Roman" w:cs="Times New Roman"/>
          <w:sz w:val="36"/>
          <w:szCs w:val="36"/>
          <w:rPrChange w:id="2" w:author="Josh Butler" w:date="2021-10-29T08:39:00Z">
            <w:rPr>
              <w:del w:id="3" w:author="Josh Butler" w:date="2022-04-01T18:28:00Z"/>
              <w:rFonts w:ascii="AvenirNext LT Pro Regular" w:hAnsi="AvenirNext LT Pro Regular"/>
              <w:sz w:val="36"/>
              <w:szCs w:val="36"/>
            </w:rPr>
          </w:rPrChange>
        </w:rPr>
      </w:pPr>
      <w:del w:id="4" w:author="Josh Butler" w:date="2021-10-29T08:41:00Z">
        <w:r w:rsidRPr="00AA4679" w:rsidDel="00AA4679">
          <w:rPr>
            <w:rFonts w:ascii="Times New Roman" w:hAnsi="Times New Roman" w:cs="Times New Roman"/>
            <w:sz w:val="36"/>
            <w:szCs w:val="36"/>
            <w:rPrChange w:id="5" w:author="Josh Butler" w:date="2021-10-29T08:39:00Z">
              <w:rPr>
                <w:rFonts w:ascii="AvenirNext LT Pro Regular" w:hAnsi="AvenirNext LT Pro Regular"/>
                <w:sz w:val="36"/>
                <w:szCs w:val="36"/>
              </w:rPr>
            </w:rPrChange>
          </w:rPr>
          <w:delText>NCEMC</w:delText>
        </w:r>
        <w:r w:rsidR="008606B8" w:rsidRPr="00AA4679" w:rsidDel="00AA4679">
          <w:rPr>
            <w:rFonts w:ascii="Times New Roman" w:hAnsi="Times New Roman" w:cs="Times New Roman"/>
            <w:sz w:val="36"/>
            <w:szCs w:val="36"/>
            <w:rPrChange w:id="6" w:author="Josh Butler" w:date="2021-10-29T08:39:00Z">
              <w:rPr>
                <w:rFonts w:ascii="AvenirNext LT Pro Regular" w:hAnsi="AvenirNext LT Pro Regular"/>
                <w:sz w:val="36"/>
                <w:szCs w:val="36"/>
              </w:rPr>
            </w:rPrChange>
          </w:rPr>
          <w:delText xml:space="preserve"> </w:delText>
        </w:r>
        <w:r w:rsidRPr="00AA4679" w:rsidDel="00AA4679">
          <w:rPr>
            <w:rFonts w:ascii="Times New Roman" w:hAnsi="Times New Roman" w:cs="Times New Roman"/>
            <w:sz w:val="36"/>
            <w:szCs w:val="36"/>
            <w:rPrChange w:id="7" w:author="Josh Butler" w:date="2021-10-29T08:39:00Z">
              <w:rPr>
                <w:rFonts w:ascii="AvenirNext LT Pro Regular" w:hAnsi="AvenirNext LT Pro Regular"/>
                <w:sz w:val="36"/>
                <w:szCs w:val="36"/>
              </w:rPr>
            </w:rPrChange>
          </w:rPr>
          <w:delText>N</w:delText>
        </w:r>
        <w:r w:rsidR="00DF018D" w:rsidRPr="00AA4679" w:rsidDel="00AA4679">
          <w:rPr>
            <w:rFonts w:ascii="Times New Roman" w:hAnsi="Times New Roman" w:cs="Times New Roman"/>
            <w:sz w:val="36"/>
            <w:szCs w:val="36"/>
            <w:rPrChange w:id="8" w:author="Josh Butler" w:date="2021-10-29T08:39:00Z">
              <w:rPr>
                <w:rFonts w:ascii="AvenirNext LT Pro Regular" w:hAnsi="AvenirNext LT Pro Regular"/>
                <w:sz w:val="36"/>
                <w:szCs w:val="36"/>
              </w:rPr>
            </w:rPrChange>
          </w:rPr>
          <w:delText>C</w:delText>
        </w:r>
      </w:del>
      <w:del w:id="9" w:author="Josh Butler" w:date="2022-02-23T13:30:00Z">
        <w:r w:rsidR="00DF018D" w:rsidRPr="00AA4679" w:rsidDel="006025C7">
          <w:rPr>
            <w:rFonts w:ascii="Times New Roman" w:hAnsi="Times New Roman" w:cs="Times New Roman"/>
            <w:sz w:val="36"/>
            <w:szCs w:val="36"/>
            <w:rPrChange w:id="10" w:author="Josh Butler" w:date="2021-10-29T08:39:00Z">
              <w:rPr>
                <w:rFonts w:ascii="AvenirNext LT Pro Regular" w:hAnsi="AvenirNext LT Pro Regular"/>
                <w:sz w:val="36"/>
                <w:szCs w:val="36"/>
              </w:rPr>
            </w:rPrChange>
          </w:rPr>
          <w:delText xml:space="preserve"> </w:delText>
        </w:r>
        <w:r w:rsidR="008606B8" w:rsidRPr="00AA4679" w:rsidDel="006025C7">
          <w:rPr>
            <w:rFonts w:ascii="Times New Roman" w:hAnsi="Times New Roman" w:cs="Times New Roman"/>
            <w:sz w:val="36"/>
            <w:szCs w:val="36"/>
            <w:rPrChange w:id="11" w:author="Josh Butler" w:date="2021-10-29T08:39:00Z">
              <w:rPr>
                <w:rFonts w:ascii="AvenirNext LT Pro Regular" w:hAnsi="AvenirNext LT Pro Regular"/>
                <w:sz w:val="36"/>
                <w:szCs w:val="36"/>
              </w:rPr>
            </w:rPrChange>
          </w:rPr>
          <w:delText>Portfolio</w:delText>
        </w:r>
      </w:del>
    </w:p>
    <w:p w14:paraId="44B6D22E" w14:textId="7EB4B204" w:rsidR="00E84A13" w:rsidRPr="00AA4679" w:rsidDel="000222C4" w:rsidRDefault="00C9190C" w:rsidP="001A6F95">
      <w:pPr>
        <w:contextualSpacing/>
        <w:mirrorIndents/>
        <w:jc w:val="center"/>
        <w:rPr>
          <w:del w:id="12" w:author="Josh Butler" w:date="2022-04-01T18:28:00Z"/>
          <w:rFonts w:ascii="Times New Roman" w:hAnsi="Times New Roman" w:cs="Times New Roman"/>
          <w:sz w:val="36"/>
          <w:szCs w:val="36"/>
          <w:rPrChange w:id="13" w:author="Josh Butler" w:date="2021-10-29T08:39:00Z">
            <w:rPr>
              <w:del w:id="14" w:author="Josh Butler" w:date="2022-04-01T18:28:00Z"/>
              <w:rFonts w:ascii="AvenirNext LT Pro Regular" w:hAnsi="AvenirNext LT Pro Regular"/>
              <w:sz w:val="36"/>
              <w:szCs w:val="36"/>
            </w:rPr>
          </w:rPrChange>
        </w:rPr>
      </w:pPr>
      <w:del w:id="15" w:author="Josh Butler" w:date="2022-04-01T18:28:00Z">
        <w:r w:rsidRPr="00AA4679" w:rsidDel="000222C4">
          <w:rPr>
            <w:rFonts w:ascii="Times New Roman" w:hAnsi="Times New Roman" w:cs="Times New Roman"/>
            <w:sz w:val="36"/>
            <w:szCs w:val="36"/>
            <w:rPrChange w:id="16" w:author="Josh Butler" w:date="2021-10-29T08:39:00Z">
              <w:rPr>
                <w:rFonts w:ascii="AvenirNext LT Pro Regular" w:hAnsi="AvenirNext LT Pro Regular"/>
                <w:sz w:val="36"/>
                <w:szCs w:val="36"/>
              </w:rPr>
            </w:rPrChange>
          </w:rPr>
          <w:delText>EPC</w:delText>
        </w:r>
        <w:r w:rsidR="008606B8" w:rsidRPr="00AA4679" w:rsidDel="000222C4">
          <w:rPr>
            <w:rFonts w:ascii="Times New Roman" w:hAnsi="Times New Roman" w:cs="Times New Roman"/>
            <w:sz w:val="36"/>
            <w:szCs w:val="36"/>
            <w:rPrChange w:id="17" w:author="Josh Butler" w:date="2021-10-29T08:39:00Z">
              <w:rPr>
                <w:rFonts w:ascii="AvenirNext LT Pro Regular" w:hAnsi="AvenirNext LT Pro Regular"/>
                <w:sz w:val="36"/>
                <w:szCs w:val="36"/>
              </w:rPr>
            </w:rPrChange>
          </w:rPr>
          <w:delText xml:space="preserve"> </w:delText>
        </w:r>
        <w:r w:rsidR="00E84A13" w:rsidRPr="00AA4679" w:rsidDel="000222C4">
          <w:rPr>
            <w:rFonts w:ascii="Times New Roman" w:hAnsi="Times New Roman" w:cs="Times New Roman"/>
            <w:sz w:val="36"/>
            <w:szCs w:val="36"/>
            <w:rPrChange w:id="18" w:author="Josh Butler" w:date="2021-10-29T08:39:00Z">
              <w:rPr>
                <w:rFonts w:ascii="AvenirNext LT Pro Regular" w:hAnsi="AvenirNext LT Pro Regular"/>
                <w:sz w:val="36"/>
                <w:szCs w:val="36"/>
              </w:rPr>
            </w:rPrChange>
          </w:rPr>
          <w:delText>Proposal</w:delText>
        </w:r>
        <w:r w:rsidR="008606B8" w:rsidRPr="00AA4679" w:rsidDel="000222C4">
          <w:rPr>
            <w:rFonts w:ascii="Times New Roman" w:hAnsi="Times New Roman" w:cs="Times New Roman"/>
            <w:sz w:val="36"/>
            <w:szCs w:val="36"/>
            <w:rPrChange w:id="19" w:author="Josh Butler" w:date="2021-10-29T08:39:00Z">
              <w:rPr>
                <w:rFonts w:ascii="AvenirNext LT Pro Regular" w:hAnsi="AvenirNext LT Pro Regular"/>
                <w:sz w:val="36"/>
                <w:szCs w:val="36"/>
              </w:rPr>
            </w:rPrChange>
          </w:rPr>
          <w:delText xml:space="preserve"> &amp; Implementation Plan</w:delText>
        </w:r>
      </w:del>
    </w:p>
    <w:p w14:paraId="34A9FEE3" w14:textId="751E3232" w:rsidR="00E84A13" w:rsidRPr="00AA4679" w:rsidDel="000222C4" w:rsidRDefault="00E84A13" w:rsidP="001A6F95">
      <w:pPr>
        <w:contextualSpacing/>
        <w:mirrorIndents/>
        <w:jc w:val="center"/>
        <w:rPr>
          <w:del w:id="20" w:author="Josh Butler" w:date="2022-04-01T18:28:00Z"/>
          <w:rFonts w:ascii="Times New Roman" w:hAnsi="Times New Roman" w:cs="Times New Roman"/>
          <w:sz w:val="36"/>
          <w:szCs w:val="36"/>
          <w:rPrChange w:id="21" w:author="Josh Butler" w:date="2021-10-29T08:39:00Z">
            <w:rPr>
              <w:del w:id="22" w:author="Josh Butler" w:date="2022-04-01T18:28:00Z"/>
              <w:rFonts w:ascii="AvenirNext LT Pro Regular" w:hAnsi="AvenirNext LT Pro Regular"/>
              <w:sz w:val="36"/>
              <w:szCs w:val="36"/>
            </w:rPr>
          </w:rPrChange>
        </w:rPr>
      </w:pPr>
    </w:p>
    <w:p w14:paraId="78A40B93" w14:textId="60BD282C" w:rsidR="00E84A13" w:rsidRPr="00AA4679" w:rsidDel="000222C4" w:rsidRDefault="005A541F" w:rsidP="001A6F95">
      <w:pPr>
        <w:contextualSpacing/>
        <w:mirrorIndents/>
        <w:jc w:val="center"/>
        <w:rPr>
          <w:del w:id="23" w:author="Josh Butler" w:date="2022-04-01T18:28:00Z"/>
          <w:rFonts w:ascii="Times New Roman" w:hAnsi="Times New Roman" w:cs="Times New Roman"/>
          <w:sz w:val="24"/>
          <w:szCs w:val="24"/>
          <w:rPrChange w:id="24" w:author="Josh Butler" w:date="2021-10-29T08:39:00Z">
            <w:rPr>
              <w:del w:id="25" w:author="Josh Butler" w:date="2022-04-01T18:28:00Z"/>
              <w:rFonts w:ascii="AvenirNext LT Pro Regular" w:hAnsi="AvenirNext LT Pro Regular"/>
              <w:sz w:val="24"/>
              <w:szCs w:val="24"/>
            </w:rPr>
          </w:rPrChange>
        </w:rPr>
      </w:pPr>
      <w:del w:id="26" w:author="Josh Butler" w:date="2022-04-01T18:28:00Z">
        <w:r w:rsidRPr="00AA4679" w:rsidDel="000222C4">
          <w:rPr>
            <w:rFonts w:ascii="Times New Roman" w:hAnsi="Times New Roman" w:cs="Times New Roman"/>
            <w:sz w:val="24"/>
            <w:szCs w:val="24"/>
            <w:rPrChange w:id="27" w:author="Josh Butler" w:date="2021-10-29T08:39:00Z">
              <w:rPr>
                <w:rFonts w:ascii="AvenirNext LT Pro Regular" w:hAnsi="AvenirNext LT Pro Regular"/>
                <w:sz w:val="24"/>
                <w:szCs w:val="24"/>
              </w:rPr>
            </w:rPrChange>
          </w:rPr>
          <w:delText>Project</w:delText>
        </w:r>
        <w:r w:rsidR="00E84A13" w:rsidRPr="00AA4679" w:rsidDel="000222C4">
          <w:rPr>
            <w:rFonts w:ascii="Times New Roman" w:hAnsi="Times New Roman" w:cs="Times New Roman"/>
            <w:sz w:val="24"/>
            <w:szCs w:val="24"/>
            <w:rPrChange w:id="28" w:author="Josh Butler" w:date="2021-10-29T08:39:00Z">
              <w:rPr>
                <w:rFonts w:ascii="AvenirNext LT Pro Regular" w:hAnsi="AvenirNext LT Pro Regular"/>
                <w:sz w:val="24"/>
                <w:szCs w:val="24"/>
              </w:rPr>
            </w:rPrChange>
          </w:rPr>
          <w:delText xml:space="preserve"> Location</w:delText>
        </w:r>
      </w:del>
      <w:del w:id="29" w:author="Josh Butler" w:date="2022-02-23T13:31:00Z">
        <w:r w:rsidR="00C9190C" w:rsidRPr="00AA4679" w:rsidDel="006025C7">
          <w:rPr>
            <w:rFonts w:ascii="Times New Roman" w:hAnsi="Times New Roman" w:cs="Times New Roman"/>
            <w:sz w:val="24"/>
            <w:szCs w:val="24"/>
            <w:rPrChange w:id="30" w:author="Josh Butler" w:date="2021-10-29T08:39:00Z">
              <w:rPr>
                <w:rFonts w:ascii="AvenirNext LT Pro Regular" w:hAnsi="AvenirNext LT Pro Regular"/>
                <w:sz w:val="24"/>
                <w:szCs w:val="24"/>
              </w:rPr>
            </w:rPrChange>
          </w:rPr>
          <w:delText>s</w:delText>
        </w:r>
      </w:del>
      <w:del w:id="31" w:author="Josh Butler" w:date="2022-04-01T18:28:00Z">
        <w:r w:rsidR="00E84A13" w:rsidRPr="00AA4679" w:rsidDel="000222C4">
          <w:rPr>
            <w:rFonts w:ascii="Times New Roman" w:hAnsi="Times New Roman" w:cs="Times New Roman"/>
            <w:sz w:val="24"/>
            <w:szCs w:val="24"/>
            <w:rPrChange w:id="32" w:author="Josh Butler" w:date="2021-10-29T08:39:00Z">
              <w:rPr>
                <w:rFonts w:ascii="AvenirNext LT Pro Regular" w:hAnsi="AvenirNext LT Pro Regular"/>
                <w:sz w:val="24"/>
                <w:szCs w:val="24"/>
              </w:rPr>
            </w:rPrChange>
          </w:rPr>
          <w:delText>:</w:delText>
        </w:r>
      </w:del>
    </w:p>
    <w:p w14:paraId="485D00AF" w14:textId="53BB1146" w:rsidR="00E84A13" w:rsidRPr="00AA4679" w:rsidDel="000222C4" w:rsidRDefault="00E84A13" w:rsidP="001A6F95">
      <w:pPr>
        <w:contextualSpacing/>
        <w:mirrorIndents/>
        <w:jc w:val="center"/>
        <w:rPr>
          <w:del w:id="33" w:author="Josh Butler" w:date="2022-04-01T18:28:00Z"/>
          <w:rFonts w:ascii="Times New Roman" w:hAnsi="Times New Roman" w:cs="Times New Roman"/>
          <w:sz w:val="24"/>
          <w:szCs w:val="24"/>
          <w:rPrChange w:id="34" w:author="Josh Butler" w:date="2021-10-29T08:39:00Z">
            <w:rPr>
              <w:del w:id="35" w:author="Josh Butler" w:date="2022-04-01T18:28:00Z"/>
              <w:rFonts w:ascii="AvenirNext LT Pro Regular" w:hAnsi="AvenirNext LT Pro Regular"/>
              <w:sz w:val="24"/>
              <w:szCs w:val="24"/>
            </w:rPr>
          </w:rPrChange>
        </w:rPr>
      </w:pPr>
    </w:p>
    <w:p w14:paraId="253B78A4" w14:textId="695585D9" w:rsidR="00F33E68" w:rsidRPr="00AA4679" w:rsidDel="000222C4" w:rsidRDefault="004009AB" w:rsidP="001A6F95">
      <w:pPr>
        <w:contextualSpacing/>
        <w:mirrorIndents/>
        <w:jc w:val="center"/>
        <w:rPr>
          <w:del w:id="36" w:author="Josh Butler" w:date="2022-04-01T18:28:00Z"/>
          <w:rFonts w:ascii="Times New Roman" w:hAnsi="Times New Roman" w:cs="Times New Roman"/>
          <w:sz w:val="24"/>
          <w:szCs w:val="24"/>
          <w:rPrChange w:id="37" w:author="Josh Butler" w:date="2021-10-29T08:39:00Z">
            <w:rPr>
              <w:del w:id="38" w:author="Josh Butler" w:date="2022-04-01T18:28:00Z"/>
              <w:rFonts w:ascii="AvenirNext LT Pro Regular" w:hAnsi="AvenirNext LT Pro Regular"/>
              <w:sz w:val="24"/>
              <w:szCs w:val="24"/>
            </w:rPr>
          </w:rPrChange>
        </w:rPr>
      </w:pPr>
      <w:del w:id="39" w:author="Josh Butler" w:date="2021-10-29T08:42:00Z">
        <w:r w:rsidRPr="00AA4679" w:rsidDel="00AA4679">
          <w:rPr>
            <w:rFonts w:ascii="Times New Roman" w:hAnsi="Times New Roman" w:cs="Times New Roman"/>
            <w:sz w:val="24"/>
            <w:szCs w:val="24"/>
            <w:rPrChange w:id="40" w:author="Josh Butler" w:date="2021-10-29T08:39:00Z">
              <w:rPr>
                <w:rFonts w:ascii="AvenirNext LT Pro Regular" w:hAnsi="AvenirNext LT Pro Regular"/>
                <w:sz w:val="24"/>
                <w:szCs w:val="24"/>
              </w:rPr>
            </w:rPrChange>
          </w:rPr>
          <w:delText xml:space="preserve">Duplin &amp; </w:delText>
        </w:r>
        <w:r w:rsidR="00C4268A" w:rsidRPr="00AA4679" w:rsidDel="00AA4679">
          <w:rPr>
            <w:rFonts w:ascii="Times New Roman" w:hAnsi="Times New Roman" w:cs="Times New Roman"/>
            <w:sz w:val="24"/>
            <w:szCs w:val="24"/>
            <w:rPrChange w:id="41" w:author="Josh Butler" w:date="2021-10-29T08:39:00Z">
              <w:rPr>
                <w:rFonts w:ascii="AvenirNext LT Pro Regular" w:hAnsi="AvenirNext LT Pro Regular"/>
                <w:sz w:val="24"/>
                <w:szCs w:val="24"/>
              </w:rPr>
            </w:rPrChange>
          </w:rPr>
          <w:delText>Randolph</w:delText>
        </w:r>
        <w:r w:rsidR="00DF018D" w:rsidRPr="00AA4679" w:rsidDel="00AA4679">
          <w:rPr>
            <w:rFonts w:ascii="Times New Roman" w:hAnsi="Times New Roman" w:cs="Times New Roman"/>
            <w:sz w:val="24"/>
            <w:szCs w:val="24"/>
            <w:rPrChange w:id="42" w:author="Josh Butler" w:date="2021-10-29T08:39:00Z">
              <w:rPr>
                <w:rFonts w:ascii="AvenirNext LT Pro Regular" w:hAnsi="AvenirNext LT Pro Regular"/>
                <w:sz w:val="24"/>
                <w:szCs w:val="24"/>
              </w:rPr>
            </w:rPrChange>
          </w:rPr>
          <w:delText xml:space="preserve"> County</w:delText>
        </w:r>
      </w:del>
      <w:del w:id="43" w:author="Josh Butler" w:date="2022-02-23T13:31:00Z">
        <w:r w:rsidR="00DF018D" w:rsidRPr="00AA4679" w:rsidDel="006025C7">
          <w:rPr>
            <w:rFonts w:ascii="Times New Roman" w:hAnsi="Times New Roman" w:cs="Times New Roman"/>
            <w:sz w:val="24"/>
            <w:szCs w:val="24"/>
            <w:rPrChange w:id="44" w:author="Josh Butler" w:date="2021-10-29T08:39:00Z">
              <w:rPr>
                <w:rFonts w:ascii="AvenirNext LT Pro Regular" w:hAnsi="AvenirNext LT Pro Regular"/>
                <w:sz w:val="24"/>
                <w:szCs w:val="24"/>
              </w:rPr>
            </w:rPrChange>
          </w:rPr>
          <w:delText xml:space="preserve">, </w:delText>
        </w:r>
      </w:del>
      <w:del w:id="45" w:author="Josh Butler" w:date="2021-10-29T08:42:00Z">
        <w:r w:rsidRPr="00AA4679" w:rsidDel="00AA4679">
          <w:rPr>
            <w:rFonts w:ascii="Times New Roman" w:hAnsi="Times New Roman" w:cs="Times New Roman"/>
            <w:sz w:val="24"/>
            <w:szCs w:val="24"/>
            <w:rPrChange w:id="46" w:author="Josh Butler" w:date="2021-10-29T08:39:00Z">
              <w:rPr>
                <w:rFonts w:ascii="AvenirNext LT Pro Regular" w:hAnsi="AvenirNext LT Pro Regular"/>
                <w:sz w:val="24"/>
                <w:szCs w:val="24"/>
              </w:rPr>
            </w:rPrChange>
          </w:rPr>
          <w:delText>N</w:delText>
        </w:r>
        <w:r w:rsidR="00DF018D" w:rsidRPr="00AA4679" w:rsidDel="00AA4679">
          <w:rPr>
            <w:rFonts w:ascii="Times New Roman" w:hAnsi="Times New Roman" w:cs="Times New Roman"/>
            <w:sz w:val="24"/>
            <w:szCs w:val="24"/>
            <w:rPrChange w:id="47" w:author="Josh Butler" w:date="2021-10-29T08:39:00Z">
              <w:rPr>
                <w:rFonts w:ascii="AvenirNext LT Pro Regular" w:hAnsi="AvenirNext LT Pro Regular"/>
                <w:sz w:val="24"/>
                <w:szCs w:val="24"/>
              </w:rPr>
            </w:rPrChange>
          </w:rPr>
          <w:delText>C</w:delText>
        </w:r>
      </w:del>
    </w:p>
    <w:p w14:paraId="41A97E36" w14:textId="10FCB837" w:rsidR="00E84A13" w:rsidRPr="00AA4679" w:rsidDel="000222C4" w:rsidRDefault="00E84A13" w:rsidP="001A6F95">
      <w:pPr>
        <w:contextualSpacing/>
        <w:mirrorIndents/>
        <w:jc w:val="center"/>
        <w:rPr>
          <w:del w:id="48" w:author="Josh Butler" w:date="2022-04-01T18:28:00Z"/>
          <w:rFonts w:ascii="Times New Roman" w:hAnsi="Times New Roman" w:cs="Times New Roman"/>
          <w:sz w:val="24"/>
          <w:szCs w:val="24"/>
          <w:rPrChange w:id="49" w:author="Josh Butler" w:date="2021-10-29T08:39:00Z">
            <w:rPr>
              <w:del w:id="50" w:author="Josh Butler" w:date="2022-04-01T18:28:00Z"/>
              <w:rFonts w:ascii="AvenirNext LT Pro Regular" w:hAnsi="AvenirNext LT Pro Regular"/>
              <w:sz w:val="24"/>
              <w:szCs w:val="24"/>
            </w:rPr>
          </w:rPrChange>
        </w:rPr>
      </w:pPr>
    </w:p>
    <w:p w14:paraId="1E5BB49C" w14:textId="4A33DC6A" w:rsidR="00E84A13" w:rsidRPr="00AA4679" w:rsidDel="000222C4" w:rsidRDefault="00E84A13" w:rsidP="001A6F95">
      <w:pPr>
        <w:contextualSpacing/>
        <w:mirrorIndents/>
        <w:jc w:val="center"/>
        <w:rPr>
          <w:del w:id="51" w:author="Josh Butler" w:date="2022-04-01T18:28:00Z"/>
          <w:rFonts w:ascii="Times New Roman" w:hAnsi="Times New Roman" w:cs="Times New Roman"/>
          <w:sz w:val="24"/>
          <w:szCs w:val="24"/>
          <w:rPrChange w:id="52" w:author="Josh Butler" w:date="2021-10-29T08:39:00Z">
            <w:rPr>
              <w:del w:id="53" w:author="Josh Butler" w:date="2022-04-01T18:28:00Z"/>
              <w:rFonts w:ascii="AvenirNext LT Pro Regular" w:hAnsi="AvenirNext LT Pro Regular"/>
              <w:sz w:val="24"/>
              <w:szCs w:val="24"/>
            </w:rPr>
          </w:rPrChange>
        </w:rPr>
      </w:pPr>
    </w:p>
    <w:p w14:paraId="3F2C9A17" w14:textId="671AC113" w:rsidR="00E84A13" w:rsidRPr="00AA4679" w:rsidDel="000222C4" w:rsidRDefault="00E84A13" w:rsidP="001A6F95">
      <w:pPr>
        <w:contextualSpacing/>
        <w:mirrorIndents/>
        <w:jc w:val="center"/>
        <w:rPr>
          <w:del w:id="54" w:author="Josh Butler" w:date="2022-04-01T18:28:00Z"/>
          <w:rFonts w:ascii="Times New Roman" w:hAnsi="Times New Roman" w:cs="Times New Roman"/>
          <w:sz w:val="24"/>
          <w:szCs w:val="24"/>
          <w:rPrChange w:id="55" w:author="Josh Butler" w:date="2021-10-29T08:39:00Z">
            <w:rPr>
              <w:del w:id="56" w:author="Josh Butler" w:date="2022-04-01T18:28:00Z"/>
              <w:rFonts w:ascii="AvenirNext LT Pro Regular" w:hAnsi="AvenirNext LT Pro Regular"/>
              <w:sz w:val="24"/>
              <w:szCs w:val="24"/>
            </w:rPr>
          </w:rPrChange>
        </w:rPr>
      </w:pPr>
      <w:del w:id="57" w:author="Josh Butler" w:date="2022-04-01T18:28:00Z">
        <w:r w:rsidRPr="00AA4679" w:rsidDel="000222C4">
          <w:rPr>
            <w:rFonts w:ascii="Times New Roman" w:hAnsi="Times New Roman" w:cs="Times New Roman"/>
            <w:sz w:val="24"/>
            <w:szCs w:val="24"/>
            <w:rPrChange w:id="58" w:author="Josh Butler" w:date="2021-10-29T08:39:00Z">
              <w:rPr>
                <w:rFonts w:ascii="AvenirNext LT Pro Regular" w:hAnsi="AvenirNext LT Pro Regular"/>
                <w:sz w:val="24"/>
                <w:szCs w:val="24"/>
              </w:rPr>
            </w:rPrChange>
          </w:rPr>
          <w:delText>Prepared For:</w:delText>
        </w:r>
      </w:del>
    </w:p>
    <w:p w14:paraId="2D2040E5" w14:textId="086DD630" w:rsidR="00E84A13" w:rsidRPr="00AA4679" w:rsidDel="000222C4" w:rsidRDefault="00E84A13" w:rsidP="001A6F95">
      <w:pPr>
        <w:contextualSpacing/>
        <w:mirrorIndents/>
        <w:jc w:val="center"/>
        <w:rPr>
          <w:del w:id="59" w:author="Josh Butler" w:date="2022-04-01T18:28:00Z"/>
          <w:rFonts w:ascii="Times New Roman" w:hAnsi="Times New Roman" w:cs="Times New Roman"/>
          <w:sz w:val="24"/>
          <w:szCs w:val="24"/>
          <w:rPrChange w:id="60" w:author="Josh Butler" w:date="2021-10-29T08:39:00Z">
            <w:rPr>
              <w:del w:id="61" w:author="Josh Butler" w:date="2022-04-01T18:28:00Z"/>
              <w:rFonts w:ascii="AvenirNext LT Pro Regular" w:hAnsi="AvenirNext LT Pro Regular"/>
              <w:sz w:val="24"/>
              <w:szCs w:val="24"/>
            </w:rPr>
          </w:rPrChange>
        </w:rPr>
      </w:pPr>
    </w:p>
    <w:p w14:paraId="4966512E" w14:textId="46D581A7" w:rsidR="00E84A13" w:rsidRPr="00AA4679" w:rsidDel="000222C4" w:rsidRDefault="004009AB" w:rsidP="001A6F95">
      <w:pPr>
        <w:contextualSpacing/>
        <w:mirrorIndents/>
        <w:jc w:val="center"/>
        <w:rPr>
          <w:del w:id="62" w:author="Josh Butler" w:date="2022-04-01T18:28:00Z"/>
          <w:rFonts w:ascii="Times New Roman" w:hAnsi="Times New Roman" w:cs="Times New Roman"/>
          <w:sz w:val="24"/>
          <w:szCs w:val="24"/>
          <w:rPrChange w:id="63" w:author="Josh Butler" w:date="2021-10-29T08:39:00Z">
            <w:rPr>
              <w:del w:id="64" w:author="Josh Butler" w:date="2022-04-01T18:28:00Z"/>
              <w:rFonts w:ascii="AvenirNext LT Pro Regular" w:hAnsi="AvenirNext LT Pro Regular"/>
              <w:sz w:val="24"/>
              <w:szCs w:val="24"/>
            </w:rPr>
          </w:rPrChange>
        </w:rPr>
      </w:pPr>
      <w:bookmarkStart w:id="65" w:name="_Hlk96529851"/>
      <w:del w:id="66" w:author="Josh Butler" w:date="2021-10-29T08:43:00Z">
        <w:r w:rsidRPr="00AA4679" w:rsidDel="00AA4679">
          <w:rPr>
            <w:rFonts w:ascii="Times New Roman" w:hAnsi="Times New Roman" w:cs="Times New Roman"/>
            <w:sz w:val="24"/>
            <w:szCs w:val="24"/>
            <w:rPrChange w:id="67" w:author="Josh Butler" w:date="2021-10-29T08:39:00Z">
              <w:rPr>
                <w:rFonts w:ascii="AvenirNext LT Pro Regular" w:hAnsi="AvenirNext LT Pro Regular"/>
                <w:sz w:val="24"/>
                <w:szCs w:val="24"/>
              </w:rPr>
            </w:rPrChange>
          </w:rPr>
          <w:delText>Scott Alexander</w:delText>
        </w:r>
      </w:del>
    </w:p>
    <w:p w14:paraId="6023B740" w14:textId="589323CF" w:rsidR="00AA4679" w:rsidRPr="00AA4679" w:rsidDel="000222C4" w:rsidRDefault="004009AB" w:rsidP="001A6F95">
      <w:pPr>
        <w:contextualSpacing/>
        <w:mirrorIndents/>
        <w:jc w:val="center"/>
        <w:rPr>
          <w:del w:id="68" w:author="Josh Butler" w:date="2022-04-01T18:28:00Z"/>
          <w:rFonts w:ascii="Times New Roman" w:hAnsi="Times New Roman" w:cs="Times New Roman"/>
          <w:sz w:val="24"/>
          <w:szCs w:val="24"/>
          <w:rPrChange w:id="69" w:author="Josh Butler" w:date="2021-10-29T08:39:00Z">
            <w:rPr>
              <w:del w:id="70" w:author="Josh Butler" w:date="2022-04-01T18:28:00Z"/>
              <w:rFonts w:ascii="AvenirNext LT Pro Regular" w:hAnsi="AvenirNext LT Pro Regular"/>
              <w:sz w:val="24"/>
              <w:szCs w:val="24"/>
            </w:rPr>
          </w:rPrChange>
        </w:rPr>
      </w:pPr>
      <w:del w:id="71" w:author="Josh Butler" w:date="2021-10-29T08:43:00Z">
        <w:r w:rsidRPr="00AA4679" w:rsidDel="00AA4679">
          <w:rPr>
            <w:rFonts w:ascii="Times New Roman" w:hAnsi="Times New Roman" w:cs="Times New Roman"/>
            <w:sz w:val="24"/>
            <w:szCs w:val="24"/>
            <w:rPrChange w:id="72" w:author="Josh Butler" w:date="2021-10-29T08:39:00Z">
              <w:rPr>
                <w:rFonts w:ascii="AvenirNext LT Pro Regular" w:hAnsi="AvenirNext LT Pro Regular"/>
                <w:sz w:val="24"/>
                <w:szCs w:val="24"/>
              </w:rPr>
            </w:rPrChange>
          </w:rPr>
          <w:delText>Oakhurst Energy</w:delText>
        </w:r>
      </w:del>
      <w:del w:id="73" w:author="Josh Butler" w:date="2022-02-23T13:32:00Z">
        <w:r w:rsidR="00DF018D" w:rsidRPr="00AA4679" w:rsidDel="006025C7">
          <w:rPr>
            <w:rFonts w:ascii="Times New Roman" w:hAnsi="Times New Roman" w:cs="Times New Roman"/>
            <w:sz w:val="24"/>
            <w:szCs w:val="24"/>
            <w:rPrChange w:id="74" w:author="Josh Butler" w:date="2021-10-29T08:39:00Z">
              <w:rPr>
                <w:rFonts w:ascii="AvenirNext LT Pro Regular" w:hAnsi="AvenirNext LT Pro Regular"/>
                <w:sz w:val="24"/>
                <w:szCs w:val="24"/>
              </w:rPr>
            </w:rPrChange>
          </w:rPr>
          <w:delText xml:space="preserve">, </w:delText>
        </w:r>
      </w:del>
      <w:del w:id="75" w:author="Josh Butler" w:date="2021-10-29T08:48:00Z">
        <w:r w:rsidRPr="00AA4679" w:rsidDel="00C77E01">
          <w:rPr>
            <w:rFonts w:ascii="Times New Roman" w:hAnsi="Times New Roman" w:cs="Times New Roman"/>
            <w:sz w:val="24"/>
            <w:szCs w:val="24"/>
            <w:rPrChange w:id="76" w:author="Josh Butler" w:date="2021-10-29T08:39:00Z">
              <w:rPr>
                <w:rFonts w:ascii="AvenirNext LT Pro Regular" w:hAnsi="AvenirNext LT Pro Regular"/>
                <w:sz w:val="24"/>
                <w:szCs w:val="24"/>
              </w:rPr>
            </w:rPrChange>
          </w:rPr>
          <w:delText>LLC</w:delText>
        </w:r>
      </w:del>
      <w:del w:id="77" w:author="Josh Butler" w:date="2022-02-23T13:32:00Z">
        <w:r w:rsidR="00DF018D" w:rsidRPr="00AA4679" w:rsidDel="006025C7">
          <w:rPr>
            <w:rFonts w:ascii="Times New Roman" w:hAnsi="Times New Roman" w:cs="Times New Roman"/>
            <w:sz w:val="24"/>
            <w:szCs w:val="24"/>
            <w:rPrChange w:id="78" w:author="Josh Butler" w:date="2021-10-29T08:39:00Z">
              <w:rPr>
                <w:rFonts w:ascii="AvenirNext LT Pro Regular" w:hAnsi="AvenirNext LT Pro Regular"/>
                <w:sz w:val="24"/>
                <w:szCs w:val="24"/>
              </w:rPr>
            </w:rPrChange>
          </w:rPr>
          <w:delText>.</w:delText>
        </w:r>
      </w:del>
    </w:p>
    <w:bookmarkEnd w:id="65"/>
    <w:p w14:paraId="7A56C9E0" w14:textId="161105F2" w:rsidR="00C9190C" w:rsidDel="000222C4" w:rsidRDefault="00C9190C" w:rsidP="00251706">
      <w:pPr>
        <w:contextualSpacing/>
        <w:mirrorIndents/>
        <w:jc w:val="center"/>
        <w:rPr>
          <w:del w:id="79" w:author="Josh Butler" w:date="2022-04-01T18:28:00Z"/>
          <w:rFonts w:ascii="AvenirNext LT Pro Regular" w:hAnsi="AvenirNext LT Pro Regular"/>
          <w:sz w:val="24"/>
          <w:szCs w:val="24"/>
        </w:rPr>
      </w:pPr>
    </w:p>
    <w:p w14:paraId="6E8B7CCD" w14:textId="77777777" w:rsidR="005A541F" w:rsidDel="00AA4679" w:rsidRDefault="005A541F" w:rsidP="00251706">
      <w:pPr>
        <w:contextualSpacing/>
        <w:mirrorIndents/>
        <w:jc w:val="center"/>
        <w:rPr>
          <w:del w:id="80" w:author="Josh Butler" w:date="2021-10-29T08:47:00Z"/>
          <w:rFonts w:ascii="AvenirNext LT Pro Regular" w:hAnsi="AvenirNext LT Pro Regular"/>
          <w:sz w:val="24"/>
          <w:szCs w:val="24"/>
        </w:rPr>
      </w:pPr>
    </w:p>
    <w:p w14:paraId="783FA9FF" w14:textId="261DD6DB" w:rsidR="005A541F" w:rsidDel="000222C4" w:rsidRDefault="005A541F">
      <w:pPr>
        <w:contextualSpacing/>
        <w:mirrorIndents/>
        <w:rPr>
          <w:del w:id="81" w:author="Josh Butler" w:date="2022-04-01T18:28:00Z"/>
          <w:rFonts w:ascii="AvenirNext LT Pro Regular" w:hAnsi="AvenirNext LT Pro Regular"/>
          <w:sz w:val="24"/>
          <w:szCs w:val="24"/>
        </w:rPr>
        <w:pPrChange w:id="82" w:author="Josh Butler" w:date="2021-10-29T08:47:00Z">
          <w:pPr>
            <w:contextualSpacing/>
            <w:mirrorIndents/>
            <w:jc w:val="center"/>
          </w:pPr>
        </w:pPrChange>
      </w:pPr>
    </w:p>
    <w:p w14:paraId="3D69A0A3" w14:textId="757648B8" w:rsidR="005A541F" w:rsidRPr="00251706" w:rsidDel="000222C4" w:rsidRDefault="005A541F" w:rsidP="00251706">
      <w:pPr>
        <w:contextualSpacing/>
        <w:mirrorIndents/>
        <w:jc w:val="center"/>
        <w:rPr>
          <w:del w:id="83" w:author="Josh Butler" w:date="2022-04-01T18:28:00Z"/>
          <w:rFonts w:ascii="AvenirNext LT Pro Regular" w:hAnsi="AvenirNext LT Pro Regular"/>
          <w:sz w:val="24"/>
          <w:szCs w:val="24"/>
        </w:rPr>
      </w:pPr>
    </w:p>
    <w:p w14:paraId="18445094" w14:textId="00A83E32" w:rsidR="005E4117" w:rsidDel="00AA4679" w:rsidRDefault="005A541F" w:rsidP="00251706">
      <w:pPr>
        <w:contextualSpacing/>
        <w:mirrorIndents/>
        <w:jc w:val="center"/>
        <w:rPr>
          <w:del w:id="84" w:author="Josh Butler" w:date="2021-10-29T08:47:00Z"/>
          <w:sz w:val="22"/>
          <w:szCs w:val="22"/>
        </w:rPr>
      </w:pPr>
      <w:del w:id="85" w:author="Josh Butler" w:date="2021-10-29T08:47:00Z">
        <w:r w:rsidDel="00AA4679">
          <w:rPr>
            <w:noProof/>
          </w:rPr>
          <w:drawing>
            <wp:inline distT="0" distB="0" distL="0" distR="0" wp14:anchorId="398A05E5" wp14:editId="5166C0B5">
              <wp:extent cx="3324225" cy="723900"/>
              <wp:effectExtent l="0" t="0" r="9525" b="0"/>
              <wp:docPr id="4" name="Picture 4" descr="Image result for nce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ce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723900"/>
                      </a:xfrm>
                      <a:prstGeom prst="rect">
                        <a:avLst/>
                      </a:prstGeom>
                      <a:noFill/>
                      <a:ln>
                        <a:noFill/>
                      </a:ln>
                    </pic:spPr>
                  </pic:pic>
                </a:graphicData>
              </a:graphic>
            </wp:inline>
          </w:drawing>
        </w:r>
      </w:del>
    </w:p>
    <w:p w14:paraId="0FD3FC8F" w14:textId="77777777" w:rsidR="00C9190C" w:rsidDel="00AA4679" w:rsidRDefault="00C9190C" w:rsidP="00251706">
      <w:pPr>
        <w:contextualSpacing/>
        <w:mirrorIndents/>
        <w:jc w:val="center"/>
        <w:rPr>
          <w:del w:id="86" w:author="Josh Butler" w:date="2021-10-29T08:47:00Z"/>
          <w:rFonts w:ascii="AvenirNext LT Pro Regular" w:hAnsi="AvenirNext LT Pro Regular"/>
          <w:sz w:val="24"/>
          <w:szCs w:val="24"/>
        </w:rPr>
      </w:pPr>
    </w:p>
    <w:p w14:paraId="528CB5AB" w14:textId="55D0ADDC" w:rsidR="005A541F" w:rsidDel="000222C4" w:rsidRDefault="005A541F">
      <w:pPr>
        <w:contextualSpacing/>
        <w:mirrorIndents/>
        <w:jc w:val="center"/>
        <w:rPr>
          <w:del w:id="87" w:author="Josh Butler" w:date="2022-04-01T18:28:00Z"/>
          <w:rFonts w:ascii="AvenirNext LT Pro Regular" w:hAnsi="AvenirNext LT Pro Regular"/>
          <w:sz w:val="24"/>
          <w:szCs w:val="24"/>
        </w:rPr>
      </w:pPr>
    </w:p>
    <w:p w14:paraId="7B22320A" w14:textId="77777777" w:rsidR="005A541F" w:rsidDel="00AA4679" w:rsidRDefault="005A541F" w:rsidP="00251706">
      <w:pPr>
        <w:contextualSpacing/>
        <w:mirrorIndents/>
        <w:jc w:val="center"/>
        <w:rPr>
          <w:del w:id="88" w:author="Josh Butler" w:date="2021-10-29T08:44:00Z"/>
          <w:rFonts w:ascii="AvenirNext LT Pro Regular" w:hAnsi="AvenirNext LT Pro Regular"/>
          <w:sz w:val="24"/>
          <w:szCs w:val="24"/>
        </w:rPr>
      </w:pPr>
    </w:p>
    <w:p w14:paraId="69E6B06D" w14:textId="77777777" w:rsidR="005A541F" w:rsidDel="00AA4679" w:rsidRDefault="005A541F" w:rsidP="00251706">
      <w:pPr>
        <w:contextualSpacing/>
        <w:mirrorIndents/>
        <w:jc w:val="center"/>
        <w:rPr>
          <w:del w:id="89" w:author="Josh Butler" w:date="2021-10-29T08:44:00Z"/>
          <w:rFonts w:ascii="AvenirNext LT Pro Regular" w:hAnsi="AvenirNext LT Pro Regular"/>
          <w:sz w:val="24"/>
          <w:szCs w:val="24"/>
        </w:rPr>
      </w:pPr>
    </w:p>
    <w:p w14:paraId="520B3D1C" w14:textId="41AAA3DE" w:rsidR="005A541F" w:rsidDel="000222C4" w:rsidRDefault="005A541F">
      <w:pPr>
        <w:contextualSpacing/>
        <w:mirrorIndents/>
        <w:rPr>
          <w:del w:id="90" w:author="Josh Butler" w:date="2022-04-01T18:28:00Z"/>
          <w:rFonts w:ascii="AvenirNext LT Pro Regular" w:hAnsi="AvenirNext LT Pro Regular"/>
          <w:sz w:val="24"/>
          <w:szCs w:val="24"/>
        </w:rPr>
        <w:pPrChange w:id="91" w:author="Josh Butler" w:date="2021-10-29T08:44:00Z">
          <w:pPr>
            <w:contextualSpacing/>
            <w:mirrorIndents/>
            <w:jc w:val="center"/>
          </w:pPr>
        </w:pPrChange>
      </w:pPr>
    </w:p>
    <w:p w14:paraId="14342A26" w14:textId="7A158909" w:rsidR="00251706" w:rsidRPr="00AA4679" w:rsidDel="000222C4" w:rsidRDefault="00251706" w:rsidP="00251706">
      <w:pPr>
        <w:contextualSpacing/>
        <w:mirrorIndents/>
        <w:jc w:val="center"/>
        <w:rPr>
          <w:del w:id="92" w:author="Josh Butler" w:date="2022-04-01T18:28:00Z"/>
          <w:rFonts w:ascii="Times New Roman" w:hAnsi="Times New Roman" w:cs="Times New Roman"/>
          <w:sz w:val="24"/>
          <w:szCs w:val="24"/>
          <w:rPrChange w:id="93" w:author="Josh Butler" w:date="2021-10-29T08:40:00Z">
            <w:rPr>
              <w:del w:id="94" w:author="Josh Butler" w:date="2022-04-01T18:28:00Z"/>
              <w:rFonts w:ascii="AvenirNext LT Pro Regular" w:hAnsi="AvenirNext LT Pro Regular"/>
              <w:sz w:val="24"/>
              <w:szCs w:val="24"/>
            </w:rPr>
          </w:rPrChange>
        </w:rPr>
      </w:pPr>
      <w:del w:id="95" w:author="Josh Butler" w:date="2022-04-01T18:28:00Z">
        <w:r w:rsidRPr="00AA4679" w:rsidDel="000222C4">
          <w:rPr>
            <w:rFonts w:ascii="Times New Roman" w:hAnsi="Times New Roman" w:cs="Times New Roman"/>
            <w:sz w:val="24"/>
            <w:szCs w:val="24"/>
            <w:rPrChange w:id="96" w:author="Josh Butler" w:date="2021-10-29T08:40:00Z">
              <w:rPr>
                <w:rFonts w:ascii="AvenirNext LT Pro Regular" w:hAnsi="AvenirNext LT Pro Regular"/>
                <w:sz w:val="24"/>
                <w:szCs w:val="24"/>
              </w:rPr>
            </w:rPrChange>
          </w:rPr>
          <w:delText>Prepared By:</w:delText>
        </w:r>
      </w:del>
    </w:p>
    <w:p w14:paraId="3041B884" w14:textId="273716C2" w:rsidR="00251706" w:rsidRPr="00AA4679" w:rsidDel="000222C4" w:rsidRDefault="00251706" w:rsidP="00251706">
      <w:pPr>
        <w:contextualSpacing/>
        <w:mirrorIndents/>
        <w:jc w:val="center"/>
        <w:rPr>
          <w:del w:id="97" w:author="Josh Butler" w:date="2022-04-01T18:28:00Z"/>
          <w:rFonts w:ascii="Times New Roman" w:hAnsi="Times New Roman" w:cs="Times New Roman"/>
          <w:sz w:val="24"/>
          <w:szCs w:val="24"/>
          <w:rPrChange w:id="98" w:author="Josh Butler" w:date="2021-10-29T08:40:00Z">
            <w:rPr>
              <w:del w:id="99" w:author="Josh Butler" w:date="2022-04-01T18:28:00Z"/>
              <w:rFonts w:ascii="AvenirNext LT Pro Regular" w:hAnsi="AvenirNext LT Pro Regular"/>
              <w:sz w:val="24"/>
              <w:szCs w:val="24"/>
            </w:rPr>
          </w:rPrChange>
        </w:rPr>
      </w:pPr>
    </w:p>
    <w:p w14:paraId="64506915" w14:textId="0770C6F4" w:rsidR="00251706" w:rsidRPr="00AA4679" w:rsidDel="00C77E01" w:rsidRDefault="00251706" w:rsidP="00251706">
      <w:pPr>
        <w:contextualSpacing/>
        <w:mirrorIndents/>
        <w:jc w:val="center"/>
        <w:rPr>
          <w:del w:id="100" w:author="Josh Butler" w:date="2021-10-29T08:48:00Z"/>
          <w:rFonts w:ascii="Times New Roman" w:hAnsi="Times New Roman" w:cs="Times New Roman"/>
          <w:sz w:val="24"/>
          <w:szCs w:val="24"/>
          <w:rPrChange w:id="101" w:author="Josh Butler" w:date="2021-10-29T08:40:00Z">
            <w:rPr>
              <w:del w:id="102" w:author="Josh Butler" w:date="2021-10-29T08:48:00Z"/>
              <w:rFonts w:ascii="AvenirNext LT Pro Regular" w:hAnsi="AvenirNext LT Pro Regular"/>
              <w:sz w:val="24"/>
              <w:szCs w:val="24"/>
            </w:rPr>
          </w:rPrChange>
        </w:rPr>
      </w:pPr>
      <w:del w:id="103" w:author="Josh Butler" w:date="2022-04-01T18:28:00Z">
        <w:r w:rsidRPr="00AA4679" w:rsidDel="000222C4">
          <w:rPr>
            <w:rFonts w:ascii="Times New Roman" w:hAnsi="Times New Roman" w:cs="Times New Roman"/>
            <w:sz w:val="24"/>
            <w:szCs w:val="24"/>
            <w:rPrChange w:id="104" w:author="Josh Butler" w:date="2021-10-29T08:40:00Z">
              <w:rPr>
                <w:rFonts w:ascii="AvenirNext LT Pro Regular" w:hAnsi="AvenirNext LT Pro Regular"/>
                <w:sz w:val="24"/>
                <w:szCs w:val="24"/>
              </w:rPr>
            </w:rPrChange>
          </w:rPr>
          <w:delText>Josh W. Butler</w:delText>
        </w:r>
      </w:del>
    </w:p>
    <w:p w14:paraId="7BDC2F41" w14:textId="0C8D3425" w:rsidR="00251706" w:rsidRPr="00AA4679" w:rsidDel="000222C4" w:rsidRDefault="00251706">
      <w:pPr>
        <w:contextualSpacing/>
        <w:mirrorIndents/>
        <w:jc w:val="center"/>
        <w:rPr>
          <w:del w:id="105" w:author="Josh Butler" w:date="2022-04-01T18:28:00Z"/>
          <w:rFonts w:ascii="Times New Roman" w:hAnsi="Times New Roman" w:cs="Times New Roman"/>
          <w:sz w:val="24"/>
          <w:szCs w:val="24"/>
          <w:rPrChange w:id="106" w:author="Josh Butler" w:date="2021-10-29T08:40:00Z">
            <w:rPr>
              <w:del w:id="107" w:author="Josh Butler" w:date="2022-04-01T18:28:00Z"/>
              <w:rFonts w:ascii="AvenirNext LT Pro Regular" w:hAnsi="AvenirNext LT Pro Regular"/>
              <w:sz w:val="24"/>
              <w:szCs w:val="24"/>
            </w:rPr>
          </w:rPrChange>
        </w:rPr>
      </w:pPr>
    </w:p>
    <w:p w14:paraId="490DCEA4" w14:textId="73DD1BA8" w:rsidR="00251706" w:rsidRPr="00AA4679" w:rsidDel="000222C4" w:rsidRDefault="00251706" w:rsidP="00251706">
      <w:pPr>
        <w:contextualSpacing/>
        <w:mirrorIndents/>
        <w:jc w:val="center"/>
        <w:rPr>
          <w:del w:id="108" w:author="Josh Butler" w:date="2022-04-01T18:28:00Z"/>
          <w:rFonts w:ascii="Times New Roman" w:hAnsi="Times New Roman" w:cs="Times New Roman"/>
          <w:sz w:val="24"/>
          <w:szCs w:val="24"/>
          <w:rPrChange w:id="109" w:author="Josh Butler" w:date="2021-10-29T08:40:00Z">
            <w:rPr>
              <w:del w:id="110" w:author="Josh Butler" w:date="2022-04-01T18:28:00Z"/>
              <w:rFonts w:ascii="AvenirNext LT Pro Regular" w:hAnsi="AvenirNext LT Pro Regular"/>
              <w:sz w:val="24"/>
              <w:szCs w:val="24"/>
            </w:rPr>
          </w:rPrChange>
        </w:rPr>
      </w:pPr>
      <w:del w:id="111" w:author="Josh Butler" w:date="2022-04-01T18:28:00Z">
        <w:r w:rsidRPr="00AA4679" w:rsidDel="000222C4">
          <w:rPr>
            <w:rFonts w:ascii="Times New Roman" w:hAnsi="Times New Roman" w:cs="Times New Roman"/>
            <w:sz w:val="24"/>
            <w:szCs w:val="24"/>
            <w:rPrChange w:id="112" w:author="Josh Butler" w:date="2021-10-29T08:40:00Z">
              <w:rPr>
                <w:rFonts w:ascii="AvenirNext LT Pro Regular" w:hAnsi="AvenirNext LT Pro Regular"/>
                <w:sz w:val="24"/>
                <w:szCs w:val="24"/>
              </w:rPr>
            </w:rPrChange>
          </w:rPr>
          <w:delText>Axis Energy</w:delText>
        </w:r>
      </w:del>
      <w:del w:id="113" w:author="Josh Butler" w:date="2021-10-29T08:48:00Z">
        <w:r w:rsidRPr="00AA4679" w:rsidDel="00C77E01">
          <w:rPr>
            <w:rFonts w:ascii="Times New Roman" w:hAnsi="Times New Roman" w:cs="Times New Roman"/>
            <w:sz w:val="24"/>
            <w:szCs w:val="24"/>
            <w:rPrChange w:id="114" w:author="Josh Butler" w:date="2021-10-29T08:40:00Z">
              <w:rPr>
                <w:rFonts w:ascii="AvenirNext LT Pro Regular" w:hAnsi="AvenirNext LT Pro Regular"/>
                <w:sz w:val="24"/>
                <w:szCs w:val="24"/>
              </w:rPr>
            </w:rPrChange>
          </w:rPr>
          <w:delText xml:space="preserve"> Incorporated</w:delText>
        </w:r>
      </w:del>
    </w:p>
    <w:p w14:paraId="31BD5780" w14:textId="18309CB9" w:rsidR="00251706" w:rsidRPr="00AA4679" w:rsidDel="000222C4" w:rsidRDefault="00251706" w:rsidP="00251706">
      <w:pPr>
        <w:contextualSpacing/>
        <w:mirrorIndents/>
        <w:jc w:val="center"/>
        <w:rPr>
          <w:del w:id="115" w:author="Josh Butler" w:date="2022-04-01T18:28:00Z"/>
          <w:rFonts w:ascii="Times New Roman" w:hAnsi="Times New Roman" w:cs="Times New Roman"/>
          <w:sz w:val="24"/>
          <w:szCs w:val="24"/>
          <w:rPrChange w:id="116" w:author="Josh Butler" w:date="2021-10-29T08:40:00Z">
            <w:rPr>
              <w:del w:id="117" w:author="Josh Butler" w:date="2022-04-01T18:28:00Z"/>
              <w:rFonts w:ascii="AvenirNext LT Pro Regular" w:hAnsi="AvenirNext LT Pro Regular"/>
              <w:sz w:val="24"/>
              <w:szCs w:val="24"/>
            </w:rPr>
          </w:rPrChange>
        </w:rPr>
      </w:pPr>
      <w:del w:id="118" w:author="Josh Butler" w:date="2022-04-01T18:28:00Z">
        <w:r w:rsidRPr="00AA4679" w:rsidDel="000222C4">
          <w:rPr>
            <w:rFonts w:ascii="Times New Roman" w:hAnsi="Times New Roman" w:cs="Times New Roman"/>
            <w:sz w:val="24"/>
            <w:szCs w:val="24"/>
            <w:rPrChange w:id="119" w:author="Josh Butler" w:date="2021-10-29T08:40:00Z">
              <w:rPr>
                <w:rFonts w:ascii="AvenirNext LT Pro Regular" w:hAnsi="AvenirNext LT Pro Regular"/>
                <w:sz w:val="24"/>
                <w:szCs w:val="24"/>
              </w:rPr>
            </w:rPrChange>
          </w:rPr>
          <w:delText>1</w:delText>
        </w:r>
      </w:del>
      <w:del w:id="120" w:author="Josh Butler" w:date="2022-02-23T13:33:00Z">
        <w:r w:rsidRPr="00AA4679" w:rsidDel="006025C7">
          <w:rPr>
            <w:rFonts w:ascii="Times New Roman" w:hAnsi="Times New Roman" w:cs="Times New Roman"/>
            <w:sz w:val="24"/>
            <w:szCs w:val="24"/>
            <w:rPrChange w:id="121" w:author="Josh Butler" w:date="2021-10-29T08:40:00Z">
              <w:rPr>
                <w:rFonts w:ascii="AvenirNext LT Pro Regular" w:hAnsi="AvenirNext LT Pro Regular"/>
                <w:sz w:val="24"/>
                <w:szCs w:val="24"/>
              </w:rPr>
            </w:rPrChange>
          </w:rPr>
          <w:delText>0</w:delText>
        </w:r>
      </w:del>
      <w:del w:id="122" w:author="Josh Butler" w:date="2022-04-01T18:28:00Z">
        <w:r w:rsidRPr="00AA4679" w:rsidDel="000222C4">
          <w:rPr>
            <w:rFonts w:ascii="Times New Roman" w:hAnsi="Times New Roman" w:cs="Times New Roman"/>
            <w:sz w:val="24"/>
            <w:szCs w:val="24"/>
            <w:rPrChange w:id="123" w:author="Josh Butler" w:date="2021-10-29T08:40:00Z">
              <w:rPr>
                <w:rFonts w:ascii="AvenirNext LT Pro Regular" w:hAnsi="AvenirNext LT Pro Regular"/>
                <w:sz w:val="24"/>
                <w:szCs w:val="24"/>
              </w:rPr>
            </w:rPrChange>
          </w:rPr>
          <w:delText xml:space="preserve">0 Newspaper Way </w:delText>
        </w:r>
      </w:del>
      <w:del w:id="124" w:author="Josh Butler" w:date="2022-02-23T13:33:00Z">
        <w:r w:rsidRPr="00AA4679" w:rsidDel="006025C7">
          <w:rPr>
            <w:rFonts w:ascii="Times New Roman" w:hAnsi="Times New Roman" w:cs="Times New Roman"/>
            <w:sz w:val="24"/>
            <w:szCs w:val="24"/>
            <w:rPrChange w:id="125" w:author="Josh Butler" w:date="2021-10-29T08:40:00Z">
              <w:rPr>
                <w:rFonts w:ascii="AvenirNext LT Pro Regular" w:hAnsi="AvenirNext LT Pro Regular"/>
                <w:sz w:val="24"/>
                <w:szCs w:val="24"/>
              </w:rPr>
            </w:rPrChange>
          </w:rPr>
          <w:delText>Suite 105</w:delText>
        </w:r>
      </w:del>
    </w:p>
    <w:p w14:paraId="47D28EE2" w14:textId="4298B0AE" w:rsidR="00251706" w:rsidRPr="00AA4679" w:rsidDel="000222C4" w:rsidRDefault="00251706" w:rsidP="00251706">
      <w:pPr>
        <w:contextualSpacing/>
        <w:mirrorIndents/>
        <w:jc w:val="center"/>
        <w:rPr>
          <w:del w:id="126" w:author="Josh Butler" w:date="2022-04-01T18:28:00Z"/>
          <w:rFonts w:ascii="Times New Roman" w:hAnsi="Times New Roman" w:cs="Times New Roman"/>
          <w:sz w:val="24"/>
          <w:szCs w:val="24"/>
          <w:rPrChange w:id="127" w:author="Josh Butler" w:date="2021-10-29T08:40:00Z">
            <w:rPr>
              <w:del w:id="128" w:author="Josh Butler" w:date="2022-04-01T18:28:00Z"/>
              <w:rFonts w:ascii="AvenirNext LT Pro Regular" w:hAnsi="AvenirNext LT Pro Regular"/>
              <w:sz w:val="24"/>
              <w:szCs w:val="24"/>
            </w:rPr>
          </w:rPrChange>
        </w:rPr>
      </w:pPr>
      <w:del w:id="129" w:author="Josh Butler" w:date="2022-04-01T18:28:00Z">
        <w:r w:rsidRPr="00AA4679" w:rsidDel="000222C4">
          <w:rPr>
            <w:rFonts w:ascii="Times New Roman" w:hAnsi="Times New Roman" w:cs="Times New Roman"/>
            <w:sz w:val="24"/>
            <w:szCs w:val="24"/>
            <w:rPrChange w:id="130" w:author="Josh Butler" w:date="2021-10-29T08:40:00Z">
              <w:rPr>
                <w:rFonts w:ascii="AvenirNext LT Pro Regular" w:hAnsi="AvenirNext LT Pro Regular"/>
                <w:sz w:val="24"/>
                <w:szCs w:val="24"/>
              </w:rPr>
            </w:rPrChange>
          </w:rPr>
          <w:delText>Holly Springs, NC 27540</w:delText>
        </w:r>
      </w:del>
    </w:p>
    <w:p w14:paraId="73C05595" w14:textId="02D2E9FE" w:rsidR="00251706" w:rsidRPr="00AA4679" w:rsidDel="00C77E01" w:rsidRDefault="00251706" w:rsidP="00251706">
      <w:pPr>
        <w:contextualSpacing/>
        <w:mirrorIndents/>
        <w:jc w:val="center"/>
        <w:rPr>
          <w:del w:id="131" w:author="Josh Butler" w:date="2021-10-29T08:49:00Z"/>
          <w:rFonts w:ascii="Times New Roman" w:hAnsi="Times New Roman" w:cs="Times New Roman"/>
          <w:sz w:val="24"/>
          <w:szCs w:val="24"/>
          <w:rPrChange w:id="132" w:author="Josh Butler" w:date="2021-10-29T08:40:00Z">
            <w:rPr>
              <w:del w:id="133" w:author="Josh Butler" w:date="2021-10-29T08:49:00Z"/>
              <w:rFonts w:ascii="AvenirNext LT Pro Regular" w:hAnsi="AvenirNext LT Pro Regular"/>
              <w:sz w:val="24"/>
              <w:szCs w:val="24"/>
            </w:rPr>
          </w:rPrChange>
        </w:rPr>
      </w:pPr>
      <w:del w:id="134" w:author="Josh Butler" w:date="2021-10-29T08:49:00Z">
        <w:r w:rsidRPr="00AA4679" w:rsidDel="00C77E01">
          <w:rPr>
            <w:rFonts w:ascii="Times New Roman" w:hAnsi="Times New Roman" w:cs="Times New Roman"/>
            <w:sz w:val="24"/>
            <w:szCs w:val="24"/>
            <w:rPrChange w:id="135" w:author="Josh Butler" w:date="2021-10-29T08:40:00Z">
              <w:rPr>
                <w:rFonts w:ascii="AvenirNext LT Pro Regular" w:hAnsi="AvenirNext LT Pro Regular"/>
                <w:sz w:val="24"/>
                <w:szCs w:val="24"/>
              </w:rPr>
            </w:rPrChange>
          </w:rPr>
          <w:delText>Phone: (919) 346-8333</w:delText>
        </w:r>
      </w:del>
    </w:p>
    <w:p w14:paraId="086B9C2E" w14:textId="76BEDC86" w:rsidR="00C77E01" w:rsidRPr="00AA4679" w:rsidDel="000222C4" w:rsidRDefault="00C77E01" w:rsidP="001A6F95">
      <w:pPr>
        <w:contextualSpacing/>
        <w:mirrorIndents/>
        <w:rPr>
          <w:del w:id="136" w:author="Josh Butler" w:date="2022-04-01T18:28:00Z"/>
          <w:rFonts w:ascii="Times New Roman" w:hAnsi="Times New Roman" w:cs="Times New Roman"/>
          <w:sz w:val="22"/>
          <w:szCs w:val="22"/>
          <w:rPrChange w:id="137" w:author="Josh Butler" w:date="2021-10-29T08:40:00Z">
            <w:rPr>
              <w:del w:id="138" w:author="Josh Butler" w:date="2022-04-01T18:28:00Z"/>
              <w:sz w:val="22"/>
              <w:szCs w:val="22"/>
            </w:rPr>
          </w:rPrChange>
        </w:rPr>
      </w:pPr>
    </w:p>
    <w:p w14:paraId="7D39DCF1" w14:textId="53256A0F" w:rsidR="003A1ABE" w:rsidRPr="00AA4679" w:rsidRDefault="003A1ABE" w:rsidP="00974BD6">
      <w:pPr>
        <w:pStyle w:val="ListParagraph"/>
        <w:ind w:left="0"/>
        <w:mirrorIndents/>
        <w:rPr>
          <w:rFonts w:ascii="Times New Roman" w:hAnsi="Times New Roman" w:cs="Times New Roman"/>
          <w:sz w:val="22"/>
          <w:szCs w:val="22"/>
          <w:rPrChange w:id="139"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140" w:author="Josh Butler" w:date="2021-10-29T08:40:00Z">
            <w:rPr>
              <w:rFonts w:ascii="AvenirNext LT Pro Regular" w:hAnsi="AvenirNext LT Pro Regular"/>
              <w:sz w:val="22"/>
              <w:szCs w:val="22"/>
            </w:rPr>
          </w:rPrChange>
        </w:rPr>
        <w:t xml:space="preserve">Company: </w:t>
      </w:r>
      <w:del w:id="141" w:author="Josh Butler" w:date="2021-10-29T08:48:00Z">
        <w:r w:rsidRPr="00AA4679" w:rsidDel="00AA4679">
          <w:rPr>
            <w:rFonts w:ascii="Times New Roman" w:hAnsi="Times New Roman" w:cs="Times New Roman"/>
            <w:sz w:val="22"/>
            <w:szCs w:val="22"/>
            <w:rPrChange w:id="142" w:author="Josh Butler" w:date="2021-10-29T08:40:00Z">
              <w:rPr>
                <w:rFonts w:ascii="AvenirNext LT Pro Regular" w:hAnsi="AvenirNext LT Pro Regular"/>
                <w:sz w:val="22"/>
                <w:szCs w:val="22"/>
              </w:rPr>
            </w:rPrChange>
          </w:rPr>
          <w:delText>NCEMC/Oakhurst</w:delText>
        </w:r>
      </w:del>
      <w:ins w:id="143" w:author="Josh Butler" w:date="2022-04-01T18:26:00Z">
        <w:del w:id="144" w:author="Josh Butler [2]" w:date="2023-11-30T16:27:00Z">
          <w:r w:rsidR="000222C4" w:rsidDel="008B1636">
            <w:rPr>
              <w:rFonts w:ascii="Times New Roman" w:hAnsi="Times New Roman" w:cs="Times New Roman"/>
              <w:sz w:val="22"/>
              <w:szCs w:val="22"/>
            </w:rPr>
            <w:delText>Integrated Project Servic</w:delText>
          </w:r>
        </w:del>
      </w:ins>
      <w:ins w:id="145" w:author="Josh Butler" w:date="2022-04-01T18:27:00Z">
        <w:del w:id="146" w:author="Josh Butler [2]" w:date="2023-11-30T16:27:00Z">
          <w:r w:rsidR="000222C4" w:rsidDel="008B1636">
            <w:rPr>
              <w:rFonts w:ascii="Times New Roman" w:hAnsi="Times New Roman" w:cs="Times New Roman"/>
              <w:sz w:val="22"/>
              <w:szCs w:val="22"/>
            </w:rPr>
            <w:delText>es</w:delText>
          </w:r>
        </w:del>
      </w:ins>
      <w:ins w:id="147" w:author="Josh Butler [2]" w:date="2023-11-30T16:27:00Z">
        <w:r w:rsidR="008B1636">
          <w:rPr>
            <w:rFonts w:ascii="Times New Roman" w:hAnsi="Times New Roman" w:cs="Times New Roman"/>
            <w:sz w:val="22"/>
            <w:szCs w:val="22"/>
          </w:rPr>
          <w:t>Energy Vision</w:t>
        </w:r>
      </w:ins>
      <w:del w:id="148" w:author="Josh Butler" w:date="2022-02-23T13:35:00Z">
        <w:r w:rsidRPr="00AA4679" w:rsidDel="006025C7">
          <w:rPr>
            <w:rFonts w:ascii="Times New Roman" w:hAnsi="Times New Roman" w:cs="Times New Roman"/>
            <w:sz w:val="22"/>
            <w:szCs w:val="22"/>
            <w:rPrChange w:id="149" w:author="Josh Butler" w:date="2021-10-29T08:40:00Z">
              <w:rPr>
                <w:rFonts w:ascii="AvenirNext LT Pro Regular" w:hAnsi="AvenirNext LT Pro Regular"/>
                <w:sz w:val="22"/>
                <w:szCs w:val="22"/>
              </w:rPr>
            </w:rPrChange>
          </w:rPr>
          <w:delText xml:space="preserve"> Energy</w:delText>
        </w:r>
      </w:del>
    </w:p>
    <w:p w14:paraId="2FDDFDFE" w14:textId="01F43266" w:rsidR="003A1ABE" w:rsidRPr="00AA4679" w:rsidRDefault="003A1ABE" w:rsidP="00974BD6">
      <w:pPr>
        <w:pStyle w:val="ListParagraph"/>
        <w:ind w:left="0"/>
        <w:mirrorIndents/>
        <w:rPr>
          <w:rFonts w:ascii="Times New Roman" w:hAnsi="Times New Roman" w:cs="Times New Roman"/>
          <w:sz w:val="22"/>
          <w:szCs w:val="22"/>
          <w:rPrChange w:id="150"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151" w:author="Josh Butler" w:date="2021-10-29T08:40:00Z">
            <w:rPr>
              <w:rFonts w:ascii="AvenirNext LT Pro Regular" w:hAnsi="AvenirNext LT Pro Regular"/>
              <w:sz w:val="22"/>
              <w:szCs w:val="22"/>
            </w:rPr>
          </w:rPrChange>
        </w:rPr>
        <w:lastRenderedPageBreak/>
        <w:t xml:space="preserve">Recipient: </w:t>
      </w:r>
      <w:del w:id="152" w:author="Josh Butler" w:date="2021-10-29T08:49:00Z">
        <w:r w:rsidRPr="00AA4679" w:rsidDel="00C77E01">
          <w:rPr>
            <w:rFonts w:ascii="Times New Roman" w:hAnsi="Times New Roman" w:cs="Times New Roman"/>
            <w:sz w:val="22"/>
            <w:szCs w:val="22"/>
            <w:rPrChange w:id="153" w:author="Josh Butler" w:date="2021-10-29T08:40:00Z">
              <w:rPr>
                <w:rFonts w:ascii="AvenirNext LT Pro Regular" w:hAnsi="AvenirNext LT Pro Regular"/>
                <w:sz w:val="22"/>
                <w:szCs w:val="22"/>
              </w:rPr>
            </w:rPrChange>
          </w:rPr>
          <w:delText>Scott Alexander</w:delText>
        </w:r>
      </w:del>
      <w:ins w:id="154" w:author="Josh Butler" w:date="2022-04-01T18:27:00Z">
        <w:del w:id="155" w:author="Josh Butler [2]" w:date="2023-11-30T16:27:00Z">
          <w:r w:rsidR="000222C4" w:rsidDel="008B1636">
            <w:rPr>
              <w:rFonts w:ascii="Times New Roman" w:hAnsi="Times New Roman" w:cs="Times New Roman"/>
              <w:sz w:val="22"/>
              <w:szCs w:val="22"/>
            </w:rPr>
            <w:delText>Edward Bergstrom</w:delText>
          </w:r>
        </w:del>
      </w:ins>
      <w:ins w:id="156" w:author="Josh Butler [2]" w:date="2023-11-30T16:27:00Z">
        <w:r w:rsidR="008B1636">
          <w:rPr>
            <w:rFonts w:ascii="Times New Roman" w:hAnsi="Times New Roman" w:cs="Times New Roman"/>
            <w:sz w:val="22"/>
            <w:szCs w:val="22"/>
          </w:rPr>
          <w:t>Shaun Sheffield</w:t>
        </w:r>
      </w:ins>
    </w:p>
    <w:p w14:paraId="7265B73D" w14:textId="77777777" w:rsidR="003A1ABE" w:rsidRPr="00AA4679" w:rsidRDefault="003A1ABE" w:rsidP="00974BD6">
      <w:pPr>
        <w:pStyle w:val="ListParagraph"/>
        <w:ind w:left="0"/>
        <w:mirrorIndents/>
        <w:rPr>
          <w:rFonts w:ascii="Times New Roman" w:hAnsi="Times New Roman" w:cs="Times New Roman"/>
          <w:sz w:val="22"/>
          <w:szCs w:val="22"/>
          <w:rPrChange w:id="157" w:author="Josh Butler" w:date="2021-10-29T08:40:00Z">
            <w:rPr>
              <w:rFonts w:ascii="AvenirNext LT Pro Regular" w:hAnsi="AvenirNext LT Pro Regular"/>
              <w:sz w:val="22"/>
              <w:szCs w:val="22"/>
            </w:rPr>
          </w:rPrChange>
        </w:rPr>
      </w:pPr>
    </w:p>
    <w:p w14:paraId="43338151" w14:textId="78005335" w:rsidR="003A1ABE" w:rsidRPr="00AA4679" w:rsidRDefault="003A1ABE" w:rsidP="00974BD6">
      <w:pPr>
        <w:pStyle w:val="ListParagraph"/>
        <w:ind w:left="0"/>
        <w:mirrorIndents/>
        <w:rPr>
          <w:rFonts w:ascii="Times New Roman" w:hAnsi="Times New Roman" w:cs="Times New Roman"/>
          <w:sz w:val="22"/>
          <w:szCs w:val="22"/>
          <w:rPrChange w:id="158"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159" w:author="Josh Butler" w:date="2021-10-29T08:40:00Z">
            <w:rPr>
              <w:rFonts w:ascii="AvenirNext LT Pro Regular" w:hAnsi="AvenirNext LT Pro Regular"/>
              <w:sz w:val="22"/>
              <w:szCs w:val="22"/>
            </w:rPr>
          </w:rPrChange>
        </w:rPr>
        <w:t xml:space="preserve">Date: </w:t>
      </w:r>
      <w:ins w:id="160" w:author="Josh Butler [2]" w:date="2023-11-30T16:27:00Z">
        <w:r w:rsidR="008B1636">
          <w:rPr>
            <w:rFonts w:ascii="Times New Roman" w:hAnsi="Times New Roman" w:cs="Times New Roman"/>
            <w:sz w:val="22"/>
            <w:szCs w:val="22"/>
          </w:rPr>
          <w:t>11</w:t>
        </w:r>
      </w:ins>
      <w:ins w:id="161" w:author="Josh Butler" w:date="2022-04-01T10:45:00Z">
        <w:del w:id="162" w:author="Josh Butler [2]" w:date="2023-11-30T16:27:00Z">
          <w:r w:rsidR="006C5339" w:rsidDel="008B1636">
            <w:rPr>
              <w:rFonts w:ascii="Times New Roman" w:hAnsi="Times New Roman" w:cs="Times New Roman"/>
              <w:sz w:val="22"/>
              <w:szCs w:val="22"/>
            </w:rPr>
            <w:delText>4</w:delText>
          </w:r>
        </w:del>
      </w:ins>
      <w:del w:id="163" w:author="Josh Butler" w:date="2022-02-23T13:35:00Z">
        <w:r w:rsidRPr="00AA4679" w:rsidDel="006025C7">
          <w:rPr>
            <w:rFonts w:ascii="Times New Roman" w:hAnsi="Times New Roman" w:cs="Times New Roman"/>
            <w:sz w:val="22"/>
            <w:szCs w:val="22"/>
            <w:rPrChange w:id="164" w:author="Josh Butler" w:date="2021-10-29T08:40:00Z">
              <w:rPr>
                <w:rFonts w:ascii="AvenirNext LT Pro Regular" w:hAnsi="AvenirNext LT Pro Regular"/>
                <w:sz w:val="22"/>
                <w:szCs w:val="22"/>
              </w:rPr>
            </w:rPrChange>
          </w:rPr>
          <w:delText>1</w:delText>
        </w:r>
      </w:del>
      <w:r w:rsidRPr="00AA4679">
        <w:rPr>
          <w:rFonts w:ascii="Times New Roman" w:hAnsi="Times New Roman" w:cs="Times New Roman"/>
          <w:sz w:val="22"/>
          <w:szCs w:val="22"/>
          <w:rPrChange w:id="165" w:author="Josh Butler" w:date="2021-10-29T08:40:00Z">
            <w:rPr>
              <w:rFonts w:ascii="AvenirNext LT Pro Regular" w:hAnsi="AvenirNext LT Pro Regular"/>
              <w:sz w:val="22"/>
              <w:szCs w:val="22"/>
            </w:rPr>
          </w:rPrChange>
        </w:rPr>
        <w:t>/</w:t>
      </w:r>
      <w:del w:id="166" w:author="Josh Butler" w:date="2021-10-29T08:49:00Z">
        <w:r w:rsidRPr="00AA4679" w:rsidDel="00C77E01">
          <w:rPr>
            <w:rFonts w:ascii="Times New Roman" w:hAnsi="Times New Roman" w:cs="Times New Roman"/>
            <w:sz w:val="22"/>
            <w:szCs w:val="22"/>
            <w:rPrChange w:id="167" w:author="Josh Butler" w:date="2021-10-29T08:40:00Z">
              <w:rPr>
                <w:rFonts w:ascii="AvenirNext LT Pro Regular" w:hAnsi="AvenirNext LT Pro Regular"/>
                <w:sz w:val="22"/>
                <w:szCs w:val="22"/>
              </w:rPr>
            </w:rPrChange>
          </w:rPr>
          <w:delText>14</w:delText>
        </w:r>
      </w:del>
      <w:ins w:id="168" w:author="Josh Butler" w:date="2022-04-01T10:45:00Z">
        <w:del w:id="169" w:author="Josh Butler [2]" w:date="2023-11-30T16:27:00Z">
          <w:r w:rsidR="006C5339" w:rsidDel="008B1636">
            <w:rPr>
              <w:rFonts w:ascii="Times New Roman" w:hAnsi="Times New Roman" w:cs="Times New Roman"/>
              <w:sz w:val="22"/>
              <w:szCs w:val="22"/>
            </w:rPr>
            <w:delText>1</w:delText>
          </w:r>
        </w:del>
      </w:ins>
      <w:ins w:id="170" w:author="Josh Butler [2]" w:date="2023-11-30T16:27:00Z">
        <w:r w:rsidR="008B1636">
          <w:rPr>
            <w:rFonts w:ascii="Times New Roman" w:hAnsi="Times New Roman" w:cs="Times New Roman"/>
            <w:sz w:val="22"/>
            <w:szCs w:val="22"/>
          </w:rPr>
          <w:t>30</w:t>
        </w:r>
      </w:ins>
      <w:r w:rsidRPr="00AA4679">
        <w:rPr>
          <w:rFonts w:ascii="Times New Roman" w:hAnsi="Times New Roman" w:cs="Times New Roman"/>
          <w:sz w:val="22"/>
          <w:szCs w:val="22"/>
          <w:rPrChange w:id="171" w:author="Josh Butler" w:date="2021-10-29T08:40:00Z">
            <w:rPr>
              <w:rFonts w:ascii="AvenirNext LT Pro Regular" w:hAnsi="AvenirNext LT Pro Regular"/>
              <w:sz w:val="22"/>
              <w:szCs w:val="22"/>
            </w:rPr>
          </w:rPrChange>
        </w:rPr>
        <w:t>/202</w:t>
      </w:r>
      <w:del w:id="172" w:author="Josh Butler" w:date="2021-10-29T08:49:00Z">
        <w:r w:rsidRPr="00AA4679" w:rsidDel="00C77E01">
          <w:rPr>
            <w:rFonts w:ascii="Times New Roman" w:hAnsi="Times New Roman" w:cs="Times New Roman"/>
            <w:sz w:val="22"/>
            <w:szCs w:val="22"/>
            <w:rPrChange w:id="173" w:author="Josh Butler" w:date="2021-10-29T08:40:00Z">
              <w:rPr>
                <w:rFonts w:ascii="AvenirNext LT Pro Regular" w:hAnsi="AvenirNext LT Pro Regular"/>
                <w:sz w:val="22"/>
                <w:szCs w:val="22"/>
              </w:rPr>
            </w:rPrChange>
          </w:rPr>
          <w:delText>0</w:delText>
        </w:r>
      </w:del>
      <w:ins w:id="174" w:author="Josh Butler [2]" w:date="2023-11-30T16:27:00Z">
        <w:r w:rsidR="008B1636">
          <w:rPr>
            <w:rFonts w:ascii="Times New Roman" w:hAnsi="Times New Roman" w:cs="Times New Roman"/>
            <w:sz w:val="22"/>
            <w:szCs w:val="22"/>
          </w:rPr>
          <w:t>3</w:t>
        </w:r>
      </w:ins>
      <w:ins w:id="175" w:author="Josh Butler" w:date="2022-02-23T13:35:00Z">
        <w:del w:id="176" w:author="Josh Butler [2]" w:date="2023-11-30T16:27:00Z">
          <w:r w:rsidR="006025C7" w:rsidDel="008B1636">
            <w:rPr>
              <w:rFonts w:ascii="Times New Roman" w:hAnsi="Times New Roman" w:cs="Times New Roman"/>
              <w:sz w:val="22"/>
              <w:szCs w:val="22"/>
            </w:rPr>
            <w:delText>2</w:delText>
          </w:r>
        </w:del>
      </w:ins>
    </w:p>
    <w:p w14:paraId="29F4D878" w14:textId="77777777" w:rsidR="003A1ABE" w:rsidRPr="00AA4679" w:rsidRDefault="003A1ABE" w:rsidP="00974BD6">
      <w:pPr>
        <w:pStyle w:val="ListParagraph"/>
        <w:ind w:left="0"/>
        <w:mirrorIndents/>
        <w:rPr>
          <w:rFonts w:ascii="Times New Roman" w:hAnsi="Times New Roman" w:cs="Times New Roman"/>
          <w:sz w:val="22"/>
          <w:szCs w:val="22"/>
          <w:rPrChange w:id="177" w:author="Josh Butler" w:date="2021-10-29T08:40:00Z">
            <w:rPr>
              <w:rFonts w:ascii="AvenirNext LT Pro Regular" w:hAnsi="AvenirNext LT Pro Regular"/>
              <w:sz w:val="22"/>
              <w:szCs w:val="22"/>
            </w:rPr>
          </w:rPrChange>
        </w:rPr>
      </w:pPr>
    </w:p>
    <w:p w14:paraId="3121377B" w14:textId="5149D7B2" w:rsidR="003A1ABE" w:rsidRPr="00AA4679" w:rsidDel="00AA7805" w:rsidRDefault="003A1ABE" w:rsidP="00974BD6">
      <w:pPr>
        <w:pStyle w:val="ListParagraph"/>
        <w:ind w:left="0"/>
        <w:mirrorIndents/>
        <w:rPr>
          <w:del w:id="178" w:author="Josh Butler" w:date="2022-04-01T11:14:00Z"/>
          <w:rFonts w:ascii="Times New Roman" w:hAnsi="Times New Roman" w:cs="Times New Roman"/>
          <w:sz w:val="22"/>
          <w:szCs w:val="22"/>
          <w:rPrChange w:id="179" w:author="Josh Butler" w:date="2021-10-29T08:40:00Z">
            <w:rPr>
              <w:del w:id="180" w:author="Josh Butler" w:date="2022-04-01T11:14:00Z"/>
              <w:rFonts w:ascii="AvenirNext LT Pro Regular" w:hAnsi="AvenirNext LT Pro Regular"/>
              <w:sz w:val="22"/>
              <w:szCs w:val="22"/>
            </w:rPr>
          </w:rPrChange>
        </w:rPr>
      </w:pPr>
    </w:p>
    <w:p w14:paraId="625A32E3" w14:textId="77777777" w:rsidR="003A1ABE" w:rsidRPr="00AA4679" w:rsidRDefault="003A1ABE" w:rsidP="00974BD6">
      <w:pPr>
        <w:pStyle w:val="ListParagraph"/>
        <w:ind w:left="0"/>
        <w:mirrorIndents/>
        <w:rPr>
          <w:rFonts w:ascii="Times New Roman" w:hAnsi="Times New Roman" w:cs="Times New Roman"/>
          <w:sz w:val="22"/>
          <w:szCs w:val="22"/>
          <w:rPrChange w:id="181" w:author="Josh Butler" w:date="2021-10-29T08:40:00Z">
            <w:rPr>
              <w:rFonts w:ascii="AvenirNext LT Pro Regular" w:hAnsi="AvenirNext LT Pro Regular"/>
              <w:sz w:val="22"/>
              <w:szCs w:val="22"/>
            </w:rPr>
          </w:rPrChange>
        </w:rPr>
      </w:pPr>
    </w:p>
    <w:p w14:paraId="395F1A10" w14:textId="77777777" w:rsidR="003A1ABE" w:rsidRPr="00AA4679" w:rsidRDefault="003A1ABE" w:rsidP="00974BD6">
      <w:pPr>
        <w:pStyle w:val="ListParagraph"/>
        <w:ind w:left="0"/>
        <w:mirrorIndents/>
        <w:rPr>
          <w:rFonts w:ascii="Times New Roman" w:hAnsi="Times New Roman" w:cs="Times New Roman"/>
          <w:sz w:val="22"/>
          <w:szCs w:val="22"/>
          <w:rPrChange w:id="182" w:author="Josh Butler" w:date="2021-10-29T08:40:00Z">
            <w:rPr>
              <w:rFonts w:ascii="AvenirNext LT Pro Regular" w:hAnsi="AvenirNext LT Pro Regular"/>
              <w:sz w:val="22"/>
              <w:szCs w:val="22"/>
            </w:rPr>
          </w:rPrChange>
        </w:rPr>
      </w:pPr>
    </w:p>
    <w:p w14:paraId="1077AB5C" w14:textId="77C3462E" w:rsidR="003A1ABE" w:rsidRPr="00AA4679" w:rsidRDefault="003A1ABE" w:rsidP="00974BD6">
      <w:pPr>
        <w:pStyle w:val="ListParagraph"/>
        <w:ind w:left="0"/>
        <w:mirrorIndents/>
        <w:rPr>
          <w:rFonts w:ascii="Times New Roman" w:hAnsi="Times New Roman" w:cs="Times New Roman"/>
          <w:sz w:val="22"/>
          <w:szCs w:val="22"/>
          <w:rPrChange w:id="183"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184" w:author="Josh Butler" w:date="2021-10-29T08:40:00Z">
            <w:rPr>
              <w:rFonts w:ascii="AvenirNext LT Pro Regular" w:hAnsi="AvenirNext LT Pro Regular"/>
              <w:sz w:val="22"/>
              <w:szCs w:val="22"/>
            </w:rPr>
          </w:rPrChange>
        </w:rPr>
        <w:t xml:space="preserve">Dear </w:t>
      </w:r>
      <w:del w:id="185" w:author="Josh Butler" w:date="2021-10-29T08:49:00Z">
        <w:r w:rsidRPr="00AA4679" w:rsidDel="00C77E01">
          <w:rPr>
            <w:rFonts w:ascii="Times New Roman" w:hAnsi="Times New Roman" w:cs="Times New Roman"/>
            <w:sz w:val="22"/>
            <w:szCs w:val="22"/>
            <w:rPrChange w:id="186" w:author="Josh Butler" w:date="2021-10-29T08:40:00Z">
              <w:rPr>
                <w:rFonts w:ascii="AvenirNext LT Pro Regular" w:hAnsi="AvenirNext LT Pro Regular"/>
                <w:sz w:val="22"/>
                <w:szCs w:val="22"/>
              </w:rPr>
            </w:rPrChange>
          </w:rPr>
          <w:delText>Scott</w:delText>
        </w:r>
      </w:del>
      <w:ins w:id="187" w:author="Josh Butler" w:date="2022-04-01T18:27:00Z">
        <w:del w:id="188" w:author="Josh Butler [2]" w:date="2023-11-30T16:27:00Z">
          <w:r w:rsidR="000222C4" w:rsidDel="008B1636">
            <w:rPr>
              <w:rFonts w:ascii="Times New Roman" w:hAnsi="Times New Roman" w:cs="Times New Roman"/>
              <w:sz w:val="22"/>
              <w:szCs w:val="22"/>
            </w:rPr>
            <w:delText>E</w:delText>
          </w:r>
        </w:del>
      </w:ins>
      <w:ins w:id="189" w:author="Josh Butler" w:date="2022-02-23T13:35:00Z">
        <w:del w:id="190" w:author="Josh Butler [2]" w:date="2023-11-30T16:27:00Z">
          <w:r w:rsidR="006025C7" w:rsidDel="008B1636">
            <w:rPr>
              <w:rFonts w:ascii="Times New Roman" w:hAnsi="Times New Roman" w:cs="Times New Roman"/>
              <w:sz w:val="22"/>
              <w:szCs w:val="22"/>
            </w:rPr>
            <w:delText>d</w:delText>
          </w:r>
        </w:del>
      </w:ins>
      <w:ins w:id="191" w:author="Josh Butler [2]" w:date="2023-11-30T16:27:00Z">
        <w:r w:rsidR="008B1636">
          <w:rPr>
            <w:rFonts w:ascii="Times New Roman" w:hAnsi="Times New Roman" w:cs="Times New Roman"/>
            <w:sz w:val="22"/>
            <w:szCs w:val="22"/>
          </w:rPr>
          <w:t>Shaun</w:t>
        </w:r>
      </w:ins>
      <w:r w:rsidRPr="00AA4679">
        <w:rPr>
          <w:rFonts w:ascii="Times New Roman" w:hAnsi="Times New Roman" w:cs="Times New Roman"/>
          <w:sz w:val="22"/>
          <w:szCs w:val="22"/>
          <w:rPrChange w:id="192" w:author="Josh Butler" w:date="2021-10-29T08:40:00Z">
            <w:rPr>
              <w:rFonts w:ascii="AvenirNext LT Pro Regular" w:hAnsi="AvenirNext LT Pro Regular"/>
              <w:sz w:val="22"/>
              <w:szCs w:val="22"/>
            </w:rPr>
          </w:rPrChange>
        </w:rPr>
        <w:t>,</w:t>
      </w:r>
    </w:p>
    <w:p w14:paraId="59F5B034" w14:textId="77777777" w:rsidR="003A1ABE" w:rsidRPr="00AA4679" w:rsidRDefault="003A1ABE" w:rsidP="00974BD6">
      <w:pPr>
        <w:pStyle w:val="ListParagraph"/>
        <w:ind w:left="0"/>
        <w:mirrorIndents/>
        <w:rPr>
          <w:rFonts w:ascii="Times New Roman" w:hAnsi="Times New Roman" w:cs="Times New Roman"/>
          <w:sz w:val="22"/>
          <w:szCs w:val="22"/>
          <w:rPrChange w:id="193" w:author="Josh Butler" w:date="2021-10-29T08:40:00Z">
            <w:rPr>
              <w:rFonts w:ascii="AvenirNext LT Pro Regular" w:hAnsi="AvenirNext LT Pro Regular"/>
              <w:sz w:val="22"/>
              <w:szCs w:val="22"/>
            </w:rPr>
          </w:rPrChange>
        </w:rPr>
      </w:pPr>
    </w:p>
    <w:p w14:paraId="4175952E" w14:textId="0EED0303" w:rsidR="003A1ABE" w:rsidRPr="00AA4679" w:rsidRDefault="003A1ABE" w:rsidP="00974BD6">
      <w:pPr>
        <w:pStyle w:val="ListParagraph"/>
        <w:ind w:left="0"/>
        <w:mirrorIndents/>
        <w:rPr>
          <w:rFonts w:ascii="Times New Roman" w:hAnsi="Times New Roman" w:cs="Times New Roman"/>
          <w:sz w:val="22"/>
          <w:szCs w:val="22"/>
          <w:rPrChange w:id="194"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195" w:author="Josh Butler" w:date="2021-10-29T08:40:00Z">
            <w:rPr>
              <w:rFonts w:ascii="AvenirNext LT Pro Regular" w:hAnsi="AvenirNext LT Pro Regular"/>
              <w:sz w:val="22"/>
              <w:szCs w:val="22"/>
            </w:rPr>
          </w:rPrChange>
        </w:rPr>
        <w:t xml:space="preserve">Thank you for the opportunity to present an Axis Energy proposal on the </w:t>
      </w:r>
      <w:del w:id="196" w:author="Josh Butler" w:date="2021-10-29T08:49:00Z">
        <w:r w:rsidRPr="006025C7" w:rsidDel="00C77E01">
          <w:rPr>
            <w:rFonts w:ascii="Times New Roman" w:hAnsi="Times New Roman" w:cs="Times New Roman"/>
            <w:b/>
            <w:bCs/>
            <w:sz w:val="22"/>
            <w:szCs w:val="22"/>
            <w:rPrChange w:id="197" w:author="Josh Butler" w:date="2022-02-23T13:36:00Z">
              <w:rPr>
                <w:rFonts w:ascii="AvenirNext LT Pro Regular" w:hAnsi="AvenirNext LT Pro Regular"/>
                <w:sz w:val="22"/>
                <w:szCs w:val="22"/>
              </w:rPr>
            </w:rPrChange>
          </w:rPr>
          <w:delText>NCEMC North Carolina</w:delText>
        </w:r>
      </w:del>
      <w:ins w:id="198" w:author="Josh Butler" w:date="2022-04-01T18:27:00Z">
        <w:del w:id="199" w:author="Josh Butler [2]" w:date="2023-11-30T16:27:00Z">
          <w:r w:rsidR="000222C4" w:rsidDel="008B1636">
            <w:rPr>
              <w:rFonts w:ascii="Times New Roman" w:hAnsi="Times New Roman" w:cs="Times New Roman"/>
              <w:b/>
              <w:bCs/>
              <w:sz w:val="22"/>
              <w:szCs w:val="22"/>
            </w:rPr>
            <w:delText>IPS Amgen Flex Batch</w:delText>
          </w:r>
        </w:del>
      </w:ins>
      <w:ins w:id="200" w:author="Josh Butler [2]" w:date="2023-11-30T16:27:00Z">
        <w:r w:rsidR="008B1636">
          <w:rPr>
            <w:rFonts w:ascii="Times New Roman" w:hAnsi="Times New Roman" w:cs="Times New Roman"/>
            <w:b/>
            <w:bCs/>
            <w:sz w:val="22"/>
            <w:szCs w:val="22"/>
          </w:rPr>
          <w:t>Southwire North Campus</w:t>
        </w:r>
      </w:ins>
      <w:ins w:id="201" w:author="Josh Butler" w:date="2022-03-11T10:27:00Z">
        <w:r w:rsidR="00F33E68">
          <w:rPr>
            <w:rFonts w:ascii="Times New Roman" w:hAnsi="Times New Roman" w:cs="Times New Roman"/>
            <w:b/>
            <w:bCs/>
            <w:sz w:val="22"/>
            <w:szCs w:val="22"/>
          </w:rPr>
          <w:t xml:space="preserve"> PV</w:t>
        </w:r>
      </w:ins>
      <w:ins w:id="202" w:author="Josh Butler" w:date="2021-10-29T08:54:00Z">
        <w:r w:rsidR="00C77E01">
          <w:rPr>
            <w:rFonts w:ascii="Times New Roman" w:hAnsi="Times New Roman" w:cs="Times New Roman"/>
            <w:sz w:val="22"/>
            <w:szCs w:val="22"/>
          </w:rPr>
          <w:t xml:space="preserve"> EPC request for proposal</w:t>
        </w:r>
      </w:ins>
      <w:del w:id="203" w:author="Josh Butler" w:date="2021-10-29T09:00:00Z">
        <w:r w:rsidRPr="00AA4679" w:rsidDel="006F7592">
          <w:rPr>
            <w:rFonts w:ascii="Times New Roman" w:hAnsi="Times New Roman" w:cs="Times New Roman"/>
            <w:sz w:val="22"/>
            <w:szCs w:val="22"/>
            <w:rPrChange w:id="204" w:author="Josh Butler" w:date="2021-10-29T08:40:00Z">
              <w:rPr>
                <w:rFonts w:ascii="AvenirNext LT Pro Regular" w:hAnsi="AvenirNext LT Pro Regular"/>
                <w:sz w:val="22"/>
                <w:szCs w:val="22"/>
              </w:rPr>
            </w:rPrChange>
          </w:rPr>
          <w:delText xml:space="preserve"> solar projects</w:delText>
        </w:r>
      </w:del>
      <w:del w:id="205" w:author="Josh Butler" w:date="2021-10-29T08:59:00Z">
        <w:r w:rsidRPr="00AA4679" w:rsidDel="006F7592">
          <w:rPr>
            <w:rFonts w:ascii="Times New Roman" w:hAnsi="Times New Roman" w:cs="Times New Roman"/>
            <w:sz w:val="22"/>
            <w:szCs w:val="22"/>
            <w:rPrChange w:id="206" w:author="Josh Butler" w:date="2021-10-29T08:40:00Z">
              <w:rPr>
                <w:rFonts w:ascii="AvenirNext LT Pro Regular" w:hAnsi="AvenirNext LT Pro Regular"/>
                <w:sz w:val="22"/>
                <w:szCs w:val="22"/>
              </w:rPr>
            </w:rPrChange>
          </w:rPr>
          <w:delText xml:space="preserve"> Hall, Ludie Brown and Old Cedar</w:delText>
        </w:r>
      </w:del>
      <w:r w:rsidRPr="00AA4679">
        <w:rPr>
          <w:rFonts w:ascii="Times New Roman" w:hAnsi="Times New Roman" w:cs="Times New Roman"/>
          <w:sz w:val="22"/>
          <w:szCs w:val="22"/>
          <w:rPrChange w:id="207" w:author="Josh Butler" w:date="2021-10-29T08:40:00Z">
            <w:rPr>
              <w:rFonts w:ascii="AvenirNext LT Pro Regular" w:hAnsi="AvenirNext LT Pro Regular"/>
              <w:sz w:val="22"/>
              <w:szCs w:val="22"/>
            </w:rPr>
          </w:rPrChange>
        </w:rPr>
        <w:t>.</w:t>
      </w:r>
      <w:ins w:id="208" w:author="Josh Butler" w:date="2022-02-23T13:49:00Z">
        <w:r w:rsidR="00AC5EF7">
          <w:rPr>
            <w:rFonts w:ascii="Times New Roman" w:hAnsi="Times New Roman" w:cs="Times New Roman"/>
            <w:sz w:val="22"/>
            <w:szCs w:val="22"/>
          </w:rPr>
          <w:t xml:space="preserve"> I have completed a thorough review of the RFP documents</w:t>
        </w:r>
      </w:ins>
      <w:ins w:id="209" w:author="Josh Butler" w:date="2022-02-23T13:50:00Z">
        <w:r w:rsidR="00AC5EF7">
          <w:rPr>
            <w:rFonts w:ascii="Times New Roman" w:hAnsi="Times New Roman" w:cs="Times New Roman"/>
            <w:sz w:val="22"/>
            <w:szCs w:val="22"/>
          </w:rPr>
          <w:t xml:space="preserve"> and find them </w:t>
        </w:r>
      </w:ins>
      <w:ins w:id="210" w:author="Josh Butler" w:date="2022-02-24T16:44:00Z">
        <w:r w:rsidR="007D1E8B">
          <w:rPr>
            <w:rFonts w:ascii="Times New Roman" w:hAnsi="Times New Roman" w:cs="Times New Roman"/>
            <w:sz w:val="22"/>
            <w:szCs w:val="22"/>
          </w:rPr>
          <w:t xml:space="preserve">generally </w:t>
        </w:r>
      </w:ins>
      <w:ins w:id="211" w:author="Josh Butler" w:date="2022-02-23T13:50:00Z">
        <w:r w:rsidR="00AC5EF7">
          <w:rPr>
            <w:rFonts w:ascii="Times New Roman" w:hAnsi="Times New Roman" w:cs="Times New Roman"/>
            <w:sz w:val="22"/>
            <w:szCs w:val="22"/>
          </w:rPr>
          <w:t>acceptable</w:t>
        </w:r>
      </w:ins>
      <w:ins w:id="212" w:author="Josh Butler" w:date="2022-02-23T13:51:00Z">
        <w:r w:rsidR="00426DBF">
          <w:rPr>
            <w:rFonts w:ascii="Times New Roman" w:hAnsi="Times New Roman" w:cs="Times New Roman"/>
            <w:sz w:val="22"/>
            <w:szCs w:val="22"/>
          </w:rPr>
          <w:t xml:space="preserve">. </w:t>
        </w:r>
      </w:ins>
      <w:ins w:id="213" w:author="Josh Butler" w:date="2022-02-24T16:44:00Z">
        <w:r w:rsidR="007D1E8B">
          <w:rPr>
            <w:rFonts w:ascii="Times New Roman" w:hAnsi="Times New Roman" w:cs="Times New Roman"/>
            <w:sz w:val="22"/>
            <w:szCs w:val="22"/>
          </w:rPr>
          <w:t xml:space="preserve">Our proposal has been made and submitted in good faith without collusion or fraud with any other person. </w:t>
        </w:r>
      </w:ins>
      <w:ins w:id="214" w:author="Josh Butler" w:date="2022-02-24T16:40:00Z">
        <w:r w:rsidR="001132CB">
          <w:rPr>
            <w:rFonts w:ascii="Times New Roman" w:hAnsi="Times New Roman" w:cs="Times New Roman"/>
            <w:sz w:val="22"/>
            <w:szCs w:val="22"/>
          </w:rPr>
          <w:t xml:space="preserve">Upon </w:t>
        </w:r>
      </w:ins>
      <w:ins w:id="215" w:author="Josh Butler" w:date="2022-02-24T16:41:00Z">
        <w:r w:rsidR="001132CB">
          <w:rPr>
            <w:rFonts w:ascii="Times New Roman" w:hAnsi="Times New Roman" w:cs="Times New Roman"/>
            <w:sz w:val="22"/>
            <w:szCs w:val="22"/>
          </w:rPr>
          <w:t xml:space="preserve">notice of </w:t>
        </w:r>
      </w:ins>
      <w:ins w:id="216" w:author="Josh Butler" w:date="2022-02-24T16:43:00Z">
        <w:r w:rsidR="007D1E8B">
          <w:rPr>
            <w:rFonts w:ascii="Times New Roman" w:hAnsi="Times New Roman" w:cs="Times New Roman"/>
            <w:sz w:val="22"/>
            <w:szCs w:val="22"/>
          </w:rPr>
          <w:t>award,</w:t>
        </w:r>
      </w:ins>
      <w:ins w:id="217" w:author="Josh Butler" w:date="2022-02-24T16:41:00Z">
        <w:r w:rsidR="001132CB">
          <w:rPr>
            <w:rFonts w:ascii="Times New Roman" w:hAnsi="Times New Roman" w:cs="Times New Roman"/>
            <w:sz w:val="22"/>
            <w:szCs w:val="22"/>
          </w:rPr>
          <w:t xml:space="preserve"> we will work with your team to </w:t>
        </w:r>
      </w:ins>
      <w:ins w:id="218" w:author="Josh Butler" w:date="2022-02-24T16:42:00Z">
        <w:r w:rsidR="007D1E8B">
          <w:rPr>
            <w:rFonts w:ascii="Times New Roman" w:hAnsi="Times New Roman" w:cs="Times New Roman"/>
            <w:sz w:val="22"/>
            <w:szCs w:val="22"/>
          </w:rPr>
          <w:t xml:space="preserve">conduct a thorough review of the EPC agreement and </w:t>
        </w:r>
      </w:ins>
      <w:ins w:id="219" w:author="Josh Butler" w:date="2022-02-24T16:43:00Z">
        <w:r w:rsidR="007D1E8B">
          <w:rPr>
            <w:rFonts w:ascii="Times New Roman" w:hAnsi="Times New Roman" w:cs="Times New Roman"/>
            <w:sz w:val="22"/>
            <w:szCs w:val="22"/>
          </w:rPr>
          <w:t xml:space="preserve">move to </w:t>
        </w:r>
      </w:ins>
      <w:ins w:id="220" w:author="Josh Butler" w:date="2022-02-24T16:42:00Z">
        <w:r w:rsidR="007D1E8B">
          <w:rPr>
            <w:rFonts w:ascii="Times New Roman" w:hAnsi="Times New Roman" w:cs="Times New Roman"/>
            <w:sz w:val="22"/>
            <w:szCs w:val="22"/>
          </w:rPr>
          <w:t>contract</w:t>
        </w:r>
      </w:ins>
      <w:ins w:id="221" w:author="Josh Butler" w:date="2022-02-24T16:43:00Z">
        <w:r w:rsidR="007D1E8B">
          <w:rPr>
            <w:rFonts w:ascii="Times New Roman" w:hAnsi="Times New Roman" w:cs="Times New Roman"/>
            <w:sz w:val="22"/>
            <w:szCs w:val="22"/>
          </w:rPr>
          <w:t xml:space="preserve"> quickly. </w:t>
        </w:r>
      </w:ins>
    </w:p>
    <w:p w14:paraId="56E8DAD4" w14:textId="77777777" w:rsidR="003A1ABE" w:rsidRPr="00AA4679" w:rsidRDefault="003A1ABE" w:rsidP="00974BD6">
      <w:pPr>
        <w:pStyle w:val="ListParagraph"/>
        <w:ind w:left="0"/>
        <w:mirrorIndents/>
        <w:rPr>
          <w:rFonts w:ascii="Times New Roman" w:hAnsi="Times New Roman" w:cs="Times New Roman"/>
          <w:sz w:val="22"/>
          <w:szCs w:val="22"/>
          <w:rPrChange w:id="222" w:author="Josh Butler" w:date="2021-10-29T08:40:00Z">
            <w:rPr>
              <w:rFonts w:ascii="AvenirNext LT Pro Regular" w:hAnsi="AvenirNext LT Pro Regular"/>
              <w:sz w:val="22"/>
              <w:szCs w:val="22"/>
            </w:rPr>
          </w:rPrChange>
        </w:rPr>
      </w:pPr>
    </w:p>
    <w:p w14:paraId="3E1FDE0B" w14:textId="00CF2E95" w:rsidR="003A1ABE" w:rsidRPr="00AA4679" w:rsidRDefault="003A1ABE" w:rsidP="00974BD6">
      <w:pPr>
        <w:pStyle w:val="ListParagraph"/>
        <w:ind w:left="0"/>
        <w:mirrorIndents/>
        <w:rPr>
          <w:rFonts w:ascii="Times New Roman" w:hAnsi="Times New Roman" w:cs="Times New Roman"/>
          <w:sz w:val="22"/>
          <w:szCs w:val="22"/>
          <w:rPrChange w:id="223"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224" w:author="Josh Butler" w:date="2021-10-29T08:40:00Z">
            <w:rPr>
              <w:rFonts w:ascii="AvenirNext LT Pro Regular" w:hAnsi="AvenirNext LT Pro Regular"/>
              <w:sz w:val="22"/>
              <w:szCs w:val="22"/>
            </w:rPr>
          </w:rPrChange>
        </w:rPr>
        <w:t xml:space="preserve">Included in </w:t>
      </w:r>
      <w:del w:id="225" w:author="Josh Butler" w:date="2022-02-24T16:38:00Z">
        <w:r w:rsidRPr="00AA4679" w:rsidDel="001132CB">
          <w:rPr>
            <w:rFonts w:ascii="Times New Roman" w:hAnsi="Times New Roman" w:cs="Times New Roman"/>
            <w:sz w:val="22"/>
            <w:szCs w:val="22"/>
            <w:rPrChange w:id="226" w:author="Josh Butler" w:date="2021-10-29T08:40:00Z">
              <w:rPr>
                <w:rFonts w:ascii="AvenirNext LT Pro Regular" w:hAnsi="AvenirNext LT Pro Regular"/>
                <w:sz w:val="22"/>
                <w:szCs w:val="22"/>
              </w:rPr>
            </w:rPrChange>
          </w:rPr>
          <w:delText>this proposal</w:delText>
        </w:r>
      </w:del>
      <w:ins w:id="227" w:author="Josh Butler" w:date="2022-02-24T16:38:00Z">
        <w:r w:rsidR="001132CB">
          <w:rPr>
            <w:rFonts w:ascii="Times New Roman" w:hAnsi="Times New Roman" w:cs="Times New Roman"/>
            <w:sz w:val="22"/>
            <w:szCs w:val="22"/>
          </w:rPr>
          <w:t>our submission</w:t>
        </w:r>
      </w:ins>
      <w:r w:rsidRPr="00AA4679">
        <w:rPr>
          <w:rFonts w:ascii="Times New Roman" w:hAnsi="Times New Roman" w:cs="Times New Roman"/>
          <w:sz w:val="22"/>
          <w:szCs w:val="22"/>
          <w:rPrChange w:id="228" w:author="Josh Butler" w:date="2021-10-29T08:40:00Z">
            <w:rPr>
              <w:rFonts w:ascii="AvenirNext LT Pro Regular" w:hAnsi="AvenirNext LT Pro Regular"/>
              <w:sz w:val="22"/>
              <w:szCs w:val="22"/>
            </w:rPr>
          </w:rPrChange>
        </w:rPr>
        <w:t xml:space="preserve"> you will find a </w:t>
      </w:r>
      <w:del w:id="229" w:author="Josh Butler" w:date="2022-03-18T14:52:00Z">
        <w:r w:rsidRPr="00AA4679" w:rsidDel="002625C8">
          <w:rPr>
            <w:rFonts w:ascii="Times New Roman" w:hAnsi="Times New Roman" w:cs="Times New Roman"/>
            <w:sz w:val="22"/>
            <w:szCs w:val="22"/>
            <w:rPrChange w:id="230" w:author="Josh Butler" w:date="2021-10-29T08:40:00Z">
              <w:rPr>
                <w:rFonts w:ascii="AvenirNext LT Pro Regular" w:hAnsi="AvenirNext LT Pro Regular"/>
                <w:sz w:val="22"/>
                <w:szCs w:val="22"/>
              </w:rPr>
            </w:rPrChange>
          </w:rPr>
          <w:delText xml:space="preserve">general </w:delText>
        </w:r>
      </w:del>
      <w:del w:id="231" w:author="Josh Butler" w:date="2022-02-23T13:44:00Z">
        <w:r w:rsidRPr="00AA4679" w:rsidDel="00AC5EF7">
          <w:rPr>
            <w:rFonts w:ascii="Times New Roman" w:hAnsi="Times New Roman" w:cs="Times New Roman"/>
            <w:sz w:val="22"/>
            <w:szCs w:val="22"/>
            <w:rPrChange w:id="232" w:author="Josh Butler" w:date="2021-10-29T08:40:00Z">
              <w:rPr>
                <w:rFonts w:ascii="AvenirNext LT Pro Regular" w:hAnsi="AvenirNext LT Pro Regular"/>
                <w:sz w:val="22"/>
                <w:szCs w:val="22"/>
              </w:rPr>
            </w:rPrChange>
          </w:rPr>
          <w:delText xml:space="preserve">site </w:delText>
        </w:r>
      </w:del>
      <w:del w:id="233" w:author="Josh Butler" w:date="2022-03-18T14:52:00Z">
        <w:r w:rsidRPr="00AA4679" w:rsidDel="002625C8">
          <w:rPr>
            <w:rFonts w:ascii="Times New Roman" w:hAnsi="Times New Roman" w:cs="Times New Roman"/>
            <w:sz w:val="22"/>
            <w:szCs w:val="22"/>
            <w:rPrChange w:id="234" w:author="Josh Butler" w:date="2021-10-29T08:40:00Z">
              <w:rPr>
                <w:rFonts w:ascii="AvenirNext LT Pro Regular" w:hAnsi="AvenirNext LT Pro Regular"/>
                <w:sz w:val="22"/>
                <w:szCs w:val="22"/>
              </w:rPr>
            </w:rPrChange>
          </w:rPr>
          <w:delText xml:space="preserve">overview </w:delText>
        </w:r>
      </w:del>
      <w:del w:id="235" w:author="Josh Butler" w:date="2022-02-23T13:44:00Z">
        <w:r w:rsidRPr="00AA4679" w:rsidDel="00AC5EF7">
          <w:rPr>
            <w:rFonts w:ascii="Times New Roman" w:hAnsi="Times New Roman" w:cs="Times New Roman"/>
            <w:sz w:val="22"/>
            <w:szCs w:val="22"/>
            <w:rPrChange w:id="236" w:author="Josh Butler" w:date="2021-10-29T08:40:00Z">
              <w:rPr>
                <w:rFonts w:ascii="AvenirNext LT Pro Regular" w:hAnsi="AvenirNext LT Pro Regular"/>
                <w:sz w:val="22"/>
                <w:szCs w:val="22"/>
              </w:rPr>
            </w:rPrChange>
          </w:rPr>
          <w:delText>summary</w:delText>
        </w:r>
      </w:del>
      <w:ins w:id="237" w:author="Josh Butler" w:date="2022-02-23T13:45:00Z">
        <w:r w:rsidR="00AC5EF7">
          <w:rPr>
            <w:rFonts w:ascii="Times New Roman" w:hAnsi="Times New Roman" w:cs="Times New Roman"/>
            <w:sz w:val="22"/>
            <w:szCs w:val="22"/>
          </w:rPr>
          <w:t xml:space="preserve">project </w:t>
        </w:r>
      </w:ins>
      <w:ins w:id="238" w:author="Josh Butler" w:date="2022-02-24T16:38:00Z">
        <w:r w:rsidR="001132CB">
          <w:rPr>
            <w:rFonts w:ascii="Times New Roman" w:hAnsi="Times New Roman" w:cs="Times New Roman"/>
            <w:sz w:val="22"/>
            <w:szCs w:val="22"/>
          </w:rPr>
          <w:t xml:space="preserve">scope </w:t>
        </w:r>
      </w:ins>
      <w:ins w:id="239" w:author="Josh Butler" w:date="2022-02-23T13:45:00Z">
        <w:r w:rsidR="00AC5EF7">
          <w:rPr>
            <w:rFonts w:ascii="Times New Roman" w:hAnsi="Times New Roman" w:cs="Times New Roman"/>
            <w:sz w:val="22"/>
            <w:szCs w:val="22"/>
          </w:rPr>
          <w:t xml:space="preserve">execution </w:t>
        </w:r>
      </w:ins>
      <w:ins w:id="240" w:author="Josh Butler" w:date="2022-02-24T16:38:00Z">
        <w:r w:rsidR="001132CB">
          <w:rPr>
            <w:rFonts w:ascii="Times New Roman" w:hAnsi="Times New Roman" w:cs="Times New Roman"/>
            <w:sz w:val="22"/>
            <w:szCs w:val="22"/>
          </w:rPr>
          <w:t xml:space="preserve">and pricing </w:t>
        </w:r>
      </w:ins>
      <w:ins w:id="241" w:author="Josh Butler" w:date="2022-02-23T13:45:00Z">
        <w:r w:rsidR="00AC5EF7">
          <w:rPr>
            <w:rFonts w:ascii="Times New Roman" w:hAnsi="Times New Roman" w:cs="Times New Roman"/>
            <w:sz w:val="22"/>
            <w:szCs w:val="22"/>
          </w:rPr>
          <w:t>p</w:t>
        </w:r>
      </w:ins>
      <w:ins w:id="242" w:author="Josh Butler" w:date="2022-02-24T16:38:00Z">
        <w:r w:rsidR="001132CB">
          <w:rPr>
            <w:rFonts w:ascii="Times New Roman" w:hAnsi="Times New Roman" w:cs="Times New Roman"/>
            <w:sz w:val="22"/>
            <w:szCs w:val="22"/>
          </w:rPr>
          <w:t>roposal</w:t>
        </w:r>
      </w:ins>
      <w:r w:rsidRPr="00AA4679">
        <w:rPr>
          <w:rFonts w:ascii="Times New Roman" w:hAnsi="Times New Roman" w:cs="Times New Roman"/>
          <w:sz w:val="22"/>
          <w:szCs w:val="22"/>
          <w:rPrChange w:id="243" w:author="Josh Butler" w:date="2021-10-29T08:40:00Z">
            <w:rPr>
              <w:rFonts w:ascii="AvenirNext LT Pro Regular" w:hAnsi="AvenirNext LT Pro Regular"/>
              <w:sz w:val="22"/>
              <w:szCs w:val="22"/>
            </w:rPr>
          </w:rPrChange>
        </w:rPr>
        <w:t>, an Axis Energy Company profile, Org Chart</w:t>
      </w:r>
      <w:del w:id="244" w:author="Josh Butler" w:date="2022-02-24T16:39:00Z">
        <w:r w:rsidRPr="00AA4679" w:rsidDel="001132CB">
          <w:rPr>
            <w:rFonts w:ascii="Times New Roman" w:hAnsi="Times New Roman" w:cs="Times New Roman"/>
            <w:sz w:val="22"/>
            <w:szCs w:val="22"/>
            <w:rPrChange w:id="245" w:author="Josh Butler" w:date="2021-10-29T08:40:00Z">
              <w:rPr>
                <w:rFonts w:ascii="AvenirNext LT Pro Regular" w:hAnsi="AvenirNext LT Pro Regular"/>
                <w:sz w:val="22"/>
                <w:szCs w:val="22"/>
              </w:rPr>
            </w:rPrChange>
          </w:rPr>
          <w:delText>,</w:delText>
        </w:r>
      </w:del>
      <w:ins w:id="246" w:author="Josh Butler" w:date="2022-02-24T16:39:00Z">
        <w:r w:rsidR="001132CB">
          <w:rPr>
            <w:rFonts w:ascii="Times New Roman" w:hAnsi="Times New Roman" w:cs="Times New Roman"/>
            <w:sz w:val="22"/>
            <w:szCs w:val="22"/>
          </w:rPr>
          <w:t xml:space="preserve"> and</w:t>
        </w:r>
      </w:ins>
      <w:r w:rsidRPr="00AA4679">
        <w:rPr>
          <w:rFonts w:ascii="Times New Roman" w:hAnsi="Times New Roman" w:cs="Times New Roman"/>
          <w:sz w:val="22"/>
          <w:szCs w:val="22"/>
          <w:rPrChange w:id="247" w:author="Josh Butler" w:date="2021-10-29T08:40:00Z">
            <w:rPr>
              <w:rFonts w:ascii="AvenirNext LT Pro Regular" w:hAnsi="AvenirNext LT Pro Regular"/>
              <w:sz w:val="22"/>
              <w:szCs w:val="22"/>
            </w:rPr>
          </w:rPrChange>
        </w:rPr>
        <w:t xml:space="preserve"> </w:t>
      </w:r>
      <w:del w:id="248" w:author="Josh Butler" w:date="2022-02-23T13:45:00Z">
        <w:r w:rsidRPr="00AA4679" w:rsidDel="00AC5EF7">
          <w:rPr>
            <w:rFonts w:ascii="Times New Roman" w:hAnsi="Times New Roman" w:cs="Times New Roman"/>
            <w:sz w:val="22"/>
            <w:szCs w:val="22"/>
            <w:rPrChange w:id="249" w:author="Josh Butler" w:date="2021-10-29T08:40:00Z">
              <w:rPr>
                <w:rFonts w:ascii="AvenirNext LT Pro Regular" w:hAnsi="AvenirNext LT Pro Regular"/>
                <w:sz w:val="22"/>
                <w:szCs w:val="22"/>
              </w:rPr>
            </w:rPrChange>
          </w:rPr>
          <w:delText xml:space="preserve">Portfolio </w:delText>
        </w:r>
      </w:del>
      <w:ins w:id="250" w:author="Josh Butler" w:date="2022-02-23T13:45:00Z">
        <w:r w:rsidR="00AC5EF7" w:rsidRPr="00AA4679">
          <w:rPr>
            <w:rFonts w:ascii="Times New Roman" w:hAnsi="Times New Roman" w:cs="Times New Roman"/>
            <w:sz w:val="22"/>
            <w:szCs w:val="22"/>
            <w:rPrChange w:id="251" w:author="Josh Butler" w:date="2021-10-29T08:40:00Z">
              <w:rPr>
                <w:rFonts w:ascii="AvenirNext LT Pro Regular" w:hAnsi="AvenirNext LT Pro Regular"/>
                <w:sz w:val="22"/>
                <w:szCs w:val="22"/>
              </w:rPr>
            </w:rPrChange>
          </w:rPr>
          <w:t>P</w:t>
        </w:r>
        <w:r w:rsidR="00AC5EF7">
          <w:rPr>
            <w:rFonts w:ascii="Times New Roman" w:hAnsi="Times New Roman" w:cs="Times New Roman"/>
            <w:sz w:val="22"/>
            <w:szCs w:val="22"/>
          </w:rPr>
          <w:t>roject</w:t>
        </w:r>
        <w:r w:rsidR="00AC5EF7" w:rsidRPr="00AA4679">
          <w:rPr>
            <w:rFonts w:ascii="Times New Roman" w:hAnsi="Times New Roman" w:cs="Times New Roman"/>
            <w:sz w:val="22"/>
            <w:szCs w:val="22"/>
            <w:rPrChange w:id="252" w:author="Josh Butler" w:date="2021-10-29T08:40:00Z">
              <w:rPr>
                <w:rFonts w:ascii="AvenirNext LT Pro Regular" w:hAnsi="AvenirNext LT Pro Regular"/>
                <w:sz w:val="22"/>
                <w:szCs w:val="22"/>
              </w:rPr>
            </w:rPrChange>
          </w:rPr>
          <w:t xml:space="preserve"> </w:t>
        </w:r>
      </w:ins>
      <w:r w:rsidRPr="00AA4679">
        <w:rPr>
          <w:rFonts w:ascii="Times New Roman" w:hAnsi="Times New Roman" w:cs="Times New Roman"/>
          <w:sz w:val="22"/>
          <w:szCs w:val="22"/>
          <w:rPrChange w:id="253" w:author="Josh Butler" w:date="2021-10-29T08:40:00Z">
            <w:rPr>
              <w:rFonts w:ascii="AvenirNext LT Pro Regular" w:hAnsi="AvenirNext LT Pro Regular"/>
              <w:sz w:val="22"/>
              <w:szCs w:val="22"/>
            </w:rPr>
          </w:rPrChange>
        </w:rPr>
        <w:t>Management Team bio’s</w:t>
      </w:r>
      <w:del w:id="254" w:author="Josh Butler" w:date="2022-02-24T16:39:00Z">
        <w:r w:rsidR="00841EB6" w:rsidRPr="00AA4679" w:rsidDel="001132CB">
          <w:rPr>
            <w:rFonts w:ascii="Times New Roman" w:hAnsi="Times New Roman" w:cs="Times New Roman"/>
            <w:sz w:val="22"/>
            <w:szCs w:val="22"/>
            <w:rPrChange w:id="255" w:author="Josh Butler" w:date="2021-10-29T08:40:00Z">
              <w:rPr>
                <w:rFonts w:ascii="AvenirNext LT Pro Regular" w:hAnsi="AvenirNext LT Pro Regular"/>
                <w:sz w:val="22"/>
                <w:szCs w:val="22"/>
              </w:rPr>
            </w:rPrChange>
          </w:rPr>
          <w:delText xml:space="preserve">, Experience, </w:delText>
        </w:r>
      </w:del>
      <w:del w:id="256" w:author="Josh Butler" w:date="2021-10-29T17:06:00Z">
        <w:r w:rsidR="00841EB6" w:rsidRPr="00AA4679" w:rsidDel="004C76D3">
          <w:rPr>
            <w:rFonts w:ascii="Times New Roman" w:hAnsi="Times New Roman" w:cs="Times New Roman"/>
            <w:sz w:val="22"/>
            <w:szCs w:val="22"/>
            <w:rPrChange w:id="257" w:author="Josh Butler" w:date="2021-10-29T08:40:00Z">
              <w:rPr>
                <w:rFonts w:ascii="AvenirNext LT Pro Regular" w:hAnsi="AvenirNext LT Pro Regular"/>
                <w:sz w:val="22"/>
                <w:szCs w:val="22"/>
              </w:rPr>
            </w:rPrChange>
          </w:rPr>
          <w:delText>Client References</w:delText>
        </w:r>
      </w:del>
      <w:del w:id="258" w:author="Josh Butler" w:date="2022-02-24T16:39:00Z">
        <w:r w:rsidRPr="00AA4679" w:rsidDel="001132CB">
          <w:rPr>
            <w:rFonts w:ascii="Times New Roman" w:hAnsi="Times New Roman" w:cs="Times New Roman"/>
            <w:sz w:val="22"/>
            <w:szCs w:val="22"/>
            <w:rPrChange w:id="259" w:author="Josh Butler" w:date="2021-10-29T08:40:00Z">
              <w:rPr>
                <w:rFonts w:ascii="AvenirNext LT Pro Regular" w:hAnsi="AvenirNext LT Pro Regular"/>
                <w:sz w:val="22"/>
                <w:szCs w:val="22"/>
              </w:rPr>
            </w:rPrChange>
          </w:rPr>
          <w:delText xml:space="preserve"> and pricing assumptions</w:delText>
        </w:r>
      </w:del>
      <w:r w:rsidRPr="00AA4679">
        <w:rPr>
          <w:rFonts w:ascii="Times New Roman" w:hAnsi="Times New Roman" w:cs="Times New Roman"/>
          <w:sz w:val="22"/>
          <w:szCs w:val="22"/>
          <w:rPrChange w:id="260" w:author="Josh Butler" w:date="2021-10-29T08:40:00Z">
            <w:rPr>
              <w:rFonts w:ascii="AvenirNext LT Pro Regular" w:hAnsi="AvenirNext LT Pro Regular"/>
              <w:sz w:val="22"/>
              <w:szCs w:val="22"/>
            </w:rPr>
          </w:rPrChange>
        </w:rPr>
        <w:t xml:space="preserve">. </w:t>
      </w:r>
      <w:del w:id="261" w:author="Josh Butler" w:date="2022-02-23T13:46:00Z">
        <w:r w:rsidRPr="00AA4679" w:rsidDel="00AC5EF7">
          <w:rPr>
            <w:rFonts w:ascii="Times New Roman" w:hAnsi="Times New Roman" w:cs="Times New Roman"/>
            <w:sz w:val="22"/>
            <w:szCs w:val="22"/>
            <w:rPrChange w:id="262" w:author="Josh Butler" w:date="2021-10-29T08:40:00Z">
              <w:rPr>
                <w:rFonts w:ascii="AvenirNext LT Pro Regular" w:hAnsi="AvenirNext LT Pro Regular"/>
                <w:sz w:val="22"/>
                <w:szCs w:val="22"/>
              </w:rPr>
            </w:rPrChange>
          </w:rPr>
          <w:delText xml:space="preserve">In addition, we have included equipment specifications </w:delText>
        </w:r>
        <w:r w:rsidR="00841EB6" w:rsidRPr="00AA4679" w:rsidDel="00AC5EF7">
          <w:rPr>
            <w:rFonts w:ascii="Times New Roman" w:hAnsi="Times New Roman" w:cs="Times New Roman"/>
            <w:sz w:val="22"/>
            <w:szCs w:val="22"/>
            <w:rPrChange w:id="263" w:author="Josh Butler" w:date="2021-10-29T08:40:00Z">
              <w:rPr>
                <w:rFonts w:ascii="AvenirNext LT Pro Regular" w:hAnsi="AvenirNext LT Pro Regular"/>
                <w:sz w:val="22"/>
                <w:szCs w:val="22"/>
              </w:rPr>
            </w:rPrChange>
          </w:rPr>
          <w:delText>for our selected inverter</w:delText>
        </w:r>
      </w:del>
      <w:del w:id="264" w:author="Josh Butler" w:date="2021-10-29T17:07:00Z">
        <w:r w:rsidR="00841EB6" w:rsidRPr="00AA4679" w:rsidDel="004C76D3">
          <w:rPr>
            <w:rFonts w:ascii="Times New Roman" w:hAnsi="Times New Roman" w:cs="Times New Roman"/>
            <w:sz w:val="22"/>
            <w:szCs w:val="22"/>
            <w:rPrChange w:id="265" w:author="Josh Butler" w:date="2021-10-29T08:40:00Z">
              <w:rPr>
                <w:rFonts w:ascii="AvenirNext LT Pro Regular" w:hAnsi="AvenirNext LT Pro Regular"/>
                <w:sz w:val="22"/>
                <w:szCs w:val="22"/>
              </w:rPr>
            </w:rPrChange>
          </w:rPr>
          <w:delText>s</w:delText>
        </w:r>
      </w:del>
      <w:del w:id="266" w:author="Josh Butler" w:date="2022-02-23T13:46:00Z">
        <w:r w:rsidR="00841EB6" w:rsidRPr="00AA4679" w:rsidDel="00AC5EF7">
          <w:rPr>
            <w:rFonts w:ascii="Times New Roman" w:hAnsi="Times New Roman" w:cs="Times New Roman"/>
            <w:sz w:val="22"/>
            <w:szCs w:val="22"/>
            <w:rPrChange w:id="267" w:author="Josh Butler" w:date="2021-10-29T08:40:00Z">
              <w:rPr>
                <w:rFonts w:ascii="AvenirNext LT Pro Regular" w:hAnsi="AvenirNext LT Pro Regular"/>
                <w:sz w:val="22"/>
                <w:szCs w:val="22"/>
              </w:rPr>
            </w:rPrChange>
          </w:rPr>
          <w:delText xml:space="preserve"> and racking options for your consideration.</w:delText>
        </w:r>
      </w:del>
    </w:p>
    <w:p w14:paraId="67961C78" w14:textId="77777777" w:rsidR="00841EB6" w:rsidRPr="00AA4679" w:rsidRDefault="00841EB6" w:rsidP="00974BD6">
      <w:pPr>
        <w:pStyle w:val="ListParagraph"/>
        <w:ind w:left="0"/>
        <w:mirrorIndents/>
        <w:rPr>
          <w:rFonts w:ascii="Times New Roman" w:hAnsi="Times New Roman" w:cs="Times New Roman"/>
          <w:sz w:val="22"/>
          <w:szCs w:val="22"/>
          <w:rPrChange w:id="268" w:author="Josh Butler" w:date="2021-10-29T08:40:00Z">
            <w:rPr>
              <w:rFonts w:ascii="AvenirNext LT Pro Regular" w:hAnsi="AvenirNext LT Pro Regular"/>
              <w:sz w:val="22"/>
              <w:szCs w:val="22"/>
            </w:rPr>
          </w:rPrChange>
        </w:rPr>
      </w:pPr>
    </w:p>
    <w:p w14:paraId="04CF0495" w14:textId="1618DABC" w:rsidR="00E67933" w:rsidRPr="00AA4679" w:rsidRDefault="00841EB6" w:rsidP="00974BD6">
      <w:pPr>
        <w:pStyle w:val="ListParagraph"/>
        <w:ind w:left="0"/>
        <w:mirrorIndents/>
        <w:rPr>
          <w:rFonts w:ascii="Times New Roman" w:hAnsi="Times New Roman" w:cs="Times New Roman"/>
          <w:sz w:val="22"/>
          <w:szCs w:val="22"/>
          <w:rPrChange w:id="269"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270" w:author="Josh Butler" w:date="2021-10-29T08:40:00Z">
            <w:rPr>
              <w:rFonts w:ascii="AvenirNext LT Pro Regular" w:hAnsi="AvenirNext LT Pro Regular"/>
              <w:sz w:val="22"/>
              <w:szCs w:val="22"/>
            </w:rPr>
          </w:rPrChange>
        </w:rPr>
        <w:t xml:space="preserve">We are excited for the opportunity to support </w:t>
      </w:r>
      <w:del w:id="271" w:author="Josh Butler" w:date="2021-10-29T08:58:00Z">
        <w:r w:rsidRPr="00AA4679" w:rsidDel="00C77E01">
          <w:rPr>
            <w:rFonts w:ascii="Times New Roman" w:hAnsi="Times New Roman" w:cs="Times New Roman"/>
            <w:sz w:val="22"/>
            <w:szCs w:val="22"/>
            <w:rPrChange w:id="272" w:author="Josh Butler" w:date="2021-10-29T08:40:00Z">
              <w:rPr>
                <w:rFonts w:ascii="AvenirNext LT Pro Regular" w:hAnsi="AvenirNext LT Pro Regular"/>
                <w:sz w:val="22"/>
                <w:szCs w:val="22"/>
              </w:rPr>
            </w:rPrChange>
          </w:rPr>
          <w:delText xml:space="preserve">NCEMC </w:delText>
        </w:r>
      </w:del>
      <w:ins w:id="273" w:author="Josh Butler" w:date="2022-04-01T18:27:00Z">
        <w:del w:id="274" w:author="Josh Butler [2]" w:date="2023-11-30T16:28:00Z">
          <w:r w:rsidR="000222C4" w:rsidDel="008B1636">
            <w:rPr>
              <w:rFonts w:ascii="Times New Roman" w:hAnsi="Times New Roman" w:cs="Times New Roman"/>
              <w:sz w:val="22"/>
              <w:szCs w:val="22"/>
            </w:rPr>
            <w:delText>IPS</w:delText>
          </w:r>
        </w:del>
      </w:ins>
      <w:ins w:id="275" w:author="Josh Butler [2]" w:date="2023-11-30T16:28:00Z">
        <w:r w:rsidR="008B1636">
          <w:rPr>
            <w:rFonts w:ascii="Times New Roman" w:hAnsi="Times New Roman" w:cs="Times New Roman"/>
            <w:sz w:val="22"/>
            <w:szCs w:val="22"/>
          </w:rPr>
          <w:t>Southwire</w:t>
        </w:r>
      </w:ins>
      <w:ins w:id="276" w:author="Josh Butler" w:date="2021-10-29T08:58:00Z">
        <w:r w:rsidR="00C77E01" w:rsidRPr="00AA4679">
          <w:rPr>
            <w:rFonts w:ascii="Times New Roman" w:hAnsi="Times New Roman" w:cs="Times New Roman"/>
            <w:sz w:val="22"/>
            <w:szCs w:val="22"/>
            <w:rPrChange w:id="277" w:author="Josh Butler" w:date="2021-10-29T08:40:00Z">
              <w:rPr>
                <w:rFonts w:ascii="AvenirNext LT Pro Regular" w:hAnsi="AvenirNext LT Pro Regular"/>
                <w:sz w:val="22"/>
                <w:szCs w:val="22"/>
              </w:rPr>
            </w:rPrChange>
          </w:rPr>
          <w:t xml:space="preserve"> </w:t>
        </w:r>
      </w:ins>
      <w:r w:rsidRPr="00AA4679">
        <w:rPr>
          <w:rFonts w:ascii="Times New Roman" w:hAnsi="Times New Roman" w:cs="Times New Roman"/>
          <w:sz w:val="22"/>
          <w:szCs w:val="22"/>
          <w:rPrChange w:id="278" w:author="Josh Butler" w:date="2021-10-29T08:40:00Z">
            <w:rPr>
              <w:rFonts w:ascii="AvenirNext LT Pro Regular" w:hAnsi="AvenirNext LT Pro Regular"/>
              <w:sz w:val="22"/>
              <w:szCs w:val="22"/>
            </w:rPr>
          </w:rPrChange>
        </w:rPr>
        <w:t>with th</w:t>
      </w:r>
      <w:del w:id="279" w:author="Josh Butler" w:date="2022-02-23T13:46:00Z">
        <w:r w:rsidRPr="00AA4679" w:rsidDel="00AC5EF7">
          <w:rPr>
            <w:rFonts w:ascii="Times New Roman" w:hAnsi="Times New Roman" w:cs="Times New Roman"/>
            <w:sz w:val="22"/>
            <w:szCs w:val="22"/>
            <w:rPrChange w:id="280" w:author="Josh Butler" w:date="2021-10-29T08:40:00Z">
              <w:rPr>
                <w:rFonts w:ascii="AvenirNext LT Pro Regular" w:hAnsi="AvenirNext LT Pro Regular"/>
                <w:sz w:val="22"/>
                <w:szCs w:val="22"/>
              </w:rPr>
            </w:rPrChange>
          </w:rPr>
          <w:delText>ese</w:delText>
        </w:r>
      </w:del>
      <w:ins w:id="281" w:author="Josh Butler" w:date="2022-02-23T13:46:00Z">
        <w:r w:rsidR="00AC5EF7">
          <w:rPr>
            <w:rFonts w:ascii="Times New Roman" w:hAnsi="Times New Roman" w:cs="Times New Roman"/>
            <w:sz w:val="22"/>
            <w:szCs w:val="22"/>
          </w:rPr>
          <w:t>is</w:t>
        </w:r>
      </w:ins>
      <w:r w:rsidRPr="00AA4679">
        <w:rPr>
          <w:rFonts w:ascii="Times New Roman" w:hAnsi="Times New Roman" w:cs="Times New Roman"/>
          <w:sz w:val="22"/>
          <w:szCs w:val="22"/>
          <w:rPrChange w:id="282" w:author="Josh Butler" w:date="2021-10-29T08:40:00Z">
            <w:rPr>
              <w:rFonts w:ascii="AvenirNext LT Pro Regular" w:hAnsi="AvenirNext LT Pro Regular"/>
              <w:sz w:val="22"/>
              <w:szCs w:val="22"/>
            </w:rPr>
          </w:rPrChange>
        </w:rPr>
        <w:t xml:space="preserve"> project</w:t>
      </w:r>
      <w:del w:id="283" w:author="Josh Butler" w:date="2022-02-23T13:47:00Z">
        <w:r w:rsidRPr="00AA4679" w:rsidDel="00AC5EF7">
          <w:rPr>
            <w:rFonts w:ascii="Times New Roman" w:hAnsi="Times New Roman" w:cs="Times New Roman"/>
            <w:sz w:val="22"/>
            <w:szCs w:val="22"/>
            <w:rPrChange w:id="284" w:author="Josh Butler" w:date="2021-10-29T08:40:00Z">
              <w:rPr>
                <w:rFonts w:ascii="AvenirNext LT Pro Regular" w:hAnsi="AvenirNext LT Pro Regular"/>
                <w:sz w:val="22"/>
                <w:szCs w:val="22"/>
              </w:rPr>
            </w:rPrChange>
          </w:rPr>
          <w:delText>s</w:delText>
        </w:r>
      </w:del>
      <w:r w:rsidRPr="00AA4679">
        <w:rPr>
          <w:rFonts w:ascii="Times New Roman" w:hAnsi="Times New Roman" w:cs="Times New Roman"/>
          <w:sz w:val="22"/>
          <w:szCs w:val="22"/>
          <w:rPrChange w:id="285" w:author="Josh Butler" w:date="2021-10-29T08:40:00Z">
            <w:rPr>
              <w:rFonts w:ascii="AvenirNext LT Pro Regular" w:hAnsi="AvenirNext LT Pro Regular"/>
              <w:sz w:val="22"/>
              <w:szCs w:val="22"/>
            </w:rPr>
          </w:rPrChange>
        </w:rPr>
        <w:t xml:space="preserve"> and stand </w:t>
      </w:r>
      <w:del w:id="286" w:author="Jeff Filippo" w:date="2020-01-14T15:36:00Z">
        <w:r w:rsidRPr="00AA4679" w:rsidDel="00144E3B">
          <w:rPr>
            <w:rFonts w:ascii="Times New Roman" w:hAnsi="Times New Roman" w:cs="Times New Roman"/>
            <w:sz w:val="22"/>
            <w:szCs w:val="22"/>
            <w:rPrChange w:id="287" w:author="Josh Butler" w:date="2021-10-29T08:40:00Z">
              <w:rPr>
                <w:rFonts w:ascii="AvenirNext LT Pro Regular" w:hAnsi="AvenirNext LT Pro Regular"/>
                <w:sz w:val="22"/>
                <w:szCs w:val="22"/>
              </w:rPr>
            </w:rPrChange>
          </w:rPr>
          <w:delText xml:space="preserve">by </w:delText>
        </w:r>
      </w:del>
      <w:r w:rsidRPr="00AA4679">
        <w:rPr>
          <w:rFonts w:ascii="Times New Roman" w:hAnsi="Times New Roman" w:cs="Times New Roman"/>
          <w:sz w:val="22"/>
          <w:szCs w:val="22"/>
          <w:rPrChange w:id="288" w:author="Josh Butler" w:date="2021-10-29T08:40:00Z">
            <w:rPr>
              <w:rFonts w:ascii="AvenirNext LT Pro Regular" w:hAnsi="AvenirNext LT Pro Regular"/>
              <w:sz w:val="22"/>
              <w:szCs w:val="22"/>
            </w:rPr>
          </w:rPrChange>
        </w:rPr>
        <w:t>ready to provide more details into our means, methods and experience as required. With a proven track record of success in constructing solar projects</w:t>
      </w:r>
      <w:r w:rsidR="00E67933" w:rsidRPr="00AA4679">
        <w:rPr>
          <w:rFonts w:ascii="Times New Roman" w:hAnsi="Times New Roman" w:cs="Times New Roman"/>
          <w:sz w:val="22"/>
          <w:szCs w:val="22"/>
          <w:rPrChange w:id="289" w:author="Josh Butler" w:date="2021-10-29T08:40:00Z">
            <w:rPr>
              <w:rFonts w:ascii="AvenirNext LT Pro Regular" w:hAnsi="AvenirNext LT Pro Regular"/>
              <w:sz w:val="22"/>
              <w:szCs w:val="22"/>
            </w:rPr>
          </w:rPrChange>
        </w:rPr>
        <w:t xml:space="preserve"> in </w:t>
      </w:r>
      <w:ins w:id="290" w:author="Josh Butler" w:date="2021-10-29T09:00:00Z">
        <w:r w:rsidR="006F7592">
          <w:rPr>
            <w:rFonts w:ascii="Times New Roman" w:hAnsi="Times New Roman" w:cs="Times New Roman"/>
            <w:sz w:val="22"/>
            <w:szCs w:val="22"/>
          </w:rPr>
          <w:t xml:space="preserve">the </w:t>
        </w:r>
      </w:ins>
      <w:del w:id="291" w:author="Josh Butler" w:date="2021-10-29T08:58:00Z">
        <w:r w:rsidR="00E67933" w:rsidRPr="00AA4679" w:rsidDel="006F7592">
          <w:rPr>
            <w:rFonts w:ascii="Times New Roman" w:hAnsi="Times New Roman" w:cs="Times New Roman"/>
            <w:sz w:val="22"/>
            <w:szCs w:val="22"/>
            <w:rPrChange w:id="292" w:author="Josh Butler" w:date="2021-10-29T08:40:00Z">
              <w:rPr>
                <w:rFonts w:ascii="AvenirNext LT Pro Regular" w:hAnsi="AvenirNext LT Pro Regular"/>
                <w:sz w:val="22"/>
                <w:szCs w:val="22"/>
              </w:rPr>
            </w:rPrChange>
          </w:rPr>
          <w:delText>North Carolina</w:delText>
        </w:r>
        <w:r w:rsidRPr="00AA4679" w:rsidDel="006F7592">
          <w:rPr>
            <w:rFonts w:ascii="Times New Roman" w:hAnsi="Times New Roman" w:cs="Times New Roman"/>
            <w:sz w:val="22"/>
            <w:szCs w:val="22"/>
            <w:rPrChange w:id="293" w:author="Josh Butler" w:date="2021-10-29T08:40:00Z">
              <w:rPr>
                <w:rFonts w:ascii="AvenirNext LT Pro Regular" w:hAnsi="AvenirNext LT Pro Regular"/>
                <w:sz w:val="22"/>
                <w:szCs w:val="22"/>
              </w:rPr>
            </w:rPrChange>
          </w:rPr>
          <w:delText xml:space="preserve"> </w:delText>
        </w:r>
      </w:del>
      <w:ins w:id="294" w:author="Jeff Filippo" w:date="2020-01-14T15:37:00Z">
        <w:del w:id="295" w:author="Josh Butler" w:date="2021-10-29T08:58:00Z">
          <w:r w:rsidR="00144E3B" w:rsidRPr="00AA4679" w:rsidDel="006F7592">
            <w:rPr>
              <w:rFonts w:ascii="Times New Roman" w:hAnsi="Times New Roman" w:cs="Times New Roman"/>
              <w:sz w:val="22"/>
              <w:szCs w:val="22"/>
              <w:rPrChange w:id="296" w:author="Josh Butler" w:date="2021-10-29T08:40:00Z">
                <w:rPr>
                  <w:rFonts w:ascii="AvenirNext LT Pro Regular" w:hAnsi="AvenirNext LT Pro Regular"/>
                  <w:sz w:val="22"/>
                  <w:szCs w:val="22"/>
                </w:rPr>
              </w:rPrChange>
            </w:rPr>
            <w:delText>South Carolina and Georgia</w:delText>
          </w:r>
        </w:del>
      </w:ins>
      <w:ins w:id="297" w:author="Josh Butler" w:date="2021-10-29T08:58:00Z">
        <w:r w:rsidR="006F7592">
          <w:rPr>
            <w:rFonts w:ascii="Times New Roman" w:hAnsi="Times New Roman" w:cs="Times New Roman"/>
            <w:sz w:val="22"/>
            <w:szCs w:val="22"/>
          </w:rPr>
          <w:t>Southeast</w:t>
        </w:r>
      </w:ins>
      <w:ins w:id="298" w:author="Jeff Filippo" w:date="2020-01-14T15:37:00Z">
        <w:r w:rsidR="00144E3B" w:rsidRPr="00AA4679">
          <w:rPr>
            <w:rFonts w:ascii="Times New Roman" w:hAnsi="Times New Roman" w:cs="Times New Roman"/>
            <w:sz w:val="22"/>
            <w:szCs w:val="22"/>
            <w:rPrChange w:id="299" w:author="Josh Butler" w:date="2021-10-29T08:40:00Z">
              <w:rPr>
                <w:rFonts w:ascii="AvenirNext LT Pro Regular" w:hAnsi="AvenirNext LT Pro Regular"/>
                <w:sz w:val="22"/>
                <w:szCs w:val="22"/>
              </w:rPr>
            </w:rPrChange>
          </w:rPr>
          <w:t xml:space="preserve">, </w:t>
        </w:r>
      </w:ins>
      <w:del w:id="300" w:author="Josh Butler" w:date="2022-02-24T16:40:00Z">
        <w:r w:rsidRPr="00AA4679" w:rsidDel="001132CB">
          <w:rPr>
            <w:rFonts w:ascii="Times New Roman" w:hAnsi="Times New Roman" w:cs="Times New Roman"/>
            <w:sz w:val="22"/>
            <w:szCs w:val="22"/>
            <w:rPrChange w:id="301" w:author="Josh Butler" w:date="2021-10-29T08:40:00Z">
              <w:rPr>
                <w:rFonts w:ascii="AvenirNext LT Pro Regular" w:hAnsi="AvenirNext LT Pro Regular"/>
                <w:sz w:val="22"/>
                <w:szCs w:val="22"/>
              </w:rPr>
            </w:rPrChange>
          </w:rPr>
          <w:delText xml:space="preserve">and </w:delText>
        </w:r>
        <w:r w:rsidR="00E67933" w:rsidRPr="00AA4679" w:rsidDel="001132CB">
          <w:rPr>
            <w:rFonts w:ascii="Times New Roman" w:hAnsi="Times New Roman" w:cs="Times New Roman"/>
            <w:sz w:val="22"/>
            <w:szCs w:val="22"/>
            <w:rPrChange w:id="302" w:author="Josh Butler" w:date="2021-10-29T08:40:00Z">
              <w:rPr>
                <w:rFonts w:ascii="AvenirNext LT Pro Regular" w:hAnsi="AvenirNext LT Pro Regular"/>
                <w:sz w:val="22"/>
                <w:szCs w:val="22"/>
              </w:rPr>
            </w:rPrChange>
          </w:rPr>
          <w:delText>experience</w:delText>
        </w:r>
        <w:r w:rsidRPr="00AA4679" w:rsidDel="001132CB">
          <w:rPr>
            <w:rFonts w:ascii="Times New Roman" w:hAnsi="Times New Roman" w:cs="Times New Roman"/>
            <w:sz w:val="22"/>
            <w:szCs w:val="22"/>
            <w:rPrChange w:id="303" w:author="Josh Butler" w:date="2021-10-29T08:40:00Z">
              <w:rPr>
                <w:rFonts w:ascii="AvenirNext LT Pro Regular" w:hAnsi="AvenirNext LT Pro Regular"/>
                <w:sz w:val="22"/>
                <w:szCs w:val="22"/>
              </w:rPr>
            </w:rPrChange>
          </w:rPr>
          <w:delText xml:space="preserve"> dating back 100 years, </w:delText>
        </w:r>
      </w:del>
      <w:r w:rsidRPr="00AA4679">
        <w:rPr>
          <w:rFonts w:ascii="Times New Roman" w:hAnsi="Times New Roman" w:cs="Times New Roman"/>
          <w:sz w:val="22"/>
          <w:szCs w:val="22"/>
          <w:rPrChange w:id="304" w:author="Josh Butler" w:date="2021-10-29T08:40:00Z">
            <w:rPr>
              <w:rFonts w:ascii="AvenirNext LT Pro Regular" w:hAnsi="AvenirNext LT Pro Regular"/>
              <w:sz w:val="22"/>
              <w:szCs w:val="22"/>
            </w:rPr>
          </w:rPrChange>
        </w:rPr>
        <w:t xml:space="preserve">Axis Energy is well-positioned </w:t>
      </w:r>
      <w:r w:rsidR="00E67933" w:rsidRPr="00AA4679">
        <w:rPr>
          <w:rFonts w:ascii="Times New Roman" w:hAnsi="Times New Roman" w:cs="Times New Roman"/>
          <w:sz w:val="22"/>
          <w:szCs w:val="22"/>
          <w:rPrChange w:id="305" w:author="Josh Butler" w:date="2021-10-29T08:40:00Z">
            <w:rPr>
              <w:rFonts w:ascii="AvenirNext LT Pro Regular" w:hAnsi="AvenirNext LT Pro Regular"/>
              <w:sz w:val="22"/>
              <w:szCs w:val="22"/>
            </w:rPr>
          </w:rPrChange>
        </w:rPr>
        <w:t xml:space="preserve">to deliver a safe, high quality and on-time installation. We hope that the quality of our submission shows our commitment to be a reliable partner with </w:t>
      </w:r>
      <w:del w:id="306" w:author="Josh Butler" w:date="2021-10-29T08:59:00Z">
        <w:r w:rsidR="00E67933" w:rsidRPr="00AA4679" w:rsidDel="006F7592">
          <w:rPr>
            <w:rFonts w:ascii="Times New Roman" w:hAnsi="Times New Roman" w:cs="Times New Roman"/>
            <w:sz w:val="22"/>
            <w:szCs w:val="22"/>
            <w:rPrChange w:id="307" w:author="Josh Butler" w:date="2021-10-29T08:40:00Z">
              <w:rPr>
                <w:rFonts w:ascii="AvenirNext LT Pro Regular" w:hAnsi="AvenirNext LT Pro Regular"/>
                <w:sz w:val="22"/>
                <w:szCs w:val="22"/>
              </w:rPr>
            </w:rPrChange>
          </w:rPr>
          <w:delText>NCEMC</w:delText>
        </w:r>
      </w:del>
      <w:ins w:id="308" w:author="Josh Butler" w:date="2022-04-01T18:28:00Z">
        <w:del w:id="309" w:author="Josh Butler [2]" w:date="2023-11-30T16:28:00Z">
          <w:r w:rsidR="000222C4" w:rsidDel="008B1636">
            <w:rPr>
              <w:rFonts w:ascii="Times New Roman" w:hAnsi="Times New Roman" w:cs="Times New Roman"/>
              <w:sz w:val="22"/>
              <w:szCs w:val="22"/>
            </w:rPr>
            <w:delText>IPS</w:delText>
          </w:r>
        </w:del>
      </w:ins>
      <w:ins w:id="310" w:author="Josh Butler [2]" w:date="2023-11-30T16:28:00Z">
        <w:r w:rsidR="008B1636">
          <w:rPr>
            <w:rFonts w:ascii="Times New Roman" w:hAnsi="Times New Roman" w:cs="Times New Roman"/>
            <w:sz w:val="22"/>
            <w:szCs w:val="22"/>
          </w:rPr>
          <w:t>Southwire</w:t>
        </w:r>
      </w:ins>
      <w:ins w:id="311" w:author="Josh Butler" w:date="2022-02-24T16:45:00Z">
        <w:r w:rsidR="007D1E8B">
          <w:rPr>
            <w:rFonts w:ascii="Times New Roman" w:hAnsi="Times New Roman" w:cs="Times New Roman"/>
            <w:sz w:val="22"/>
            <w:szCs w:val="22"/>
          </w:rPr>
          <w:t xml:space="preserve"> on this project and others to follow.</w:t>
        </w:r>
      </w:ins>
      <w:del w:id="312" w:author="Josh Butler" w:date="2022-02-24T16:45:00Z">
        <w:r w:rsidR="00E67933" w:rsidRPr="00AA4679" w:rsidDel="007D1E8B">
          <w:rPr>
            <w:rFonts w:ascii="Times New Roman" w:hAnsi="Times New Roman" w:cs="Times New Roman"/>
            <w:sz w:val="22"/>
            <w:szCs w:val="22"/>
            <w:rPrChange w:id="313" w:author="Josh Butler" w:date="2021-10-29T08:40:00Z">
              <w:rPr>
                <w:rFonts w:ascii="AvenirNext LT Pro Regular" w:hAnsi="AvenirNext LT Pro Regular"/>
                <w:sz w:val="22"/>
                <w:szCs w:val="22"/>
              </w:rPr>
            </w:rPrChange>
          </w:rPr>
          <w:delText>.</w:delText>
        </w:r>
      </w:del>
    </w:p>
    <w:p w14:paraId="14EF8B91" w14:textId="77777777" w:rsidR="00E67933" w:rsidRPr="00AA4679" w:rsidRDefault="00E67933" w:rsidP="00974BD6">
      <w:pPr>
        <w:pStyle w:val="ListParagraph"/>
        <w:ind w:left="0"/>
        <w:mirrorIndents/>
        <w:rPr>
          <w:rFonts w:ascii="Times New Roman" w:hAnsi="Times New Roman" w:cs="Times New Roman"/>
          <w:sz w:val="22"/>
          <w:szCs w:val="22"/>
          <w:rPrChange w:id="314" w:author="Josh Butler" w:date="2021-10-29T08:40:00Z">
            <w:rPr>
              <w:rFonts w:ascii="AvenirNext LT Pro Regular" w:hAnsi="AvenirNext LT Pro Regular"/>
              <w:sz w:val="22"/>
              <w:szCs w:val="22"/>
            </w:rPr>
          </w:rPrChange>
        </w:rPr>
      </w:pPr>
    </w:p>
    <w:p w14:paraId="44C9FF6F" w14:textId="2A0E7C5D" w:rsidR="00E67933" w:rsidRPr="00AA4679" w:rsidRDefault="00E67933" w:rsidP="00974BD6">
      <w:pPr>
        <w:pStyle w:val="ListParagraph"/>
        <w:ind w:left="0"/>
        <w:mirrorIndents/>
        <w:rPr>
          <w:rFonts w:ascii="Times New Roman" w:hAnsi="Times New Roman" w:cs="Times New Roman"/>
          <w:sz w:val="22"/>
          <w:szCs w:val="22"/>
          <w:rPrChange w:id="315"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316" w:author="Josh Butler" w:date="2021-10-29T08:40:00Z">
            <w:rPr>
              <w:rFonts w:ascii="AvenirNext LT Pro Regular" w:hAnsi="AvenirNext LT Pro Regular"/>
              <w:sz w:val="22"/>
              <w:szCs w:val="22"/>
            </w:rPr>
          </w:rPrChange>
        </w:rPr>
        <w:t xml:space="preserve">Thanks again for the opportunity to provide our proposal. </w:t>
      </w:r>
      <w:ins w:id="317" w:author="Josh Butler" w:date="2022-02-23T13:54:00Z">
        <w:r w:rsidR="00426DBF">
          <w:rPr>
            <w:rFonts w:ascii="Times New Roman" w:hAnsi="Times New Roman" w:cs="Times New Roman"/>
            <w:sz w:val="22"/>
            <w:szCs w:val="22"/>
          </w:rPr>
          <w:t xml:space="preserve">Our bid will remain valid for a period of </w:t>
        </w:r>
      </w:ins>
      <w:ins w:id="318" w:author="Josh Butler" w:date="2022-04-01T18:28:00Z">
        <w:del w:id="319" w:author="Josh Butler [2]" w:date="2023-11-30T16:28:00Z">
          <w:r w:rsidR="000222C4" w:rsidDel="008B1636">
            <w:rPr>
              <w:rFonts w:ascii="Times New Roman" w:hAnsi="Times New Roman" w:cs="Times New Roman"/>
              <w:sz w:val="22"/>
              <w:szCs w:val="22"/>
            </w:rPr>
            <w:delText>12</w:delText>
          </w:r>
        </w:del>
      </w:ins>
      <w:ins w:id="320" w:author="Josh Butler [2]" w:date="2023-11-30T16:28:00Z">
        <w:r w:rsidR="008B1636">
          <w:rPr>
            <w:rFonts w:ascii="Times New Roman" w:hAnsi="Times New Roman" w:cs="Times New Roman"/>
            <w:sz w:val="22"/>
            <w:szCs w:val="22"/>
          </w:rPr>
          <w:t>3</w:t>
        </w:r>
      </w:ins>
      <w:ins w:id="321" w:author="Josh Butler" w:date="2022-02-23T13:54:00Z">
        <w:r w:rsidR="00426DBF">
          <w:rPr>
            <w:rFonts w:ascii="Times New Roman" w:hAnsi="Times New Roman" w:cs="Times New Roman"/>
            <w:sz w:val="22"/>
            <w:szCs w:val="22"/>
          </w:rPr>
          <w:t xml:space="preserve">0 days from the date of submission. </w:t>
        </w:r>
      </w:ins>
      <w:r w:rsidRPr="00AA4679">
        <w:rPr>
          <w:rFonts w:ascii="Times New Roman" w:hAnsi="Times New Roman" w:cs="Times New Roman"/>
          <w:sz w:val="22"/>
          <w:szCs w:val="22"/>
          <w:rPrChange w:id="322" w:author="Josh Butler" w:date="2021-10-29T08:40:00Z">
            <w:rPr>
              <w:rFonts w:ascii="AvenirNext LT Pro Regular" w:hAnsi="AvenirNext LT Pro Regular"/>
              <w:sz w:val="22"/>
              <w:szCs w:val="22"/>
            </w:rPr>
          </w:rPrChange>
        </w:rPr>
        <w:t>Please contact me directly with any questions. We look forward to feedback from you and your team.</w:t>
      </w:r>
    </w:p>
    <w:p w14:paraId="1459234A" w14:textId="77777777" w:rsidR="00E67933" w:rsidRPr="00AA4679" w:rsidRDefault="00E67933" w:rsidP="00974BD6">
      <w:pPr>
        <w:pStyle w:val="ListParagraph"/>
        <w:ind w:left="0"/>
        <w:mirrorIndents/>
        <w:rPr>
          <w:rFonts w:ascii="Times New Roman" w:hAnsi="Times New Roman" w:cs="Times New Roman"/>
          <w:sz w:val="22"/>
          <w:szCs w:val="22"/>
          <w:rPrChange w:id="323" w:author="Josh Butler" w:date="2021-10-29T08:40:00Z">
            <w:rPr>
              <w:rFonts w:ascii="AvenirNext LT Pro Regular" w:hAnsi="AvenirNext LT Pro Regular"/>
              <w:sz w:val="22"/>
              <w:szCs w:val="22"/>
            </w:rPr>
          </w:rPrChange>
        </w:rPr>
      </w:pPr>
    </w:p>
    <w:p w14:paraId="3AAB78D1" w14:textId="77777777" w:rsidR="00E67933" w:rsidRPr="00AA4679" w:rsidRDefault="00E67933" w:rsidP="00974BD6">
      <w:pPr>
        <w:pStyle w:val="ListParagraph"/>
        <w:ind w:left="0"/>
        <w:mirrorIndents/>
        <w:rPr>
          <w:rFonts w:ascii="Times New Roman" w:hAnsi="Times New Roman" w:cs="Times New Roman"/>
          <w:sz w:val="22"/>
          <w:szCs w:val="22"/>
          <w:rPrChange w:id="324" w:author="Josh Butler" w:date="2021-10-29T08:40:00Z">
            <w:rPr>
              <w:rFonts w:ascii="AvenirNext LT Pro Regular" w:hAnsi="AvenirNext LT Pro Regular"/>
              <w:sz w:val="22"/>
              <w:szCs w:val="22"/>
            </w:rPr>
          </w:rPrChange>
        </w:rPr>
      </w:pPr>
    </w:p>
    <w:p w14:paraId="5F46C6D6" w14:textId="77777777" w:rsidR="00E67933" w:rsidRPr="00AA4679" w:rsidRDefault="00E67933" w:rsidP="00974BD6">
      <w:pPr>
        <w:pStyle w:val="ListParagraph"/>
        <w:ind w:left="0"/>
        <w:mirrorIndents/>
        <w:rPr>
          <w:rFonts w:ascii="Times New Roman" w:hAnsi="Times New Roman" w:cs="Times New Roman"/>
          <w:sz w:val="22"/>
          <w:szCs w:val="22"/>
          <w:rPrChange w:id="325"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326" w:author="Josh Butler" w:date="2021-10-29T08:40:00Z">
            <w:rPr>
              <w:rFonts w:ascii="AvenirNext LT Pro Regular" w:hAnsi="AvenirNext LT Pro Regular"/>
              <w:sz w:val="22"/>
              <w:szCs w:val="22"/>
            </w:rPr>
          </w:rPrChange>
        </w:rPr>
        <w:t>Sincerely,</w:t>
      </w:r>
    </w:p>
    <w:p w14:paraId="3946E293" w14:textId="2EE13C21" w:rsidR="00E67933" w:rsidRPr="00AA4679" w:rsidDel="006F7592" w:rsidRDefault="00E67933" w:rsidP="00974BD6">
      <w:pPr>
        <w:pStyle w:val="ListParagraph"/>
        <w:ind w:left="0"/>
        <w:mirrorIndents/>
        <w:rPr>
          <w:del w:id="327" w:author="Josh Butler" w:date="2021-10-29T08:59:00Z"/>
          <w:rFonts w:ascii="Times New Roman" w:hAnsi="Times New Roman" w:cs="Times New Roman"/>
          <w:sz w:val="22"/>
          <w:szCs w:val="22"/>
          <w:rPrChange w:id="328" w:author="Josh Butler" w:date="2021-10-29T08:40:00Z">
            <w:rPr>
              <w:del w:id="329" w:author="Josh Butler" w:date="2021-10-29T08:59:00Z"/>
              <w:rFonts w:ascii="AvenirNext LT Pro Regular" w:hAnsi="AvenirNext LT Pro Regular"/>
              <w:sz w:val="22"/>
              <w:szCs w:val="22"/>
            </w:rPr>
          </w:rPrChange>
        </w:rPr>
      </w:pPr>
    </w:p>
    <w:p w14:paraId="6F6EEB47" w14:textId="11CC7B82" w:rsidR="00E67933" w:rsidRPr="00AA4679" w:rsidDel="006F7592" w:rsidRDefault="00E67933" w:rsidP="00974BD6">
      <w:pPr>
        <w:pStyle w:val="ListParagraph"/>
        <w:ind w:left="0"/>
        <w:mirrorIndents/>
        <w:rPr>
          <w:del w:id="330" w:author="Josh Butler" w:date="2021-10-29T08:59:00Z"/>
          <w:rFonts w:ascii="Times New Roman" w:hAnsi="Times New Roman" w:cs="Times New Roman"/>
          <w:sz w:val="22"/>
          <w:szCs w:val="22"/>
          <w:rPrChange w:id="331" w:author="Josh Butler" w:date="2021-10-29T08:40:00Z">
            <w:rPr>
              <w:del w:id="332" w:author="Josh Butler" w:date="2021-10-29T08:59:00Z"/>
              <w:rFonts w:ascii="AvenirNext LT Pro Regular" w:hAnsi="AvenirNext LT Pro Regular"/>
              <w:sz w:val="22"/>
              <w:szCs w:val="22"/>
            </w:rPr>
          </w:rPrChange>
        </w:rPr>
      </w:pPr>
    </w:p>
    <w:p w14:paraId="0D4506BF" w14:textId="77777777" w:rsidR="00E67933" w:rsidRPr="00AA4679" w:rsidRDefault="00E67933" w:rsidP="00974BD6">
      <w:pPr>
        <w:pStyle w:val="ListParagraph"/>
        <w:ind w:left="0"/>
        <w:mirrorIndents/>
        <w:rPr>
          <w:rFonts w:ascii="Times New Roman" w:hAnsi="Times New Roman" w:cs="Times New Roman"/>
          <w:sz w:val="22"/>
          <w:szCs w:val="22"/>
          <w:rPrChange w:id="333" w:author="Josh Butler" w:date="2021-10-29T08:40:00Z">
            <w:rPr>
              <w:rFonts w:ascii="AvenirNext LT Pro Regular" w:hAnsi="AvenirNext LT Pro Regular"/>
              <w:sz w:val="22"/>
              <w:szCs w:val="22"/>
            </w:rPr>
          </w:rPrChange>
        </w:rPr>
      </w:pPr>
    </w:p>
    <w:p w14:paraId="2C207BEB" w14:textId="4113C7B5" w:rsidR="00E67933" w:rsidRPr="00AA4679" w:rsidDel="006F7592" w:rsidRDefault="00E67933" w:rsidP="00974BD6">
      <w:pPr>
        <w:pStyle w:val="ListParagraph"/>
        <w:ind w:left="0"/>
        <w:mirrorIndents/>
        <w:rPr>
          <w:del w:id="334" w:author="Josh Butler" w:date="2021-10-29T08:59:00Z"/>
          <w:rFonts w:ascii="Times New Roman" w:hAnsi="Times New Roman" w:cs="Times New Roman"/>
          <w:sz w:val="22"/>
          <w:szCs w:val="22"/>
          <w:rPrChange w:id="335" w:author="Josh Butler" w:date="2021-10-29T08:40:00Z">
            <w:rPr>
              <w:del w:id="336" w:author="Josh Butler" w:date="2021-10-29T08:59:00Z"/>
              <w:rFonts w:ascii="AvenirNext LT Pro Regular" w:hAnsi="AvenirNext LT Pro Regular"/>
              <w:sz w:val="22"/>
              <w:szCs w:val="22"/>
            </w:rPr>
          </w:rPrChange>
        </w:rPr>
      </w:pPr>
      <w:del w:id="337" w:author="Josh Butler" w:date="2021-10-29T08:59:00Z">
        <w:r w:rsidRPr="00AA4679" w:rsidDel="006F7592">
          <w:rPr>
            <w:rFonts w:ascii="Times New Roman" w:hAnsi="Times New Roman" w:cs="Times New Roman"/>
            <w:sz w:val="22"/>
            <w:szCs w:val="22"/>
            <w:rPrChange w:id="338" w:author="Josh Butler" w:date="2021-10-29T08:40:00Z">
              <w:rPr>
                <w:rFonts w:ascii="AvenirNext LT Pro Regular" w:hAnsi="AvenirNext LT Pro Regular"/>
                <w:sz w:val="22"/>
                <w:szCs w:val="22"/>
              </w:rPr>
            </w:rPrChange>
          </w:rPr>
          <w:delText>Josh W. Butler</w:delText>
        </w:r>
      </w:del>
    </w:p>
    <w:p w14:paraId="753EB87D" w14:textId="77777777" w:rsidR="00E67933" w:rsidRPr="00AA4679" w:rsidRDefault="00E67933" w:rsidP="00974BD6">
      <w:pPr>
        <w:pStyle w:val="ListParagraph"/>
        <w:ind w:left="0"/>
        <w:mirrorIndents/>
        <w:rPr>
          <w:rFonts w:ascii="Times New Roman" w:hAnsi="Times New Roman" w:cs="Times New Roman"/>
          <w:sz w:val="22"/>
          <w:szCs w:val="22"/>
          <w:rPrChange w:id="339" w:author="Josh Butler" w:date="2021-10-29T08:40:00Z">
            <w:rPr>
              <w:rFonts w:ascii="AvenirNext LT Pro Regular" w:hAnsi="AvenirNext LT Pro Regular"/>
              <w:sz w:val="22"/>
              <w:szCs w:val="22"/>
            </w:rPr>
          </w:rPrChange>
        </w:rPr>
      </w:pPr>
    </w:p>
    <w:p w14:paraId="0238969D" w14:textId="08166014" w:rsidR="00E67933" w:rsidRPr="00AA4679" w:rsidRDefault="00E67933" w:rsidP="00974BD6">
      <w:pPr>
        <w:pStyle w:val="ListParagraph"/>
        <w:ind w:left="0"/>
        <w:mirrorIndents/>
        <w:rPr>
          <w:rFonts w:ascii="Times New Roman" w:hAnsi="Times New Roman" w:cs="Times New Roman"/>
          <w:sz w:val="22"/>
          <w:szCs w:val="22"/>
          <w:rPrChange w:id="340" w:author="Josh Butler" w:date="2021-10-29T08:40:00Z">
            <w:rPr>
              <w:rFonts w:ascii="AvenirNext LT Pro Regular" w:hAnsi="AvenirNext LT Pro Regular"/>
              <w:sz w:val="22"/>
              <w:szCs w:val="22"/>
            </w:rPr>
          </w:rPrChange>
        </w:rPr>
      </w:pPr>
      <w:del w:id="341" w:author="Josh Butler" w:date="2021-10-29T08:59:00Z">
        <w:r w:rsidRPr="00AA4679" w:rsidDel="006F7592">
          <w:rPr>
            <w:rFonts w:ascii="Times New Roman" w:hAnsi="Times New Roman" w:cs="Times New Roman"/>
            <w:sz w:val="22"/>
            <w:szCs w:val="22"/>
            <w:rPrChange w:id="342" w:author="Josh Butler" w:date="2021-10-29T08:40:00Z">
              <w:rPr>
                <w:rFonts w:ascii="AvenirNext LT Pro Regular" w:hAnsi="AvenirNext LT Pro Regular"/>
                <w:sz w:val="22"/>
                <w:szCs w:val="22"/>
              </w:rPr>
            </w:rPrChange>
          </w:rPr>
          <w:delText>General Manager</w:delText>
        </w:r>
      </w:del>
      <w:ins w:id="343" w:author="Josh Butler" w:date="2021-10-29T08:59:00Z">
        <w:del w:id="344" w:author="Josh Butler [2]" w:date="2023-11-30T16:28:00Z">
          <w:r w:rsidR="006F7592" w:rsidDel="008B1636">
            <w:rPr>
              <w:rFonts w:ascii="Times New Roman" w:hAnsi="Times New Roman" w:cs="Times New Roman"/>
              <w:sz w:val="22"/>
              <w:szCs w:val="22"/>
            </w:rPr>
            <w:delText xml:space="preserve">Vice </w:delText>
          </w:r>
        </w:del>
        <w:r w:rsidR="006F7592">
          <w:rPr>
            <w:rFonts w:ascii="Times New Roman" w:hAnsi="Times New Roman" w:cs="Times New Roman"/>
            <w:sz w:val="22"/>
            <w:szCs w:val="22"/>
          </w:rPr>
          <w:t>President</w:t>
        </w:r>
      </w:ins>
    </w:p>
    <w:p w14:paraId="4FF6BA9C" w14:textId="77777777" w:rsidR="00E67933" w:rsidRPr="00AA4679" w:rsidRDefault="00E67933" w:rsidP="00974BD6">
      <w:pPr>
        <w:pStyle w:val="ListParagraph"/>
        <w:ind w:left="0"/>
        <w:mirrorIndents/>
        <w:rPr>
          <w:rFonts w:ascii="Times New Roman" w:hAnsi="Times New Roman" w:cs="Times New Roman"/>
          <w:sz w:val="22"/>
          <w:szCs w:val="22"/>
          <w:rPrChange w:id="345"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346" w:author="Josh Butler" w:date="2021-10-29T08:40:00Z">
            <w:rPr>
              <w:rFonts w:ascii="AvenirNext LT Pro Regular" w:hAnsi="AvenirNext LT Pro Regular"/>
              <w:sz w:val="22"/>
              <w:szCs w:val="22"/>
            </w:rPr>
          </w:rPrChange>
        </w:rPr>
        <w:t>Axis Energy, Inc.</w:t>
      </w:r>
    </w:p>
    <w:p w14:paraId="4761C7A5" w14:textId="77777777" w:rsidR="00E67933" w:rsidRPr="00AA4679" w:rsidRDefault="00E67933" w:rsidP="00974BD6">
      <w:pPr>
        <w:pStyle w:val="ListParagraph"/>
        <w:ind w:left="0"/>
        <w:mirrorIndents/>
        <w:rPr>
          <w:rFonts w:ascii="Times New Roman" w:hAnsi="Times New Roman" w:cs="Times New Roman"/>
          <w:sz w:val="22"/>
          <w:szCs w:val="22"/>
          <w:rPrChange w:id="347" w:author="Josh Butler" w:date="2021-10-29T08:40:00Z">
            <w:rPr>
              <w:rFonts w:ascii="AvenirNext LT Pro Regular" w:hAnsi="AvenirNext LT Pro Regular"/>
              <w:sz w:val="22"/>
              <w:szCs w:val="22"/>
            </w:rPr>
          </w:rPrChange>
        </w:rPr>
      </w:pPr>
      <w:r w:rsidRPr="00AA4679">
        <w:rPr>
          <w:rFonts w:ascii="Times New Roman" w:hAnsi="Times New Roman" w:cs="Times New Roman"/>
          <w:sz w:val="22"/>
          <w:szCs w:val="22"/>
          <w:rPrChange w:id="348" w:author="Josh Butler" w:date="2021-10-29T08:40:00Z">
            <w:rPr>
              <w:rFonts w:ascii="AvenirNext LT Pro Regular" w:hAnsi="AvenirNext LT Pro Regular"/>
              <w:sz w:val="22"/>
              <w:szCs w:val="22"/>
            </w:rPr>
          </w:rPrChange>
        </w:rPr>
        <w:t>M: +1.919.218.6711</w:t>
      </w:r>
    </w:p>
    <w:p w14:paraId="0D34CEAD" w14:textId="77777777" w:rsidR="00E67933" w:rsidRPr="00AA4679" w:rsidRDefault="004C76D3" w:rsidP="00974BD6">
      <w:pPr>
        <w:pStyle w:val="ListParagraph"/>
        <w:ind w:left="0"/>
        <w:mirrorIndents/>
        <w:rPr>
          <w:rFonts w:ascii="Times New Roman" w:hAnsi="Times New Roman" w:cs="Times New Roman"/>
          <w:sz w:val="22"/>
          <w:szCs w:val="22"/>
          <w:rPrChange w:id="349" w:author="Josh Butler" w:date="2021-10-29T08:40:00Z">
            <w:rPr>
              <w:rFonts w:ascii="AvenirNext LT Pro Regular" w:hAnsi="AvenirNext LT Pro Regular"/>
              <w:sz w:val="22"/>
              <w:szCs w:val="22"/>
            </w:rPr>
          </w:rPrChange>
        </w:rPr>
      </w:pPr>
      <w:r w:rsidRPr="00AA4679">
        <w:rPr>
          <w:rFonts w:ascii="Times New Roman" w:hAnsi="Times New Roman" w:cs="Times New Roman"/>
          <w:rPrChange w:id="350" w:author="Josh Butler" w:date="2021-10-29T08:40:00Z">
            <w:rPr/>
          </w:rPrChange>
        </w:rPr>
        <w:fldChar w:fldCharType="begin"/>
      </w:r>
      <w:r w:rsidRPr="00AA4679">
        <w:rPr>
          <w:rFonts w:ascii="Times New Roman" w:hAnsi="Times New Roman" w:cs="Times New Roman"/>
          <w:rPrChange w:id="351" w:author="Josh Butler" w:date="2021-10-29T08:40:00Z">
            <w:rPr/>
          </w:rPrChange>
        </w:rPr>
        <w:instrText xml:space="preserve"> HYPERLINK "mailto:Jbutler@axis-energyinc.com" </w:instrText>
      </w:r>
      <w:r w:rsidRPr="00803617">
        <w:rPr>
          <w:rFonts w:ascii="Times New Roman" w:hAnsi="Times New Roman" w:cs="Times New Roman"/>
        </w:rPr>
      </w:r>
      <w:r w:rsidRPr="00AA4679">
        <w:rPr>
          <w:rFonts w:ascii="Times New Roman" w:hAnsi="Times New Roman" w:cs="Times New Roman"/>
          <w:rPrChange w:id="352" w:author="Josh Butler" w:date="2021-10-29T08:40:00Z">
            <w:rPr>
              <w:rStyle w:val="Hyperlink"/>
              <w:rFonts w:ascii="AvenirNext LT Pro Regular" w:hAnsi="AvenirNext LT Pro Regular"/>
              <w:sz w:val="22"/>
              <w:szCs w:val="22"/>
            </w:rPr>
          </w:rPrChange>
        </w:rPr>
        <w:fldChar w:fldCharType="separate"/>
      </w:r>
      <w:r w:rsidR="00E67933" w:rsidRPr="00AA4679">
        <w:rPr>
          <w:rStyle w:val="Hyperlink"/>
          <w:rFonts w:ascii="Times New Roman" w:hAnsi="Times New Roman" w:cs="Times New Roman"/>
          <w:sz w:val="22"/>
          <w:szCs w:val="22"/>
          <w:rPrChange w:id="353" w:author="Josh Butler" w:date="2021-10-29T08:40:00Z">
            <w:rPr>
              <w:rStyle w:val="Hyperlink"/>
              <w:rFonts w:ascii="AvenirNext LT Pro Regular" w:hAnsi="AvenirNext LT Pro Regular"/>
              <w:sz w:val="22"/>
              <w:szCs w:val="22"/>
            </w:rPr>
          </w:rPrChange>
        </w:rPr>
        <w:t>Jbutler@axis-energyinc.com</w:t>
      </w:r>
      <w:r w:rsidRPr="00AA4679">
        <w:rPr>
          <w:rStyle w:val="Hyperlink"/>
          <w:rFonts w:ascii="Times New Roman" w:hAnsi="Times New Roman" w:cs="Times New Roman"/>
          <w:sz w:val="22"/>
          <w:szCs w:val="22"/>
          <w:rPrChange w:id="354" w:author="Josh Butler" w:date="2021-10-29T08:40:00Z">
            <w:rPr>
              <w:rStyle w:val="Hyperlink"/>
              <w:rFonts w:ascii="AvenirNext LT Pro Regular" w:hAnsi="AvenirNext LT Pro Regular"/>
              <w:sz w:val="22"/>
              <w:szCs w:val="22"/>
            </w:rPr>
          </w:rPrChange>
        </w:rPr>
        <w:fldChar w:fldCharType="end"/>
      </w:r>
    </w:p>
    <w:p w14:paraId="3DE96C22" w14:textId="77777777" w:rsidR="00E67933" w:rsidRPr="00AA4679" w:rsidRDefault="00E67933" w:rsidP="00974BD6">
      <w:pPr>
        <w:pStyle w:val="ListParagraph"/>
        <w:ind w:left="0"/>
        <w:mirrorIndents/>
        <w:rPr>
          <w:rFonts w:ascii="Times New Roman" w:hAnsi="Times New Roman" w:cs="Times New Roman"/>
          <w:sz w:val="22"/>
          <w:szCs w:val="22"/>
          <w:rPrChange w:id="355" w:author="Josh Butler" w:date="2021-10-29T08:40:00Z">
            <w:rPr>
              <w:sz w:val="22"/>
              <w:szCs w:val="22"/>
            </w:rPr>
          </w:rPrChange>
        </w:rPr>
      </w:pPr>
    </w:p>
    <w:p w14:paraId="3EE6316A" w14:textId="77777777" w:rsidR="00841EB6" w:rsidRPr="00AA4679" w:rsidRDefault="00E67933" w:rsidP="00974BD6">
      <w:pPr>
        <w:pStyle w:val="ListParagraph"/>
        <w:ind w:left="0"/>
        <w:mirrorIndents/>
        <w:rPr>
          <w:rFonts w:ascii="Times New Roman" w:hAnsi="Times New Roman" w:cs="Times New Roman"/>
          <w:sz w:val="22"/>
          <w:szCs w:val="22"/>
          <w:rPrChange w:id="356" w:author="Josh Butler" w:date="2021-10-29T08:40:00Z">
            <w:rPr>
              <w:sz w:val="22"/>
              <w:szCs w:val="22"/>
            </w:rPr>
          </w:rPrChange>
        </w:rPr>
      </w:pPr>
      <w:r w:rsidRPr="00AA4679">
        <w:rPr>
          <w:rFonts w:ascii="Times New Roman" w:hAnsi="Times New Roman" w:cs="Times New Roman"/>
          <w:sz w:val="22"/>
          <w:szCs w:val="22"/>
          <w:rPrChange w:id="357" w:author="Josh Butler" w:date="2021-10-29T08:40:00Z">
            <w:rPr>
              <w:sz w:val="22"/>
              <w:szCs w:val="22"/>
            </w:rPr>
          </w:rPrChange>
        </w:rPr>
        <w:t xml:space="preserve">  </w:t>
      </w:r>
    </w:p>
    <w:p w14:paraId="05D90BFE" w14:textId="1B8AA1EE" w:rsidR="006F7592" w:rsidDel="008B1636" w:rsidRDefault="006F7592" w:rsidP="00974BD6">
      <w:pPr>
        <w:pStyle w:val="ListParagraph"/>
        <w:ind w:left="0"/>
        <w:mirrorIndents/>
        <w:rPr>
          <w:ins w:id="358" w:author="Josh Butler" w:date="2021-10-29T09:01:00Z"/>
          <w:del w:id="359" w:author="Josh Butler [2]" w:date="2023-11-30T16:28:00Z"/>
          <w:rFonts w:ascii="Times New Roman" w:hAnsi="Times New Roman" w:cs="Times New Roman"/>
          <w:sz w:val="22"/>
          <w:szCs w:val="22"/>
        </w:rPr>
      </w:pPr>
    </w:p>
    <w:p w14:paraId="2716AD51" w14:textId="5D0A1869" w:rsidR="006F7592" w:rsidRPr="00AA4679" w:rsidDel="007D1E8B" w:rsidRDefault="006F7592" w:rsidP="00974BD6">
      <w:pPr>
        <w:pStyle w:val="ListParagraph"/>
        <w:ind w:left="0"/>
        <w:mirrorIndents/>
        <w:rPr>
          <w:del w:id="360" w:author="Josh Butler" w:date="2022-02-24T16:47:00Z"/>
          <w:rFonts w:ascii="Times New Roman" w:hAnsi="Times New Roman" w:cs="Times New Roman"/>
          <w:sz w:val="22"/>
          <w:szCs w:val="22"/>
          <w:rPrChange w:id="361" w:author="Josh Butler" w:date="2021-10-29T08:40:00Z">
            <w:rPr>
              <w:del w:id="362" w:author="Josh Butler" w:date="2022-02-24T16:47:00Z"/>
              <w:sz w:val="22"/>
              <w:szCs w:val="22"/>
            </w:rPr>
          </w:rPrChange>
        </w:rPr>
      </w:pPr>
    </w:p>
    <w:p w14:paraId="1A0BC7A6" w14:textId="4FB4DC26" w:rsidR="00275BB3" w:rsidRPr="00AA4679" w:rsidDel="002625C8" w:rsidRDefault="005A541F" w:rsidP="00974BD6">
      <w:pPr>
        <w:pStyle w:val="ListParagraph"/>
        <w:ind w:left="0"/>
        <w:mirrorIndents/>
        <w:rPr>
          <w:del w:id="363" w:author="Josh Butler" w:date="2022-03-18T14:51:00Z"/>
          <w:rFonts w:ascii="Times New Roman" w:hAnsi="Times New Roman" w:cs="Times New Roman"/>
          <w:sz w:val="24"/>
          <w:szCs w:val="24"/>
          <w:u w:val="single"/>
          <w:rPrChange w:id="364" w:author="Josh Butler" w:date="2021-10-29T08:40:00Z">
            <w:rPr>
              <w:del w:id="365" w:author="Josh Butler" w:date="2022-03-18T14:51:00Z"/>
              <w:rFonts w:ascii="AvenirNext LT Pro Regular" w:hAnsi="AvenirNext LT Pro Regular"/>
              <w:sz w:val="24"/>
              <w:szCs w:val="24"/>
              <w:u w:val="single"/>
            </w:rPr>
          </w:rPrChange>
        </w:rPr>
      </w:pPr>
      <w:del w:id="366" w:author="Josh Butler" w:date="2021-10-29T09:01:00Z">
        <w:r w:rsidRPr="00AA4679" w:rsidDel="006F7592">
          <w:rPr>
            <w:rFonts w:ascii="Times New Roman" w:hAnsi="Times New Roman" w:cs="Times New Roman"/>
            <w:sz w:val="24"/>
            <w:szCs w:val="24"/>
            <w:u w:val="single"/>
            <w:rPrChange w:id="367" w:author="Josh Butler" w:date="2021-10-29T08:40:00Z">
              <w:rPr>
                <w:rFonts w:ascii="AvenirNext LT Pro Regular" w:hAnsi="AvenirNext LT Pro Regular"/>
                <w:sz w:val="24"/>
                <w:szCs w:val="24"/>
                <w:u w:val="single"/>
              </w:rPr>
            </w:rPrChange>
          </w:rPr>
          <w:delText>N</w:delText>
        </w:r>
        <w:r w:rsidR="006A3B4D" w:rsidRPr="00AA4679" w:rsidDel="006F7592">
          <w:rPr>
            <w:rFonts w:ascii="Times New Roman" w:hAnsi="Times New Roman" w:cs="Times New Roman"/>
            <w:sz w:val="24"/>
            <w:szCs w:val="24"/>
            <w:u w:val="single"/>
            <w:rPrChange w:id="368" w:author="Josh Butler" w:date="2021-10-29T08:40:00Z">
              <w:rPr>
                <w:rFonts w:ascii="AvenirNext LT Pro Regular" w:hAnsi="AvenirNext LT Pro Regular"/>
                <w:sz w:val="24"/>
                <w:szCs w:val="24"/>
                <w:u w:val="single"/>
              </w:rPr>
            </w:rPrChange>
          </w:rPr>
          <w:delText>C</w:delText>
        </w:r>
        <w:r w:rsidRPr="00AA4679" w:rsidDel="006F7592">
          <w:rPr>
            <w:rFonts w:ascii="Times New Roman" w:hAnsi="Times New Roman" w:cs="Times New Roman"/>
            <w:sz w:val="24"/>
            <w:szCs w:val="24"/>
            <w:u w:val="single"/>
            <w:rPrChange w:id="369" w:author="Josh Butler" w:date="2021-10-29T08:40:00Z">
              <w:rPr>
                <w:rFonts w:ascii="AvenirNext LT Pro Regular" w:hAnsi="AvenirNext LT Pro Regular"/>
                <w:sz w:val="24"/>
                <w:szCs w:val="24"/>
                <w:u w:val="single"/>
              </w:rPr>
            </w:rPrChange>
          </w:rPr>
          <w:delText>EMC</w:delText>
        </w:r>
        <w:r w:rsidR="006A3B4D" w:rsidRPr="00AA4679" w:rsidDel="006F7592">
          <w:rPr>
            <w:rFonts w:ascii="Times New Roman" w:hAnsi="Times New Roman" w:cs="Times New Roman"/>
            <w:sz w:val="24"/>
            <w:szCs w:val="24"/>
            <w:u w:val="single"/>
            <w:rPrChange w:id="370" w:author="Josh Butler" w:date="2021-10-29T08:40:00Z">
              <w:rPr>
                <w:rFonts w:ascii="AvenirNext LT Pro Regular" w:hAnsi="AvenirNext LT Pro Regular"/>
                <w:sz w:val="24"/>
                <w:szCs w:val="24"/>
                <w:u w:val="single"/>
              </w:rPr>
            </w:rPrChange>
          </w:rPr>
          <w:delText xml:space="preserve"> </w:delText>
        </w:r>
      </w:del>
      <w:del w:id="371" w:author="Josh Butler" w:date="2022-02-23T13:39:00Z">
        <w:r w:rsidR="00275BB3" w:rsidRPr="00AA4679" w:rsidDel="006025C7">
          <w:rPr>
            <w:rFonts w:ascii="Times New Roman" w:hAnsi="Times New Roman" w:cs="Times New Roman"/>
            <w:sz w:val="24"/>
            <w:szCs w:val="24"/>
            <w:u w:val="single"/>
            <w:rPrChange w:id="372" w:author="Josh Butler" w:date="2021-10-29T08:40:00Z">
              <w:rPr>
                <w:rFonts w:ascii="AvenirNext LT Pro Regular" w:hAnsi="AvenirNext LT Pro Regular"/>
                <w:sz w:val="24"/>
                <w:szCs w:val="24"/>
                <w:u w:val="single"/>
              </w:rPr>
            </w:rPrChange>
          </w:rPr>
          <w:delText>Portfolio</w:delText>
        </w:r>
      </w:del>
      <w:del w:id="373" w:author="Josh Butler" w:date="2022-03-18T14:51:00Z">
        <w:r w:rsidR="00275BB3" w:rsidRPr="00AA4679" w:rsidDel="002625C8">
          <w:rPr>
            <w:rFonts w:ascii="Times New Roman" w:hAnsi="Times New Roman" w:cs="Times New Roman"/>
            <w:sz w:val="24"/>
            <w:szCs w:val="24"/>
            <w:u w:val="single"/>
            <w:rPrChange w:id="374" w:author="Josh Butler" w:date="2021-10-29T08:40:00Z">
              <w:rPr>
                <w:rFonts w:ascii="AvenirNext LT Pro Regular" w:hAnsi="AvenirNext LT Pro Regular"/>
                <w:sz w:val="24"/>
                <w:szCs w:val="24"/>
                <w:u w:val="single"/>
              </w:rPr>
            </w:rPrChange>
          </w:rPr>
          <w:delText xml:space="preserve"> Overview</w:delText>
        </w:r>
      </w:del>
    </w:p>
    <w:p w14:paraId="50F6E347" w14:textId="5649E1C0" w:rsidR="005B75EF" w:rsidRPr="00AA4679" w:rsidDel="002625C8" w:rsidRDefault="005B75EF" w:rsidP="005B75EF">
      <w:pPr>
        <w:jc w:val="both"/>
        <w:rPr>
          <w:del w:id="375" w:author="Josh Butler" w:date="2022-03-18T14:51:00Z"/>
          <w:rFonts w:ascii="Times New Roman" w:hAnsi="Times New Roman" w:cs="Times New Roman"/>
          <w:sz w:val="22"/>
          <w:szCs w:val="22"/>
          <w:rPrChange w:id="376" w:author="Josh Butler" w:date="2021-10-29T08:40:00Z">
            <w:rPr>
              <w:del w:id="377" w:author="Josh Butler" w:date="2022-03-18T14:51:00Z"/>
              <w:rFonts w:ascii="AvenirNext LT Pro Regular" w:hAnsi="AvenirNext LT Pro Regular"/>
              <w:sz w:val="22"/>
              <w:szCs w:val="22"/>
            </w:rPr>
          </w:rPrChange>
        </w:rPr>
      </w:pPr>
      <w:del w:id="378" w:author="Josh Butler" w:date="2022-03-18T14:51:00Z">
        <w:r w:rsidRPr="00AA4679" w:rsidDel="002625C8">
          <w:rPr>
            <w:rFonts w:ascii="Times New Roman" w:hAnsi="Times New Roman" w:cs="Times New Roman"/>
            <w:sz w:val="22"/>
            <w:szCs w:val="22"/>
            <w:rPrChange w:id="379" w:author="Josh Butler" w:date="2021-10-29T08:40:00Z">
              <w:rPr>
                <w:rFonts w:ascii="AvenirNext LT Pro Regular" w:hAnsi="AvenirNext LT Pro Regular"/>
                <w:sz w:val="22"/>
                <w:szCs w:val="22"/>
              </w:rPr>
            </w:rPrChange>
          </w:rPr>
          <w:delText>The site description</w:delText>
        </w:r>
      </w:del>
      <w:del w:id="380" w:author="Josh Butler" w:date="2022-02-23T13:39:00Z">
        <w:r w:rsidRPr="00AA4679" w:rsidDel="006025C7">
          <w:rPr>
            <w:rFonts w:ascii="Times New Roman" w:hAnsi="Times New Roman" w:cs="Times New Roman"/>
            <w:sz w:val="22"/>
            <w:szCs w:val="22"/>
            <w:rPrChange w:id="381" w:author="Josh Butler" w:date="2021-10-29T08:40:00Z">
              <w:rPr>
                <w:rFonts w:ascii="AvenirNext LT Pro Regular" w:hAnsi="AvenirNext LT Pro Regular"/>
                <w:sz w:val="22"/>
                <w:szCs w:val="22"/>
              </w:rPr>
            </w:rPrChange>
          </w:rPr>
          <w:delText>s</w:delText>
        </w:r>
      </w:del>
      <w:del w:id="382" w:author="Josh Butler" w:date="2022-03-18T14:51:00Z">
        <w:r w:rsidRPr="00AA4679" w:rsidDel="002625C8">
          <w:rPr>
            <w:rFonts w:ascii="Times New Roman" w:hAnsi="Times New Roman" w:cs="Times New Roman"/>
            <w:sz w:val="22"/>
            <w:szCs w:val="22"/>
            <w:rPrChange w:id="383" w:author="Josh Butler" w:date="2021-10-29T08:40:00Z">
              <w:rPr>
                <w:rFonts w:ascii="AvenirNext LT Pro Regular" w:hAnsi="AvenirNext LT Pro Regular"/>
                <w:sz w:val="22"/>
                <w:szCs w:val="22"/>
              </w:rPr>
            </w:rPrChange>
          </w:rPr>
          <w:delText xml:space="preserve"> for </w:delText>
        </w:r>
      </w:del>
      <w:del w:id="384" w:author="Josh Butler" w:date="2022-02-23T13:39:00Z">
        <w:r w:rsidRPr="00AA4679" w:rsidDel="006025C7">
          <w:rPr>
            <w:rFonts w:ascii="Times New Roman" w:hAnsi="Times New Roman" w:cs="Times New Roman"/>
            <w:sz w:val="22"/>
            <w:szCs w:val="22"/>
            <w:rPrChange w:id="385" w:author="Josh Butler" w:date="2021-10-29T08:40:00Z">
              <w:rPr>
                <w:rFonts w:ascii="AvenirNext LT Pro Regular" w:hAnsi="AvenirNext LT Pro Regular"/>
                <w:sz w:val="22"/>
                <w:szCs w:val="22"/>
              </w:rPr>
            </w:rPrChange>
          </w:rPr>
          <w:delText xml:space="preserve">each </w:delText>
        </w:r>
      </w:del>
      <w:del w:id="386" w:author="Josh Butler" w:date="2022-03-18T14:51:00Z">
        <w:r w:rsidRPr="00AA4679" w:rsidDel="002625C8">
          <w:rPr>
            <w:rFonts w:ascii="Times New Roman" w:hAnsi="Times New Roman" w:cs="Times New Roman"/>
            <w:sz w:val="22"/>
            <w:szCs w:val="22"/>
            <w:rPrChange w:id="387" w:author="Josh Butler" w:date="2021-10-29T08:40:00Z">
              <w:rPr>
                <w:rFonts w:ascii="AvenirNext LT Pro Regular" w:hAnsi="AvenirNext LT Pro Regular"/>
                <w:sz w:val="22"/>
                <w:szCs w:val="22"/>
              </w:rPr>
            </w:rPrChange>
          </w:rPr>
          <w:delText xml:space="preserve">project as presented by Axis Energy </w:delText>
        </w:r>
      </w:del>
      <w:del w:id="388" w:author="Josh Butler" w:date="2022-02-23T13:39:00Z">
        <w:r w:rsidRPr="00AA4679" w:rsidDel="006025C7">
          <w:rPr>
            <w:rFonts w:ascii="Times New Roman" w:hAnsi="Times New Roman" w:cs="Times New Roman"/>
            <w:sz w:val="22"/>
            <w:szCs w:val="22"/>
            <w:rPrChange w:id="389" w:author="Josh Butler" w:date="2021-10-29T08:40:00Z">
              <w:rPr>
                <w:rFonts w:ascii="AvenirNext LT Pro Regular" w:hAnsi="AvenirNext LT Pro Regular"/>
                <w:sz w:val="22"/>
                <w:szCs w:val="22"/>
              </w:rPr>
            </w:rPrChange>
          </w:rPr>
          <w:delText>are</w:delText>
        </w:r>
      </w:del>
      <w:del w:id="390" w:author="Josh Butler" w:date="2022-03-18T14:51:00Z">
        <w:r w:rsidRPr="00AA4679" w:rsidDel="002625C8">
          <w:rPr>
            <w:rFonts w:ascii="Times New Roman" w:hAnsi="Times New Roman" w:cs="Times New Roman"/>
            <w:sz w:val="22"/>
            <w:szCs w:val="22"/>
            <w:rPrChange w:id="391" w:author="Josh Butler" w:date="2021-10-29T08:40:00Z">
              <w:rPr>
                <w:rFonts w:ascii="AvenirNext LT Pro Regular" w:hAnsi="AvenirNext LT Pro Regular"/>
                <w:sz w:val="22"/>
                <w:szCs w:val="22"/>
              </w:rPr>
            </w:rPrChange>
          </w:rPr>
          <w:delText xml:space="preserve"> listed below:</w:delText>
        </w:r>
        <w:r w:rsidRPr="00AA4679" w:rsidDel="002625C8">
          <w:rPr>
            <w:rFonts w:ascii="Times New Roman" w:hAnsi="Times New Roman" w:cs="Times New Roman"/>
            <w:sz w:val="22"/>
            <w:szCs w:val="22"/>
            <w:rPrChange w:id="392" w:author="Josh Butler" w:date="2021-10-29T08:40:00Z">
              <w:rPr>
                <w:rFonts w:ascii="AvenirNext LT Pro Regular" w:hAnsi="AvenirNext LT Pro Regular"/>
                <w:sz w:val="22"/>
                <w:szCs w:val="22"/>
              </w:rPr>
            </w:rPrChange>
          </w:rPr>
          <w:tab/>
        </w:r>
        <w:r w:rsidRPr="00AA4679" w:rsidDel="002625C8">
          <w:rPr>
            <w:rFonts w:ascii="Times New Roman" w:hAnsi="Times New Roman" w:cs="Times New Roman"/>
            <w:sz w:val="22"/>
            <w:szCs w:val="22"/>
            <w:rPrChange w:id="393" w:author="Josh Butler" w:date="2021-10-29T08:40:00Z">
              <w:rPr>
                <w:rFonts w:ascii="AvenirNext LT Pro Regular" w:hAnsi="AvenirNext LT Pro Regular"/>
                <w:sz w:val="22"/>
                <w:szCs w:val="22"/>
              </w:rPr>
            </w:rPrChange>
          </w:rPr>
          <w:tab/>
        </w:r>
      </w:del>
    </w:p>
    <w:p w14:paraId="2A79E892" w14:textId="6B665C23" w:rsidR="005B75EF" w:rsidRPr="00AA4679" w:rsidDel="002625C8" w:rsidRDefault="005A541F" w:rsidP="005B75EF">
      <w:pPr>
        <w:spacing w:after="0"/>
        <w:jc w:val="center"/>
        <w:rPr>
          <w:del w:id="394" w:author="Josh Butler" w:date="2022-03-18T14:51:00Z"/>
          <w:rFonts w:ascii="Times New Roman" w:hAnsi="Times New Roman" w:cs="Times New Roman"/>
          <w:sz w:val="22"/>
          <w:szCs w:val="22"/>
          <w:rPrChange w:id="395" w:author="Josh Butler" w:date="2021-10-29T08:40:00Z">
            <w:rPr>
              <w:del w:id="396" w:author="Josh Butler" w:date="2022-03-18T14:51:00Z"/>
              <w:rFonts w:ascii="AvenirNext LT Pro Regular" w:hAnsi="AvenirNext LT Pro Regular"/>
              <w:sz w:val="22"/>
              <w:szCs w:val="22"/>
            </w:rPr>
          </w:rPrChange>
        </w:rPr>
      </w:pPr>
      <w:del w:id="397" w:author="Josh Butler" w:date="2021-10-29T09:21:00Z">
        <w:r w:rsidRPr="00AA4679" w:rsidDel="009007AF">
          <w:rPr>
            <w:rFonts w:ascii="Times New Roman" w:hAnsi="Times New Roman" w:cs="Times New Roman"/>
            <w:sz w:val="22"/>
            <w:szCs w:val="22"/>
            <w:rPrChange w:id="398" w:author="Josh Butler" w:date="2021-10-29T08:40:00Z">
              <w:rPr>
                <w:rFonts w:ascii="AvenirNext LT Pro Regular" w:hAnsi="AvenirNext LT Pro Regular"/>
                <w:sz w:val="22"/>
                <w:szCs w:val="22"/>
              </w:rPr>
            </w:rPrChange>
          </w:rPr>
          <w:delText>NCEMC</w:delText>
        </w:r>
        <w:r w:rsidR="006A3B4D" w:rsidRPr="00AA4679" w:rsidDel="009007AF">
          <w:rPr>
            <w:rFonts w:ascii="Times New Roman" w:hAnsi="Times New Roman" w:cs="Times New Roman"/>
            <w:sz w:val="22"/>
            <w:szCs w:val="22"/>
            <w:rPrChange w:id="399" w:author="Josh Butler" w:date="2021-10-29T08:40:00Z">
              <w:rPr>
                <w:rFonts w:ascii="AvenirNext LT Pro Regular" w:hAnsi="AvenirNext LT Pro Regular"/>
                <w:sz w:val="22"/>
                <w:szCs w:val="22"/>
              </w:rPr>
            </w:rPrChange>
          </w:rPr>
          <w:delText xml:space="preserve"> </w:delText>
        </w:r>
      </w:del>
      <w:del w:id="400" w:author="Josh Butler" w:date="2022-02-23T17:29:00Z">
        <w:r w:rsidR="005B75EF" w:rsidRPr="00AA4679" w:rsidDel="006A3A97">
          <w:rPr>
            <w:rFonts w:ascii="Times New Roman" w:hAnsi="Times New Roman" w:cs="Times New Roman"/>
            <w:sz w:val="22"/>
            <w:szCs w:val="22"/>
            <w:rPrChange w:id="401" w:author="Josh Butler" w:date="2021-10-29T08:40:00Z">
              <w:rPr>
                <w:rFonts w:ascii="AvenirNext LT Pro Regular" w:hAnsi="AvenirNext LT Pro Regular"/>
                <w:sz w:val="22"/>
                <w:szCs w:val="22"/>
              </w:rPr>
            </w:rPrChange>
          </w:rPr>
          <w:delText>Portfolio Site Summary</w:delText>
        </w:r>
      </w:del>
    </w:p>
    <w:tbl>
      <w:tblPr>
        <w:tblStyle w:val="GridTable4-Accent1"/>
        <w:tblW w:w="9586" w:type="dxa"/>
        <w:tblLayout w:type="fixed"/>
        <w:tblLook w:val="04A0" w:firstRow="1" w:lastRow="0" w:firstColumn="1" w:lastColumn="0" w:noHBand="0" w:noVBand="1"/>
        <w:tblPrChange w:id="402" w:author="Josh Butler" w:date="2022-03-11T10:30:00Z">
          <w:tblPr>
            <w:tblStyle w:val="GridTable4-Accent1"/>
            <w:tblW w:w="9586" w:type="dxa"/>
            <w:tblLayout w:type="fixed"/>
            <w:tblLook w:val="04A0" w:firstRow="1" w:lastRow="0" w:firstColumn="1" w:lastColumn="0" w:noHBand="0" w:noVBand="1"/>
          </w:tblPr>
        </w:tblPrChange>
      </w:tblPr>
      <w:tblGrid>
        <w:gridCol w:w="2065"/>
        <w:gridCol w:w="1620"/>
        <w:gridCol w:w="4230"/>
        <w:gridCol w:w="1671"/>
        <w:tblGridChange w:id="403">
          <w:tblGrid>
            <w:gridCol w:w="3078"/>
            <w:gridCol w:w="2970"/>
            <w:gridCol w:w="2160"/>
            <w:gridCol w:w="1378"/>
          </w:tblGrid>
        </w:tblGridChange>
      </w:tblGrid>
      <w:tr w:rsidR="005B75EF" w:rsidRPr="00AA4679" w:rsidDel="002625C8" w14:paraId="1FB6530C" w14:textId="19A967A2" w:rsidTr="00F33E68">
        <w:trPr>
          <w:cnfStyle w:val="100000000000" w:firstRow="1" w:lastRow="0" w:firstColumn="0" w:lastColumn="0" w:oddVBand="0" w:evenVBand="0" w:oddHBand="0" w:evenHBand="0" w:firstRowFirstColumn="0" w:firstRowLastColumn="0" w:lastRowFirstColumn="0" w:lastRowLastColumn="0"/>
          <w:del w:id="404" w:author="Josh Butler" w:date="2022-03-18T14:51:00Z"/>
        </w:trPr>
        <w:tc>
          <w:tcPr>
            <w:cnfStyle w:val="001000000000" w:firstRow="0" w:lastRow="0" w:firstColumn="1" w:lastColumn="0" w:oddVBand="0" w:evenVBand="0" w:oddHBand="0" w:evenHBand="0" w:firstRowFirstColumn="0" w:firstRowLastColumn="0" w:lastRowFirstColumn="0" w:lastRowLastColumn="0"/>
            <w:tcW w:w="2065" w:type="dxa"/>
            <w:tcPrChange w:id="405" w:author="Josh Butler" w:date="2022-03-11T10:30:00Z">
              <w:tcPr>
                <w:tcW w:w="3078" w:type="dxa"/>
              </w:tcPr>
            </w:tcPrChange>
          </w:tcPr>
          <w:p w14:paraId="21DBF159" w14:textId="2D913F17" w:rsidR="005B75EF" w:rsidRPr="00AA4679" w:rsidDel="002625C8" w:rsidRDefault="005B75EF" w:rsidP="00880736">
            <w:pPr>
              <w:jc w:val="center"/>
              <w:cnfStyle w:val="101000000000" w:firstRow="1" w:lastRow="0" w:firstColumn="1" w:lastColumn="0" w:oddVBand="0" w:evenVBand="0" w:oddHBand="0" w:evenHBand="0" w:firstRowFirstColumn="0" w:firstRowLastColumn="0" w:lastRowFirstColumn="0" w:lastRowLastColumn="0"/>
              <w:rPr>
                <w:del w:id="406" w:author="Josh Butler" w:date="2022-03-18T14:51:00Z"/>
                <w:rFonts w:ascii="Times New Roman" w:hAnsi="Times New Roman" w:cs="Times New Roman"/>
                <w:b w:val="0"/>
                <w:sz w:val="22"/>
                <w:szCs w:val="22"/>
                <w:rPrChange w:id="407" w:author="Josh Butler" w:date="2021-10-29T08:40:00Z">
                  <w:rPr>
                    <w:del w:id="408" w:author="Josh Butler" w:date="2022-03-18T14:51:00Z"/>
                    <w:rFonts w:ascii="AvenirNext LT Pro Regular" w:hAnsi="AvenirNext LT Pro Regular"/>
                    <w:b w:val="0"/>
                    <w:sz w:val="22"/>
                    <w:szCs w:val="22"/>
                  </w:rPr>
                </w:rPrChange>
              </w:rPr>
            </w:pPr>
            <w:del w:id="409" w:author="Josh Butler" w:date="2022-03-18T14:51:00Z">
              <w:r w:rsidRPr="00AA4679" w:rsidDel="002625C8">
                <w:rPr>
                  <w:rFonts w:ascii="Times New Roman" w:hAnsi="Times New Roman" w:cs="Times New Roman"/>
                  <w:sz w:val="22"/>
                  <w:szCs w:val="22"/>
                  <w:rPrChange w:id="410" w:author="Josh Butler" w:date="2021-10-29T08:40:00Z">
                    <w:rPr>
                      <w:rFonts w:ascii="AvenirNext LT Pro Regular" w:hAnsi="AvenirNext LT Pro Regular"/>
                      <w:sz w:val="22"/>
                      <w:szCs w:val="22"/>
                    </w:rPr>
                  </w:rPrChange>
                </w:rPr>
                <w:delText>Project Name</w:delText>
              </w:r>
            </w:del>
          </w:p>
        </w:tc>
        <w:tc>
          <w:tcPr>
            <w:tcW w:w="1620" w:type="dxa"/>
            <w:tcPrChange w:id="411" w:author="Josh Butler" w:date="2022-03-11T10:30:00Z">
              <w:tcPr>
                <w:tcW w:w="2970" w:type="dxa"/>
              </w:tcPr>
            </w:tcPrChange>
          </w:tcPr>
          <w:p w14:paraId="0DC6A1AD" w14:textId="5CC19AC2" w:rsidR="005B75EF" w:rsidRPr="00AA4679" w:rsidDel="002625C8" w:rsidRDefault="005B75EF" w:rsidP="00880736">
            <w:pPr>
              <w:jc w:val="center"/>
              <w:cnfStyle w:val="100000000000" w:firstRow="1" w:lastRow="0" w:firstColumn="0" w:lastColumn="0" w:oddVBand="0" w:evenVBand="0" w:oddHBand="0" w:evenHBand="0" w:firstRowFirstColumn="0" w:firstRowLastColumn="0" w:lastRowFirstColumn="0" w:lastRowLastColumn="0"/>
              <w:rPr>
                <w:del w:id="412" w:author="Josh Butler" w:date="2022-03-18T14:51:00Z"/>
                <w:rFonts w:ascii="Times New Roman" w:hAnsi="Times New Roman" w:cs="Times New Roman"/>
                <w:b w:val="0"/>
                <w:sz w:val="22"/>
                <w:szCs w:val="22"/>
                <w:rPrChange w:id="413" w:author="Josh Butler" w:date="2021-10-29T08:40:00Z">
                  <w:rPr>
                    <w:del w:id="414" w:author="Josh Butler" w:date="2022-03-18T14:51:00Z"/>
                    <w:rFonts w:ascii="AvenirNext LT Pro Regular" w:hAnsi="AvenirNext LT Pro Regular"/>
                    <w:b w:val="0"/>
                    <w:sz w:val="22"/>
                    <w:szCs w:val="22"/>
                  </w:rPr>
                </w:rPrChange>
              </w:rPr>
            </w:pPr>
            <w:del w:id="415" w:author="Josh Butler" w:date="2022-03-18T14:51:00Z">
              <w:r w:rsidRPr="00AA4679" w:rsidDel="002625C8">
                <w:rPr>
                  <w:rFonts w:ascii="Times New Roman" w:hAnsi="Times New Roman" w:cs="Times New Roman"/>
                  <w:sz w:val="22"/>
                  <w:szCs w:val="22"/>
                  <w:rPrChange w:id="416" w:author="Josh Butler" w:date="2021-10-29T08:40:00Z">
                    <w:rPr>
                      <w:rFonts w:ascii="AvenirNext LT Pro Regular" w:hAnsi="AvenirNext LT Pro Regular"/>
                      <w:sz w:val="22"/>
                      <w:szCs w:val="22"/>
                    </w:rPr>
                  </w:rPrChange>
                </w:rPr>
                <w:delText>Location</w:delText>
              </w:r>
            </w:del>
          </w:p>
        </w:tc>
        <w:tc>
          <w:tcPr>
            <w:tcW w:w="4230" w:type="dxa"/>
            <w:tcPrChange w:id="417" w:author="Josh Butler" w:date="2022-03-11T10:30:00Z">
              <w:tcPr>
                <w:tcW w:w="2160" w:type="dxa"/>
              </w:tcPr>
            </w:tcPrChange>
          </w:tcPr>
          <w:p w14:paraId="1835221F" w14:textId="60034210" w:rsidR="005B75EF" w:rsidRPr="00AA4679" w:rsidDel="002625C8" w:rsidRDefault="005B75EF" w:rsidP="00880736">
            <w:pPr>
              <w:jc w:val="center"/>
              <w:cnfStyle w:val="100000000000" w:firstRow="1" w:lastRow="0" w:firstColumn="0" w:lastColumn="0" w:oddVBand="0" w:evenVBand="0" w:oddHBand="0" w:evenHBand="0" w:firstRowFirstColumn="0" w:firstRowLastColumn="0" w:lastRowFirstColumn="0" w:lastRowLastColumn="0"/>
              <w:rPr>
                <w:del w:id="418" w:author="Josh Butler" w:date="2022-03-18T14:51:00Z"/>
                <w:rFonts w:ascii="Times New Roman" w:hAnsi="Times New Roman" w:cs="Times New Roman"/>
                <w:b w:val="0"/>
                <w:sz w:val="22"/>
                <w:szCs w:val="22"/>
                <w:rPrChange w:id="419" w:author="Josh Butler" w:date="2021-10-29T08:40:00Z">
                  <w:rPr>
                    <w:del w:id="420" w:author="Josh Butler" w:date="2022-03-18T14:51:00Z"/>
                    <w:rFonts w:ascii="AvenirNext LT Pro Regular" w:hAnsi="AvenirNext LT Pro Regular"/>
                    <w:b w:val="0"/>
                    <w:sz w:val="22"/>
                    <w:szCs w:val="22"/>
                  </w:rPr>
                </w:rPrChange>
              </w:rPr>
            </w:pPr>
            <w:del w:id="421" w:author="Josh Butler" w:date="2022-03-18T14:51:00Z">
              <w:r w:rsidRPr="00AA4679" w:rsidDel="002625C8">
                <w:rPr>
                  <w:rFonts w:ascii="Times New Roman" w:hAnsi="Times New Roman" w:cs="Times New Roman"/>
                  <w:sz w:val="22"/>
                  <w:szCs w:val="22"/>
                  <w:rPrChange w:id="422" w:author="Josh Butler" w:date="2021-10-29T08:40:00Z">
                    <w:rPr>
                      <w:rFonts w:ascii="AvenirNext LT Pro Regular" w:hAnsi="AvenirNext LT Pro Regular"/>
                      <w:sz w:val="22"/>
                      <w:szCs w:val="22"/>
                    </w:rPr>
                  </w:rPrChange>
                </w:rPr>
                <w:delText>Array Type</w:delText>
              </w:r>
            </w:del>
          </w:p>
        </w:tc>
        <w:tc>
          <w:tcPr>
            <w:tcW w:w="1671" w:type="dxa"/>
            <w:tcPrChange w:id="423" w:author="Josh Butler" w:date="2022-03-11T10:30:00Z">
              <w:tcPr>
                <w:tcW w:w="1378" w:type="dxa"/>
              </w:tcPr>
            </w:tcPrChange>
          </w:tcPr>
          <w:p w14:paraId="496AC28C" w14:textId="3EDC049A" w:rsidR="005B75EF" w:rsidRPr="00AA4679" w:rsidDel="002625C8" w:rsidRDefault="005B75EF" w:rsidP="00880736">
            <w:pPr>
              <w:jc w:val="center"/>
              <w:cnfStyle w:val="100000000000" w:firstRow="1" w:lastRow="0" w:firstColumn="0" w:lastColumn="0" w:oddVBand="0" w:evenVBand="0" w:oddHBand="0" w:evenHBand="0" w:firstRowFirstColumn="0" w:firstRowLastColumn="0" w:lastRowFirstColumn="0" w:lastRowLastColumn="0"/>
              <w:rPr>
                <w:del w:id="424" w:author="Josh Butler" w:date="2022-03-18T14:51:00Z"/>
                <w:rFonts w:ascii="Times New Roman" w:hAnsi="Times New Roman" w:cs="Times New Roman"/>
                <w:b w:val="0"/>
                <w:sz w:val="22"/>
                <w:szCs w:val="22"/>
                <w:rPrChange w:id="425" w:author="Josh Butler" w:date="2021-10-29T08:40:00Z">
                  <w:rPr>
                    <w:del w:id="426" w:author="Josh Butler" w:date="2022-03-18T14:51:00Z"/>
                    <w:rFonts w:ascii="AvenirNext LT Pro Regular" w:hAnsi="AvenirNext LT Pro Regular"/>
                    <w:b w:val="0"/>
                    <w:sz w:val="22"/>
                    <w:szCs w:val="22"/>
                  </w:rPr>
                </w:rPrChange>
              </w:rPr>
            </w:pPr>
            <w:del w:id="427" w:author="Josh Butler" w:date="2022-03-18T14:51:00Z">
              <w:r w:rsidRPr="00AA4679" w:rsidDel="002625C8">
                <w:rPr>
                  <w:rFonts w:ascii="Times New Roman" w:hAnsi="Times New Roman" w:cs="Times New Roman"/>
                  <w:sz w:val="22"/>
                  <w:szCs w:val="22"/>
                  <w:rPrChange w:id="428" w:author="Josh Butler" w:date="2021-10-29T08:40:00Z">
                    <w:rPr>
                      <w:rFonts w:ascii="AvenirNext LT Pro Regular" w:hAnsi="AvenirNext LT Pro Regular"/>
                      <w:sz w:val="22"/>
                      <w:szCs w:val="22"/>
                    </w:rPr>
                  </w:rPrChange>
                </w:rPr>
                <w:delText>MWDC</w:delText>
              </w:r>
            </w:del>
          </w:p>
        </w:tc>
      </w:tr>
      <w:tr w:rsidR="009C4903" w:rsidRPr="00AA4679" w:rsidDel="002625C8" w14:paraId="72C36D4A" w14:textId="4A23418F" w:rsidTr="00F33E68">
        <w:trPr>
          <w:cnfStyle w:val="000000100000" w:firstRow="0" w:lastRow="0" w:firstColumn="0" w:lastColumn="0" w:oddVBand="0" w:evenVBand="0" w:oddHBand="1" w:evenHBand="0" w:firstRowFirstColumn="0" w:firstRowLastColumn="0" w:lastRowFirstColumn="0" w:lastRowLastColumn="0"/>
          <w:del w:id="429" w:author="Josh Butler" w:date="2022-03-18T14:51:00Z"/>
        </w:trPr>
        <w:tc>
          <w:tcPr>
            <w:cnfStyle w:val="001000000000" w:firstRow="0" w:lastRow="0" w:firstColumn="1" w:lastColumn="0" w:oddVBand="0" w:evenVBand="0" w:oddHBand="0" w:evenHBand="0" w:firstRowFirstColumn="0" w:firstRowLastColumn="0" w:lastRowFirstColumn="0" w:lastRowLastColumn="0"/>
            <w:tcW w:w="2065" w:type="dxa"/>
            <w:vAlign w:val="center"/>
            <w:tcPrChange w:id="430" w:author="Josh Butler" w:date="2022-03-11T10:30:00Z">
              <w:tcPr>
                <w:tcW w:w="3078" w:type="dxa"/>
              </w:tcPr>
            </w:tcPrChange>
          </w:tcPr>
          <w:p w14:paraId="309CB333" w14:textId="046EFC2A" w:rsidR="009C4903" w:rsidRPr="00AA4679" w:rsidDel="002625C8" w:rsidRDefault="009C4903">
            <w:pPr>
              <w:jc w:val="center"/>
              <w:cnfStyle w:val="001000100000" w:firstRow="0" w:lastRow="0" w:firstColumn="1" w:lastColumn="0" w:oddVBand="0" w:evenVBand="0" w:oddHBand="1" w:evenHBand="0" w:firstRowFirstColumn="0" w:firstRowLastColumn="0" w:lastRowFirstColumn="0" w:lastRowLastColumn="0"/>
              <w:rPr>
                <w:del w:id="431" w:author="Josh Butler" w:date="2022-03-18T14:51:00Z"/>
                <w:rFonts w:ascii="Times New Roman" w:hAnsi="Times New Roman" w:cs="Times New Roman"/>
                <w:b w:val="0"/>
                <w:sz w:val="22"/>
                <w:szCs w:val="22"/>
                <w:rPrChange w:id="432" w:author="Josh Butler" w:date="2021-10-29T08:40:00Z">
                  <w:rPr>
                    <w:del w:id="433" w:author="Josh Butler" w:date="2022-03-18T14:51:00Z"/>
                    <w:rFonts w:ascii="AvenirNext LT Pro Regular" w:hAnsi="AvenirNext LT Pro Regular"/>
                    <w:b w:val="0"/>
                    <w:sz w:val="22"/>
                    <w:szCs w:val="22"/>
                  </w:rPr>
                </w:rPrChange>
              </w:rPr>
              <w:pPrChange w:id="434" w:author="Jeff Filippo" w:date="2020-01-14T15:38:00Z">
                <w:pPr>
                  <w:cnfStyle w:val="001000100000" w:firstRow="0" w:lastRow="0" w:firstColumn="1" w:lastColumn="0" w:oddVBand="0" w:evenVBand="0" w:oddHBand="1" w:evenHBand="0" w:firstRowFirstColumn="0" w:firstRowLastColumn="0" w:lastRowFirstColumn="0" w:lastRowLastColumn="0"/>
                </w:pPr>
              </w:pPrChange>
            </w:pPr>
            <w:del w:id="435" w:author="Josh Butler" w:date="2021-10-29T09:07:00Z">
              <w:r w:rsidRPr="00AA4679" w:rsidDel="006F7592">
                <w:rPr>
                  <w:rFonts w:ascii="Times New Roman" w:hAnsi="Times New Roman" w:cs="Times New Roman"/>
                  <w:sz w:val="22"/>
                  <w:szCs w:val="22"/>
                  <w:rPrChange w:id="436" w:author="Josh Butler" w:date="2021-10-29T08:40:00Z">
                    <w:rPr>
                      <w:rFonts w:ascii="AvenirNext LT Pro Regular" w:hAnsi="AvenirNext LT Pro Regular"/>
                      <w:sz w:val="22"/>
                      <w:szCs w:val="22"/>
                    </w:rPr>
                  </w:rPrChange>
                </w:rPr>
                <w:delText>Hall Solar</w:delText>
              </w:r>
            </w:del>
          </w:p>
        </w:tc>
        <w:tc>
          <w:tcPr>
            <w:tcW w:w="1620" w:type="dxa"/>
            <w:vAlign w:val="center"/>
            <w:tcPrChange w:id="437" w:author="Josh Butler" w:date="2022-03-11T10:30:00Z">
              <w:tcPr>
                <w:tcW w:w="2970" w:type="dxa"/>
                <w:vAlign w:val="bottom"/>
              </w:tcPr>
            </w:tcPrChange>
          </w:tcPr>
          <w:p w14:paraId="06937C14" w14:textId="3496A194" w:rsidR="009C4903" w:rsidRPr="00AA4679" w:rsidDel="002625C8" w:rsidRDefault="009C4903" w:rsidP="009C4903">
            <w:pPr>
              <w:jc w:val="center"/>
              <w:cnfStyle w:val="000000100000" w:firstRow="0" w:lastRow="0" w:firstColumn="0" w:lastColumn="0" w:oddVBand="0" w:evenVBand="0" w:oddHBand="1" w:evenHBand="0" w:firstRowFirstColumn="0" w:firstRowLastColumn="0" w:lastRowFirstColumn="0" w:lastRowLastColumn="0"/>
              <w:rPr>
                <w:del w:id="438" w:author="Josh Butler" w:date="2022-03-18T14:51:00Z"/>
                <w:rFonts w:ascii="Times New Roman" w:hAnsi="Times New Roman" w:cs="Times New Roman"/>
                <w:sz w:val="22"/>
                <w:szCs w:val="22"/>
                <w:rPrChange w:id="439" w:author="Josh Butler" w:date="2021-10-29T08:40:00Z">
                  <w:rPr>
                    <w:del w:id="440" w:author="Josh Butler" w:date="2022-03-18T14:51:00Z"/>
                    <w:rFonts w:ascii="AvenirNext LT Pro Regular" w:hAnsi="AvenirNext LT Pro Regular"/>
                    <w:sz w:val="22"/>
                    <w:szCs w:val="22"/>
                  </w:rPr>
                </w:rPrChange>
              </w:rPr>
            </w:pPr>
            <w:del w:id="441" w:author="Josh Butler" w:date="2021-10-29T09:07:00Z">
              <w:r w:rsidRPr="00AA4679" w:rsidDel="006F7592">
                <w:rPr>
                  <w:rFonts w:ascii="Times New Roman" w:hAnsi="Times New Roman" w:cs="Times New Roman"/>
                  <w:sz w:val="22"/>
                  <w:szCs w:val="22"/>
                  <w:rPrChange w:id="442" w:author="Josh Butler" w:date="2021-10-29T08:40:00Z">
                    <w:rPr>
                      <w:rFonts w:ascii="AvenirNext LT Pro Regular" w:hAnsi="AvenirNext LT Pro Regular"/>
                      <w:sz w:val="22"/>
                      <w:szCs w:val="22"/>
                    </w:rPr>
                  </w:rPrChange>
                </w:rPr>
                <w:delText>Teachey</w:delText>
              </w:r>
            </w:del>
            <w:del w:id="443" w:author="Josh Butler" w:date="2021-10-29T16:04:00Z">
              <w:r w:rsidRPr="00AA4679" w:rsidDel="00ED631B">
                <w:rPr>
                  <w:rFonts w:ascii="Times New Roman" w:hAnsi="Times New Roman" w:cs="Times New Roman"/>
                  <w:sz w:val="22"/>
                  <w:szCs w:val="22"/>
                  <w:rPrChange w:id="444" w:author="Josh Butler" w:date="2021-10-29T08:40:00Z">
                    <w:rPr>
                      <w:rFonts w:ascii="AvenirNext LT Pro Regular" w:hAnsi="AvenirNext LT Pro Regular"/>
                      <w:sz w:val="22"/>
                      <w:szCs w:val="22"/>
                    </w:rPr>
                  </w:rPrChange>
                </w:rPr>
                <w:delText xml:space="preserve">, </w:delText>
              </w:r>
            </w:del>
            <w:del w:id="445" w:author="Josh Butler" w:date="2021-10-29T09:07:00Z">
              <w:r w:rsidRPr="00AA4679" w:rsidDel="006F7592">
                <w:rPr>
                  <w:rFonts w:ascii="Times New Roman" w:hAnsi="Times New Roman" w:cs="Times New Roman"/>
                  <w:sz w:val="22"/>
                  <w:szCs w:val="22"/>
                  <w:rPrChange w:id="446" w:author="Josh Butler" w:date="2021-10-29T08:40:00Z">
                    <w:rPr>
                      <w:rFonts w:ascii="AvenirNext LT Pro Regular" w:hAnsi="AvenirNext LT Pro Regular"/>
                      <w:sz w:val="22"/>
                      <w:szCs w:val="22"/>
                    </w:rPr>
                  </w:rPrChange>
                </w:rPr>
                <w:delText>NC</w:delText>
              </w:r>
            </w:del>
          </w:p>
        </w:tc>
        <w:tc>
          <w:tcPr>
            <w:tcW w:w="4230" w:type="dxa"/>
            <w:tcPrChange w:id="447" w:author="Josh Butler" w:date="2022-03-11T10:30:00Z">
              <w:tcPr>
                <w:tcW w:w="2160" w:type="dxa"/>
              </w:tcPr>
            </w:tcPrChange>
          </w:tcPr>
          <w:p w14:paraId="630BC8DB" w14:textId="3E41E011" w:rsidR="009C4903" w:rsidRPr="00AA4679" w:rsidDel="002625C8" w:rsidRDefault="009C4903" w:rsidP="009C4903">
            <w:pPr>
              <w:jc w:val="center"/>
              <w:cnfStyle w:val="000000100000" w:firstRow="0" w:lastRow="0" w:firstColumn="0" w:lastColumn="0" w:oddVBand="0" w:evenVBand="0" w:oddHBand="1" w:evenHBand="0" w:firstRowFirstColumn="0" w:firstRowLastColumn="0" w:lastRowFirstColumn="0" w:lastRowLastColumn="0"/>
              <w:rPr>
                <w:del w:id="448" w:author="Josh Butler" w:date="2022-03-18T14:51:00Z"/>
                <w:rFonts w:ascii="Times New Roman" w:hAnsi="Times New Roman" w:cs="Times New Roman"/>
                <w:rPrChange w:id="449" w:author="Josh Butler" w:date="2021-10-29T08:40:00Z">
                  <w:rPr>
                    <w:del w:id="450" w:author="Josh Butler" w:date="2022-03-18T14:51:00Z"/>
                  </w:rPr>
                </w:rPrChange>
              </w:rPr>
            </w:pPr>
            <w:del w:id="451" w:author="Josh Butler" w:date="2021-10-29T09:07:00Z">
              <w:r w:rsidRPr="00AA4679" w:rsidDel="006F7592">
                <w:rPr>
                  <w:rFonts w:ascii="Times New Roman" w:hAnsi="Times New Roman" w:cs="Times New Roman"/>
                  <w:sz w:val="22"/>
                  <w:szCs w:val="22"/>
                  <w:rPrChange w:id="452" w:author="Josh Butler" w:date="2021-10-29T08:40:00Z">
                    <w:rPr>
                      <w:rFonts w:ascii="AvenirNext LT Pro Regular" w:hAnsi="AvenirNext LT Pro Regular"/>
                      <w:sz w:val="22"/>
                      <w:szCs w:val="22"/>
                    </w:rPr>
                  </w:rPrChange>
                </w:rPr>
                <w:delText>Fixed-Tilt</w:delText>
              </w:r>
            </w:del>
          </w:p>
        </w:tc>
        <w:tc>
          <w:tcPr>
            <w:tcW w:w="1671" w:type="dxa"/>
            <w:vAlign w:val="center"/>
            <w:tcPrChange w:id="453" w:author="Josh Butler" w:date="2022-03-11T10:30:00Z">
              <w:tcPr>
                <w:tcW w:w="1378" w:type="dxa"/>
              </w:tcPr>
            </w:tcPrChange>
          </w:tcPr>
          <w:p w14:paraId="56255F3C" w14:textId="3E367495" w:rsidR="009C4903" w:rsidRPr="00AA4679" w:rsidDel="002625C8" w:rsidRDefault="009C4903" w:rsidP="009C4903">
            <w:pPr>
              <w:jc w:val="center"/>
              <w:cnfStyle w:val="000000100000" w:firstRow="0" w:lastRow="0" w:firstColumn="0" w:lastColumn="0" w:oddVBand="0" w:evenVBand="0" w:oddHBand="1" w:evenHBand="0" w:firstRowFirstColumn="0" w:firstRowLastColumn="0" w:lastRowFirstColumn="0" w:lastRowLastColumn="0"/>
              <w:rPr>
                <w:del w:id="454" w:author="Josh Butler" w:date="2022-03-18T14:51:00Z"/>
                <w:rFonts w:ascii="Times New Roman" w:hAnsi="Times New Roman" w:cs="Times New Roman"/>
                <w:sz w:val="22"/>
                <w:szCs w:val="22"/>
                <w:rPrChange w:id="455" w:author="Josh Butler" w:date="2021-10-29T08:40:00Z">
                  <w:rPr>
                    <w:del w:id="456" w:author="Josh Butler" w:date="2022-03-18T14:51:00Z"/>
                    <w:rFonts w:ascii="AvenirNext LT Pro Regular" w:hAnsi="AvenirNext LT Pro Regular"/>
                    <w:sz w:val="22"/>
                    <w:szCs w:val="22"/>
                  </w:rPr>
                </w:rPrChange>
              </w:rPr>
            </w:pPr>
            <w:del w:id="457" w:author="Josh Butler" w:date="2021-10-29T16:04:00Z">
              <w:r w:rsidRPr="00AA4679" w:rsidDel="00ED631B">
                <w:rPr>
                  <w:rFonts w:ascii="Times New Roman" w:hAnsi="Times New Roman" w:cs="Times New Roman"/>
                  <w:sz w:val="22"/>
                  <w:szCs w:val="22"/>
                  <w:rPrChange w:id="458" w:author="Josh Butler" w:date="2021-10-29T08:40:00Z">
                    <w:rPr>
                      <w:rFonts w:ascii="AvenirNext LT Pro Regular" w:hAnsi="AvenirNext LT Pro Regular"/>
                      <w:sz w:val="22"/>
                      <w:szCs w:val="22"/>
                    </w:rPr>
                  </w:rPrChange>
                </w:rPr>
                <w:delText>2.</w:delText>
              </w:r>
            </w:del>
            <w:del w:id="459" w:author="Josh Butler" w:date="2021-10-29T09:07:00Z">
              <w:r w:rsidRPr="00AA4679" w:rsidDel="006F7592">
                <w:rPr>
                  <w:rFonts w:ascii="Times New Roman" w:hAnsi="Times New Roman" w:cs="Times New Roman"/>
                  <w:sz w:val="22"/>
                  <w:szCs w:val="22"/>
                  <w:rPrChange w:id="460" w:author="Josh Butler" w:date="2021-10-29T08:40:00Z">
                    <w:rPr>
                      <w:rFonts w:ascii="AvenirNext LT Pro Regular" w:hAnsi="AvenirNext LT Pro Regular"/>
                      <w:sz w:val="22"/>
                      <w:szCs w:val="22"/>
                    </w:rPr>
                  </w:rPrChange>
                </w:rPr>
                <w:delText>60</w:delText>
              </w:r>
            </w:del>
            <w:del w:id="461" w:author="Josh Butler" w:date="2021-10-29T16:04:00Z">
              <w:r w:rsidRPr="00AA4679" w:rsidDel="00ED631B">
                <w:rPr>
                  <w:rFonts w:ascii="Times New Roman" w:hAnsi="Times New Roman" w:cs="Times New Roman"/>
                  <w:sz w:val="22"/>
                  <w:szCs w:val="22"/>
                  <w:rPrChange w:id="462" w:author="Josh Butler" w:date="2021-10-29T08:40:00Z">
                    <w:rPr>
                      <w:rFonts w:ascii="AvenirNext LT Pro Regular" w:hAnsi="AvenirNext LT Pro Regular"/>
                      <w:sz w:val="22"/>
                      <w:szCs w:val="22"/>
                    </w:rPr>
                  </w:rPrChange>
                </w:rPr>
                <w:delText>MWdc</w:delText>
              </w:r>
            </w:del>
          </w:p>
        </w:tc>
      </w:tr>
      <w:tr w:rsidR="006F65A8" w:rsidRPr="00AA4679" w:rsidDel="006025C7" w14:paraId="7F53F5CF" w14:textId="41D2B212" w:rsidTr="00F33E68">
        <w:trPr>
          <w:del w:id="463" w:author="Josh Butler" w:date="2022-02-23T13:39:00Z"/>
        </w:trPr>
        <w:tc>
          <w:tcPr>
            <w:cnfStyle w:val="001000000000" w:firstRow="0" w:lastRow="0" w:firstColumn="1" w:lastColumn="0" w:oddVBand="0" w:evenVBand="0" w:oddHBand="0" w:evenHBand="0" w:firstRowFirstColumn="0" w:firstRowLastColumn="0" w:lastRowFirstColumn="0" w:lastRowLastColumn="0"/>
            <w:tcW w:w="2065" w:type="dxa"/>
            <w:vAlign w:val="center"/>
            <w:tcPrChange w:id="464" w:author="Josh Butler" w:date="2022-03-11T10:30:00Z">
              <w:tcPr>
                <w:tcW w:w="3078" w:type="dxa"/>
              </w:tcPr>
            </w:tcPrChange>
          </w:tcPr>
          <w:p w14:paraId="4E44B0AF" w14:textId="59A6E192" w:rsidR="006F65A8" w:rsidRPr="00AA4679" w:rsidDel="006025C7" w:rsidRDefault="006F65A8">
            <w:pPr>
              <w:jc w:val="center"/>
              <w:rPr>
                <w:del w:id="465" w:author="Josh Butler" w:date="2022-02-23T13:39:00Z"/>
                <w:rFonts w:ascii="Times New Roman" w:hAnsi="Times New Roman" w:cs="Times New Roman"/>
                <w:b w:val="0"/>
                <w:sz w:val="22"/>
                <w:szCs w:val="22"/>
                <w:rPrChange w:id="466" w:author="Josh Butler" w:date="2021-10-29T08:40:00Z">
                  <w:rPr>
                    <w:del w:id="467" w:author="Josh Butler" w:date="2022-02-23T13:39:00Z"/>
                    <w:rFonts w:ascii="AvenirNext LT Pro Regular" w:hAnsi="AvenirNext LT Pro Regular"/>
                    <w:b w:val="0"/>
                    <w:sz w:val="22"/>
                    <w:szCs w:val="22"/>
                  </w:rPr>
                </w:rPrChange>
              </w:rPr>
              <w:pPrChange w:id="468" w:author="Jeff Filippo" w:date="2020-01-14T15:38:00Z">
                <w:pPr/>
              </w:pPrChange>
            </w:pPr>
            <w:del w:id="469" w:author="Josh Butler" w:date="2021-10-29T09:07:00Z">
              <w:r w:rsidRPr="00AA4679" w:rsidDel="006F7592">
                <w:rPr>
                  <w:rFonts w:ascii="Times New Roman" w:hAnsi="Times New Roman" w:cs="Times New Roman"/>
                  <w:sz w:val="22"/>
                  <w:szCs w:val="22"/>
                  <w:rPrChange w:id="470" w:author="Josh Butler" w:date="2021-10-29T08:40:00Z">
                    <w:rPr>
                      <w:rFonts w:ascii="AvenirNext LT Pro Regular" w:hAnsi="AvenirNext LT Pro Regular"/>
                      <w:sz w:val="22"/>
                      <w:szCs w:val="22"/>
                    </w:rPr>
                  </w:rPrChange>
                </w:rPr>
                <w:delText>Ludie Brown Solar</w:delText>
              </w:r>
            </w:del>
          </w:p>
        </w:tc>
        <w:tc>
          <w:tcPr>
            <w:tcW w:w="1620" w:type="dxa"/>
            <w:vAlign w:val="center"/>
            <w:tcPrChange w:id="471" w:author="Josh Butler" w:date="2022-03-11T10:30:00Z">
              <w:tcPr>
                <w:tcW w:w="2970" w:type="dxa"/>
                <w:vAlign w:val="bottom"/>
              </w:tcPr>
            </w:tcPrChange>
          </w:tcPr>
          <w:p w14:paraId="3C3B0CB4" w14:textId="11634A56" w:rsidR="006F65A8" w:rsidRPr="00AA4679" w:rsidDel="006025C7" w:rsidRDefault="006F65A8" w:rsidP="006F65A8">
            <w:pPr>
              <w:jc w:val="center"/>
              <w:cnfStyle w:val="000000000000" w:firstRow="0" w:lastRow="0" w:firstColumn="0" w:lastColumn="0" w:oddVBand="0" w:evenVBand="0" w:oddHBand="0" w:evenHBand="0" w:firstRowFirstColumn="0" w:firstRowLastColumn="0" w:lastRowFirstColumn="0" w:lastRowLastColumn="0"/>
              <w:rPr>
                <w:del w:id="472" w:author="Josh Butler" w:date="2022-02-23T13:39:00Z"/>
                <w:rFonts w:ascii="Times New Roman" w:hAnsi="Times New Roman" w:cs="Times New Roman"/>
                <w:sz w:val="22"/>
                <w:szCs w:val="22"/>
                <w:rPrChange w:id="473" w:author="Josh Butler" w:date="2021-10-29T08:40:00Z">
                  <w:rPr>
                    <w:del w:id="474" w:author="Josh Butler" w:date="2022-02-23T13:39:00Z"/>
                    <w:rFonts w:ascii="AvenirNext LT Pro Regular" w:hAnsi="AvenirNext LT Pro Regular"/>
                    <w:sz w:val="22"/>
                    <w:szCs w:val="22"/>
                  </w:rPr>
                </w:rPrChange>
              </w:rPr>
            </w:pPr>
            <w:del w:id="475" w:author="Josh Butler" w:date="2021-10-29T09:08:00Z">
              <w:r w:rsidRPr="00AA4679" w:rsidDel="006F65A8">
                <w:rPr>
                  <w:rFonts w:ascii="Times New Roman" w:hAnsi="Times New Roman" w:cs="Times New Roman"/>
                  <w:sz w:val="22"/>
                  <w:szCs w:val="22"/>
                  <w:rPrChange w:id="476" w:author="Josh Butler" w:date="2021-10-29T08:40:00Z">
                    <w:rPr>
                      <w:rFonts w:ascii="AvenirNext LT Pro Regular" w:hAnsi="AvenirNext LT Pro Regular"/>
                      <w:sz w:val="22"/>
                      <w:szCs w:val="22"/>
                    </w:rPr>
                  </w:rPrChange>
                </w:rPr>
                <w:delText>Chinquapin</w:delText>
              </w:r>
            </w:del>
            <w:del w:id="477" w:author="Josh Butler" w:date="2022-02-23T13:39:00Z">
              <w:r w:rsidRPr="00AA4679" w:rsidDel="006025C7">
                <w:rPr>
                  <w:rFonts w:ascii="Times New Roman" w:hAnsi="Times New Roman" w:cs="Times New Roman"/>
                  <w:sz w:val="22"/>
                  <w:szCs w:val="22"/>
                  <w:rPrChange w:id="478" w:author="Josh Butler" w:date="2021-10-29T08:40:00Z">
                    <w:rPr>
                      <w:rFonts w:ascii="AvenirNext LT Pro Regular" w:hAnsi="AvenirNext LT Pro Regular"/>
                      <w:sz w:val="22"/>
                      <w:szCs w:val="22"/>
                    </w:rPr>
                  </w:rPrChange>
                </w:rPr>
                <w:delText xml:space="preserve">, </w:delText>
              </w:r>
            </w:del>
            <w:del w:id="479" w:author="Josh Butler" w:date="2021-10-29T09:08:00Z">
              <w:r w:rsidRPr="00AA4679" w:rsidDel="006F65A8">
                <w:rPr>
                  <w:rFonts w:ascii="Times New Roman" w:hAnsi="Times New Roman" w:cs="Times New Roman"/>
                  <w:sz w:val="22"/>
                  <w:szCs w:val="22"/>
                  <w:rPrChange w:id="480" w:author="Josh Butler" w:date="2021-10-29T08:40:00Z">
                    <w:rPr>
                      <w:rFonts w:ascii="AvenirNext LT Pro Regular" w:hAnsi="AvenirNext LT Pro Regular"/>
                      <w:sz w:val="22"/>
                      <w:szCs w:val="22"/>
                    </w:rPr>
                  </w:rPrChange>
                </w:rPr>
                <w:delText>NC</w:delText>
              </w:r>
            </w:del>
          </w:p>
        </w:tc>
        <w:tc>
          <w:tcPr>
            <w:tcW w:w="4230" w:type="dxa"/>
            <w:tcPrChange w:id="481" w:author="Josh Butler" w:date="2022-03-11T10:30:00Z">
              <w:tcPr>
                <w:tcW w:w="2160" w:type="dxa"/>
              </w:tcPr>
            </w:tcPrChange>
          </w:tcPr>
          <w:p w14:paraId="40633B25" w14:textId="691E613A" w:rsidR="006F65A8" w:rsidRPr="00AA4679" w:rsidDel="006025C7" w:rsidRDefault="006F65A8" w:rsidP="006F65A8">
            <w:pPr>
              <w:jc w:val="center"/>
              <w:cnfStyle w:val="000000000000" w:firstRow="0" w:lastRow="0" w:firstColumn="0" w:lastColumn="0" w:oddVBand="0" w:evenVBand="0" w:oddHBand="0" w:evenHBand="0" w:firstRowFirstColumn="0" w:firstRowLastColumn="0" w:lastRowFirstColumn="0" w:lastRowLastColumn="0"/>
              <w:rPr>
                <w:del w:id="482" w:author="Josh Butler" w:date="2022-02-23T13:39:00Z"/>
                <w:rFonts w:ascii="Times New Roman" w:hAnsi="Times New Roman" w:cs="Times New Roman"/>
                <w:rPrChange w:id="483" w:author="Josh Butler" w:date="2021-10-29T08:40:00Z">
                  <w:rPr>
                    <w:del w:id="484" w:author="Josh Butler" w:date="2022-02-23T13:39:00Z"/>
                  </w:rPr>
                </w:rPrChange>
              </w:rPr>
            </w:pPr>
            <w:del w:id="485" w:author="Josh Butler" w:date="2021-10-29T09:09:00Z">
              <w:r w:rsidRPr="00AA4679" w:rsidDel="004D58F3">
                <w:rPr>
                  <w:rFonts w:ascii="Times New Roman" w:hAnsi="Times New Roman" w:cs="Times New Roman"/>
                  <w:sz w:val="22"/>
                  <w:szCs w:val="22"/>
                  <w:rPrChange w:id="486" w:author="Josh Butler" w:date="2021-10-29T08:40:00Z">
                    <w:rPr>
                      <w:rFonts w:ascii="AvenirNext LT Pro Regular" w:hAnsi="AvenirNext LT Pro Regular"/>
                      <w:sz w:val="22"/>
                      <w:szCs w:val="22"/>
                    </w:rPr>
                  </w:rPrChange>
                </w:rPr>
                <w:delText>Fixed-Tilt</w:delText>
              </w:r>
            </w:del>
          </w:p>
        </w:tc>
        <w:tc>
          <w:tcPr>
            <w:tcW w:w="1671" w:type="dxa"/>
            <w:vAlign w:val="center"/>
            <w:tcPrChange w:id="487" w:author="Josh Butler" w:date="2022-03-11T10:30:00Z">
              <w:tcPr>
                <w:tcW w:w="1378" w:type="dxa"/>
              </w:tcPr>
            </w:tcPrChange>
          </w:tcPr>
          <w:p w14:paraId="39E0C78B" w14:textId="7665FE1E" w:rsidR="006F65A8" w:rsidRPr="00AA4679" w:rsidDel="006025C7" w:rsidRDefault="006F65A8" w:rsidP="006F65A8">
            <w:pPr>
              <w:jc w:val="center"/>
              <w:cnfStyle w:val="000000000000" w:firstRow="0" w:lastRow="0" w:firstColumn="0" w:lastColumn="0" w:oddVBand="0" w:evenVBand="0" w:oddHBand="0" w:evenHBand="0" w:firstRowFirstColumn="0" w:firstRowLastColumn="0" w:lastRowFirstColumn="0" w:lastRowLastColumn="0"/>
              <w:rPr>
                <w:del w:id="488" w:author="Josh Butler" w:date="2022-02-23T13:39:00Z"/>
                <w:rFonts w:ascii="Times New Roman" w:hAnsi="Times New Roman" w:cs="Times New Roman"/>
                <w:sz w:val="22"/>
                <w:szCs w:val="22"/>
                <w:rPrChange w:id="489" w:author="Josh Butler" w:date="2021-10-29T08:40:00Z">
                  <w:rPr>
                    <w:del w:id="490" w:author="Josh Butler" w:date="2022-02-23T13:39:00Z"/>
                    <w:rFonts w:ascii="AvenirNext LT Pro Regular" w:hAnsi="AvenirNext LT Pro Regular"/>
                    <w:sz w:val="22"/>
                    <w:szCs w:val="22"/>
                  </w:rPr>
                </w:rPrChange>
              </w:rPr>
            </w:pPr>
            <w:del w:id="491" w:author="Josh Butler" w:date="2021-10-29T09:09:00Z">
              <w:r w:rsidRPr="00AA4679" w:rsidDel="006F65A8">
                <w:rPr>
                  <w:rFonts w:ascii="Times New Roman" w:hAnsi="Times New Roman" w:cs="Times New Roman"/>
                  <w:sz w:val="22"/>
                  <w:szCs w:val="22"/>
                  <w:rPrChange w:id="492" w:author="Josh Butler" w:date="2021-10-29T08:40:00Z">
                    <w:rPr>
                      <w:rFonts w:ascii="AvenirNext LT Pro Regular" w:hAnsi="AvenirNext LT Pro Regular"/>
                      <w:sz w:val="22"/>
                      <w:szCs w:val="22"/>
                    </w:rPr>
                  </w:rPrChange>
                </w:rPr>
                <w:delText>2</w:delText>
              </w:r>
            </w:del>
            <w:del w:id="493" w:author="Josh Butler" w:date="2022-02-23T13:39:00Z">
              <w:r w:rsidRPr="00AA4679" w:rsidDel="006025C7">
                <w:rPr>
                  <w:rFonts w:ascii="Times New Roman" w:hAnsi="Times New Roman" w:cs="Times New Roman"/>
                  <w:sz w:val="22"/>
                  <w:szCs w:val="22"/>
                  <w:rPrChange w:id="494" w:author="Josh Butler" w:date="2021-10-29T08:40:00Z">
                    <w:rPr>
                      <w:rFonts w:ascii="AvenirNext LT Pro Regular" w:hAnsi="AvenirNext LT Pro Regular"/>
                      <w:sz w:val="22"/>
                      <w:szCs w:val="22"/>
                    </w:rPr>
                  </w:rPrChange>
                </w:rPr>
                <w:delText>.</w:delText>
              </w:r>
            </w:del>
            <w:del w:id="495" w:author="Josh Butler" w:date="2021-10-29T09:09:00Z">
              <w:r w:rsidRPr="00AA4679" w:rsidDel="006F65A8">
                <w:rPr>
                  <w:rFonts w:ascii="Times New Roman" w:hAnsi="Times New Roman" w:cs="Times New Roman"/>
                  <w:sz w:val="22"/>
                  <w:szCs w:val="22"/>
                  <w:rPrChange w:id="496" w:author="Josh Butler" w:date="2021-10-29T08:40:00Z">
                    <w:rPr>
                      <w:rFonts w:ascii="AvenirNext LT Pro Regular" w:hAnsi="AvenirNext LT Pro Regular"/>
                      <w:sz w:val="22"/>
                      <w:szCs w:val="22"/>
                    </w:rPr>
                  </w:rPrChange>
                </w:rPr>
                <w:delText>6</w:delText>
              </w:r>
            </w:del>
            <w:del w:id="497" w:author="Josh Butler" w:date="2022-02-23T13:39:00Z">
              <w:r w:rsidRPr="00AA4679" w:rsidDel="006025C7">
                <w:rPr>
                  <w:rFonts w:ascii="Times New Roman" w:hAnsi="Times New Roman" w:cs="Times New Roman"/>
                  <w:sz w:val="22"/>
                  <w:szCs w:val="22"/>
                  <w:rPrChange w:id="498" w:author="Josh Butler" w:date="2021-10-29T08:40:00Z">
                    <w:rPr>
                      <w:rFonts w:ascii="AvenirNext LT Pro Regular" w:hAnsi="AvenirNext LT Pro Regular"/>
                      <w:sz w:val="22"/>
                      <w:szCs w:val="22"/>
                    </w:rPr>
                  </w:rPrChange>
                </w:rPr>
                <w:delText>0MWdc</w:delText>
              </w:r>
            </w:del>
          </w:p>
        </w:tc>
      </w:tr>
      <w:tr w:rsidR="009C4903" w:rsidRPr="00AA4679" w:rsidDel="006025C7" w14:paraId="702EF938" w14:textId="7E5BD8F6" w:rsidTr="00F33E68">
        <w:trPr>
          <w:cnfStyle w:val="000000100000" w:firstRow="0" w:lastRow="0" w:firstColumn="0" w:lastColumn="0" w:oddVBand="0" w:evenVBand="0" w:oddHBand="1" w:evenHBand="0" w:firstRowFirstColumn="0" w:firstRowLastColumn="0" w:lastRowFirstColumn="0" w:lastRowLastColumn="0"/>
          <w:del w:id="499" w:author="Josh Butler" w:date="2022-02-23T13:39:00Z"/>
        </w:trPr>
        <w:tc>
          <w:tcPr>
            <w:cnfStyle w:val="001000000000" w:firstRow="0" w:lastRow="0" w:firstColumn="1" w:lastColumn="0" w:oddVBand="0" w:evenVBand="0" w:oddHBand="0" w:evenHBand="0" w:firstRowFirstColumn="0" w:firstRowLastColumn="0" w:lastRowFirstColumn="0" w:lastRowLastColumn="0"/>
            <w:tcW w:w="2065" w:type="dxa"/>
            <w:vAlign w:val="center"/>
            <w:tcPrChange w:id="500" w:author="Josh Butler" w:date="2022-03-11T10:30:00Z">
              <w:tcPr>
                <w:tcW w:w="3078" w:type="dxa"/>
              </w:tcPr>
            </w:tcPrChange>
          </w:tcPr>
          <w:p w14:paraId="530A0FFE" w14:textId="46614FEE" w:rsidR="009C4903" w:rsidRPr="00AA4679" w:rsidDel="006025C7" w:rsidRDefault="009C4903">
            <w:pPr>
              <w:jc w:val="center"/>
              <w:cnfStyle w:val="001000100000" w:firstRow="0" w:lastRow="0" w:firstColumn="1" w:lastColumn="0" w:oddVBand="0" w:evenVBand="0" w:oddHBand="1" w:evenHBand="0" w:firstRowFirstColumn="0" w:firstRowLastColumn="0" w:lastRowFirstColumn="0" w:lastRowLastColumn="0"/>
              <w:rPr>
                <w:del w:id="501" w:author="Josh Butler" w:date="2022-02-23T13:39:00Z"/>
                <w:rFonts w:ascii="Times New Roman" w:hAnsi="Times New Roman" w:cs="Times New Roman"/>
                <w:b w:val="0"/>
                <w:sz w:val="22"/>
                <w:szCs w:val="22"/>
                <w:rPrChange w:id="502" w:author="Josh Butler" w:date="2021-10-29T08:40:00Z">
                  <w:rPr>
                    <w:del w:id="503" w:author="Josh Butler" w:date="2022-02-23T13:39:00Z"/>
                    <w:rFonts w:ascii="AvenirNext LT Pro Regular" w:hAnsi="AvenirNext LT Pro Regular"/>
                    <w:b w:val="0"/>
                    <w:sz w:val="22"/>
                    <w:szCs w:val="22"/>
                  </w:rPr>
                </w:rPrChange>
              </w:rPr>
              <w:pPrChange w:id="504" w:author="Jeff Filippo" w:date="2020-01-14T15:38:00Z">
                <w:pPr>
                  <w:cnfStyle w:val="001000100000" w:firstRow="0" w:lastRow="0" w:firstColumn="1" w:lastColumn="0" w:oddVBand="0" w:evenVBand="0" w:oddHBand="1" w:evenHBand="0" w:firstRowFirstColumn="0" w:firstRowLastColumn="0" w:lastRowFirstColumn="0" w:lastRowLastColumn="0"/>
                </w:pPr>
              </w:pPrChange>
            </w:pPr>
            <w:del w:id="505" w:author="Josh Butler" w:date="2021-10-29T09:08:00Z">
              <w:r w:rsidRPr="00AA4679" w:rsidDel="006F7592">
                <w:rPr>
                  <w:rFonts w:ascii="Times New Roman" w:hAnsi="Times New Roman" w:cs="Times New Roman"/>
                  <w:sz w:val="22"/>
                  <w:szCs w:val="22"/>
                  <w:rPrChange w:id="506" w:author="Josh Butler" w:date="2021-10-29T08:40:00Z">
                    <w:rPr>
                      <w:rFonts w:ascii="AvenirNext LT Pro Regular" w:hAnsi="AvenirNext LT Pro Regular"/>
                      <w:sz w:val="22"/>
                      <w:szCs w:val="22"/>
                    </w:rPr>
                  </w:rPrChange>
                </w:rPr>
                <w:delText>Old Cedar Solar</w:delText>
              </w:r>
            </w:del>
          </w:p>
        </w:tc>
        <w:tc>
          <w:tcPr>
            <w:tcW w:w="1620" w:type="dxa"/>
            <w:vAlign w:val="center"/>
            <w:tcPrChange w:id="507" w:author="Josh Butler" w:date="2022-03-11T10:30:00Z">
              <w:tcPr>
                <w:tcW w:w="2970" w:type="dxa"/>
                <w:vAlign w:val="bottom"/>
              </w:tcPr>
            </w:tcPrChange>
          </w:tcPr>
          <w:p w14:paraId="44145E9C" w14:textId="21DF0376" w:rsidR="009C4903" w:rsidRPr="00AA4679" w:rsidDel="006025C7" w:rsidRDefault="009C4903" w:rsidP="009C4903">
            <w:pPr>
              <w:jc w:val="center"/>
              <w:cnfStyle w:val="000000100000" w:firstRow="0" w:lastRow="0" w:firstColumn="0" w:lastColumn="0" w:oddVBand="0" w:evenVBand="0" w:oddHBand="1" w:evenHBand="0" w:firstRowFirstColumn="0" w:firstRowLastColumn="0" w:lastRowFirstColumn="0" w:lastRowLastColumn="0"/>
              <w:rPr>
                <w:del w:id="508" w:author="Josh Butler" w:date="2022-02-23T13:39:00Z"/>
                <w:rFonts w:ascii="Times New Roman" w:hAnsi="Times New Roman" w:cs="Times New Roman"/>
                <w:sz w:val="22"/>
                <w:szCs w:val="22"/>
                <w:rPrChange w:id="509" w:author="Josh Butler" w:date="2021-10-29T08:40:00Z">
                  <w:rPr>
                    <w:del w:id="510" w:author="Josh Butler" w:date="2022-02-23T13:39:00Z"/>
                    <w:rFonts w:ascii="AvenirNext LT Pro Regular" w:hAnsi="AvenirNext LT Pro Regular"/>
                    <w:sz w:val="22"/>
                    <w:szCs w:val="22"/>
                  </w:rPr>
                </w:rPrChange>
              </w:rPr>
            </w:pPr>
            <w:del w:id="511" w:author="Josh Butler" w:date="2021-10-29T09:08:00Z">
              <w:r w:rsidRPr="00AA4679" w:rsidDel="006F65A8">
                <w:rPr>
                  <w:rFonts w:ascii="Times New Roman" w:hAnsi="Times New Roman" w:cs="Times New Roman"/>
                  <w:sz w:val="22"/>
                  <w:szCs w:val="22"/>
                  <w:rPrChange w:id="512" w:author="Josh Butler" w:date="2021-10-29T08:40:00Z">
                    <w:rPr>
                      <w:rFonts w:ascii="AvenirNext LT Pro Regular" w:hAnsi="AvenirNext LT Pro Regular"/>
                      <w:sz w:val="22"/>
                      <w:szCs w:val="22"/>
                    </w:rPr>
                  </w:rPrChange>
                </w:rPr>
                <w:delText>Asheboro</w:delText>
              </w:r>
            </w:del>
            <w:del w:id="513" w:author="Josh Butler" w:date="2021-10-29T16:04:00Z">
              <w:r w:rsidRPr="00AA4679" w:rsidDel="00D5526B">
                <w:rPr>
                  <w:rFonts w:ascii="Times New Roman" w:hAnsi="Times New Roman" w:cs="Times New Roman"/>
                  <w:sz w:val="22"/>
                  <w:szCs w:val="22"/>
                  <w:rPrChange w:id="514" w:author="Josh Butler" w:date="2021-10-29T08:40:00Z">
                    <w:rPr>
                      <w:rFonts w:ascii="AvenirNext LT Pro Regular" w:hAnsi="AvenirNext LT Pro Regular"/>
                      <w:sz w:val="22"/>
                      <w:szCs w:val="22"/>
                    </w:rPr>
                  </w:rPrChange>
                </w:rPr>
                <w:delText xml:space="preserve">, </w:delText>
              </w:r>
            </w:del>
            <w:del w:id="515" w:author="Josh Butler" w:date="2021-10-29T09:08:00Z">
              <w:r w:rsidRPr="00AA4679" w:rsidDel="006F65A8">
                <w:rPr>
                  <w:rFonts w:ascii="Times New Roman" w:hAnsi="Times New Roman" w:cs="Times New Roman"/>
                  <w:sz w:val="22"/>
                  <w:szCs w:val="22"/>
                  <w:rPrChange w:id="516" w:author="Josh Butler" w:date="2021-10-29T08:40:00Z">
                    <w:rPr>
                      <w:rFonts w:ascii="AvenirNext LT Pro Regular" w:hAnsi="AvenirNext LT Pro Regular"/>
                      <w:sz w:val="22"/>
                      <w:szCs w:val="22"/>
                    </w:rPr>
                  </w:rPrChange>
                </w:rPr>
                <w:delText>NC</w:delText>
              </w:r>
            </w:del>
          </w:p>
        </w:tc>
        <w:tc>
          <w:tcPr>
            <w:tcW w:w="4230" w:type="dxa"/>
            <w:vAlign w:val="center"/>
            <w:tcPrChange w:id="517" w:author="Josh Butler" w:date="2022-03-11T10:30:00Z">
              <w:tcPr>
                <w:tcW w:w="2160" w:type="dxa"/>
              </w:tcPr>
            </w:tcPrChange>
          </w:tcPr>
          <w:p w14:paraId="5C7E709E" w14:textId="74D4560C" w:rsidR="009C4903" w:rsidRPr="00AA4679" w:rsidDel="006025C7" w:rsidRDefault="009C4903" w:rsidP="009C4903">
            <w:pPr>
              <w:jc w:val="center"/>
              <w:cnfStyle w:val="000000100000" w:firstRow="0" w:lastRow="0" w:firstColumn="0" w:lastColumn="0" w:oddVBand="0" w:evenVBand="0" w:oddHBand="1" w:evenHBand="0" w:firstRowFirstColumn="0" w:firstRowLastColumn="0" w:lastRowFirstColumn="0" w:lastRowLastColumn="0"/>
              <w:rPr>
                <w:del w:id="518" w:author="Josh Butler" w:date="2022-02-23T13:39:00Z"/>
                <w:rFonts w:ascii="Times New Roman" w:hAnsi="Times New Roman" w:cs="Times New Roman"/>
                <w:rPrChange w:id="519" w:author="Josh Butler" w:date="2021-10-29T08:40:00Z">
                  <w:rPr>
                    <w:del w:id="520" w:author="Josh Butler" w:date="2022-02-23T13:39:00Z"/>
                  </w:rPr>
                </w:rPrChange>
              </w:rPr>
            </w:pPr>
            <w:del w:id="521" w:author="Josh Butler" w:date="2021-10-29T09:09:00Z">
              <w:r w:rsidRPr="00AA4679" w:rsidDel="004D58F3">
                <w:rPr>
                  <w:rFonts w:ascii="Times New Roman" w:hAnsi="Times New Roman" w:cs="Times New Roman"/>
                  <w:sz w:val="22"/>
                  <w:szCs w:val="22"/>
                  <w:rPrChange w:id="522" w:author="Josh Butler" w:date="2021-10-29T08:40:00Z">
                    <w:rPr>
                      <w:rFonts w:ascii="AvenirNext LT Pro Regular" w:hAnsi="AvenirNext LT Pro Regular"/>
                      <w:sz w:val="22"/>
                      <w:szCs w:val="22"/>
                    </w:rPr>
                  </w:rPrChange>
                </w:rPr>
                <w:delText>Fixed-Tilt</w:delText>
              </w:r>
            </w:del>
          </w:p>
        </w:tc>
        <w:tc>
          <w:tcPr>
            <w:tcW w:w="1671" w:type="dxa"/>
            <w:vAlign w:val="center"/>
            <w:tcPrChange w:id="523" w:author="Josh Butler" w:date="2022-03-11T10:30:00Z">
              <w:tcPr>
                <w:tcW w:w="1378" w:type="dxa"/>
              </w:tcPr>
            </w:tcPrChange>
          </w:tcPr>
          <w:p w14:paraId="79B35774" w14:textId="3BAD31CA" w:rsidR="009C4903" w:rsidRPr="00AA4679" w:rsidDel="006025C7" w:rsidRDefault="009C4903" w:rsidP="009C4903">
            <w:pPr>
              <w:jc w:val="center"/>
              <w:cnfStyle w:val="000000100000" w:firstRow="0" w:lastRow="0" w:firstColumn="0" w:lastColumn="0" w:oddVBand="0" w:evenVBand="0" w:oddHBand="1" w:evenHBand="0" w:firstRowFirstColumn="0" w:firstRowLastColumn="0" w:lastRowFirstColumn="0" w:lastRowLastColumn="0"/>
              <w:rPr>
                <w:del w:id="524" w:author="Josh Butler" w:date="2022-02-23T13:39:00Z"/>
                <w:rFonts w:ascii="Times New Roman" w:hAnsi="Times New Roman" w:cs="Times New Roman"/>
                <w:sz w:val="22"/>
                <w:szCs w:val="22"/>
                <w:rPrChange w:id="525" w:author="Josh Butler" w:date="2021-10-29T08:40:00Z">
                  <w:rPr>
                    <w:del w:id="526" w:author="Josh Butler" w:date="2022-02-23T13:39:00Z"/>
                    <w:rFonts w:ascii="AvenirNext LT Pro Regular" w:hAnsi="AvenirNext LT Pro Regular"/>
                    <w:sz w:val="22"/>
                    <w:szCs w:val="22"/>
                  </w:rPr>
                </w:rPrChange>
              </w:rPr>
            </w:pPr>
            <w:del w:id="527" w:author="Josh Butler" w:date="2021-10-29T09:10:00Z">
              <w:r w:rsidRPr="00AA4679" w:rsidDel="006F65A8">
                <w:rPr>
                  <w:rFonts w:ascii="Times New Roman" w:hAnsi="Times New Roman" w:cs="Times New Roman"/>
                  <w:sz w:val="22"/>
                  <w:szCs w:val="22"/>
                  <w:rPrChange w:id="528" w:author="Josh Butler" w:date="2021-10-29T08:40:00Z">
                    <w:rPr>
                      <w:rFonts w:ascii="AvenirNext LT Pro Regular" w:hAnsi="AvenirNext LT Pro Regular"/>
                      <w:sz w:val="22"/>
                      <w:szCs w:val="22"/>
                    </w:rPr>
                  </w:rPrChange>
                </w:rPr>
                <w:delText>1</w:delText>
              </w:r>
            </w:del>
            <w:del w:id="529" w:author="Josh Butler" w:date="2021-10-29T16:04:00Z">
              <w:r w:rsidRPr="00AA4679" w:rsidDel="00D5526B">
                <w:rPr>
                  <w:rFonts w:ascii="Times New Roman" w:hAnsi="Times New Roman" w:cs="Times New Roman"/>
                  <w:sz w:val="22"/>
                  <w:szCs w:val="22"/>
                  <w:rPrChange w:id="530" w:author="Josh Butler" w:date="2021-10-29T08:40:00Z">
                    <w:rPr>
                      <w:rFonts w:ascii="AvenirNext LT Pro Regular" w:hAnsi="AvenirNext LT Pro Regular"/>
                      <w:sz w:val="22"/>
                      <w:szCs w:val="22"/>
                    </w:rPr>
                  </w:rPrChange>
                </w:rPr>
                <w:delText>.</w:delText>
              </w:r>
            </w:del>
            <w:del w:id="531" w:author="Josh Butler" w:date="2021-10-29T09:10:00Z">
              <w:r w:rsidRPr="00AA4679" w:rsidDel="006F65A8">
                <w:rPr>
                  <w:rFonts w:ascii="Times New Roman" w:hAnsi="Times New Roman" w:cs="Times New Roman"/>
                  <w:sz w:val="22"/>
                  <w:szCs w:val="22"/>
                  <w:rPrChange w:id="532" w:author="Josh Butler" w:date="2021-10-29T08:40:00Z">
                    <w:rPr>
                      <w:rFonts w:ascii="AvenirNext LT Pro Regular" w:hAnsi="AvenirNext LT Pro Regular"/>
                      <w:sz w:val="22"/>
                      <w:szCs w:val="22"/>
                    </w:rPr>
                  </w:rPrChange>
                </w:rPr>
                <w:delText>30</w:delText>
              </w:r>
            </w:del>
            <w:del w:id="533" w:author="Josh Butler" w:date="2021-10-29T16:04:00Z">
              <w:r w:rsidRPr="00AA4679" w:rsidDel="00D5526B">
                <w:rPr>
                  <w:rFonts w:ascii="Times New Roman" w:hAnsi="Times New Roman" w:cs="Times New Roman"/>
                  <w:sz w:val="22"/>
                  <w:szCs w:val="22"/>
                  <w:rPrChange w:id="534" w:author="Josh Butler" w:date="2021-10-29T08:40:00Z">
                    <w:rPr>
                      <w:rFonts w:ascii="AvenirNext LT Pro Regular" w:hAnsi="AvenirNext LT Pro Regular"/>
                      <w:sz w:val="22"/>
                      <w:szCs w:val="22"/>
                    </w:rPr>
                  </w:rPrChange>
                </w:rPr>
                <w:delText>MWdc</w:delText>
              </w:r>
            </w:del>
          </w:p>
        </w:tc>
      </w:tr>
    </w:tbl>
    <w:p w14:paraId="551BD1C1" w14:textId="4596E517" w:rsidR="004B7935" w:rsidRPr="00AA4679" w:rsidDel="002625C8" w:rsidRDefault="004B7935" w:rsidP="004B7935">
      <w:pPr>
        <w:spacing w:before="0"/>
        <w:rPr>
          <w:del w:id="535" w:author="Josh Butler" w:date="2022-03-18T14:51:00Z"/>
          <w:rFonts w:ascii="Times New Roman" w:hAnsi="Times New Roman" w:cs="Times New Roman"/>
          <w:sz w:val="22"/>
          <w:szCs w:val="22"/>
          <w:rPrChange w:id="536" w:author="Josh Butler" w:date="2021-10-29T08:40:00Z">
            <w:rPr>
              <w:del w:id="537" w:author="Josh Butler" w:date="2022-03-18T14:51:00Z"/>
              <w:rFonts w:ascii="AvenirNext LT Pro Regular" w:hAnsi="AvenirNext LT Pro Regular"/>
              <w:sz w:val="22"/>
              <w:szCs w:val="22"/>
            </w:rPr>
          </w:rPrChange>
        </w:rPr>
      </w:pPr>
    </w:p>
    <w:p w14:paraId="274AAF0F" w14:textId="637FF8EF" w:rsidR="00275BB3" w:rsidRPr="00AA4679" w:rsidDel="002625C8" w:rsidRDefault="00275BB3" w:rsidP="00275BB3">
      <w:pPr>
        <w:rPr>
          <w:del w:id="538" w:author="Josh Butler" w:date="2022-03-18T14:51:00Z"/>
          <w:rFonts w:ascii="Times New Roman" w:hAnsi="Times New Roman" w:cs="Times New Roman"/>
          <w:sz w:val="22"/>
          <w:szCs w:val="22"/>
          <w:rPrChange w:id="539" w:author="Josh Butler" w:date="2021-10-29T08:40:00Z">
            <w:rPr>
              <w:del w:id="540" w:author="Josh Butler" w:date="2022-03-18T14:51:00Z"/>
              <w:rFonts w:ascii="AvenirNext LT Pro Regular" w:hAnsi="AvenirNext LT Pro Regular"/>
              <w:sz w:val="22"/>
              <w:szCs w:val="22"/>
            </w:rPr>
          </w:rPrChange>
        </w:rPr>
      </w:pPr>
      <w:del w:id="541" w:author="Josh Butler" w:date="2022-03-18T14:51:00Z">
        <w:r w:rsidRPr="00AA4679" w:rsidDel="002625C8">
          <w:rPr>
            <w:rFonts w:ascii="Times New Roman" w:hAnsi="Times New Roman" w:cs="Times New Roman"/>
            <w:sz w:val="22"/>
            <w:szCs w:val="22"/>
            <w:rPrChange w:id="542" w:author="Josh Butler" w:date="2021-10-29T08:40:00Z">
              <w:rPr>
                <w:rFonts w:ascii="AvenirNext LT Pro Regular" w:hAnsi="AvenirNext LT Pro Regular"/>
                <w:sz w:val="22"/>
                <w:szCs w:val="22"/>
              </w:rPr>
            </w:rPrChange>
          </w:rPr>
          <w:delText xml:space="preserve">The </w:delText>
        </w:r>
      </w:del>
      <w:del w:id="543" w:author="Josh Butler" w:date="2021-10-29T09:10:00Z">
        <w:r w:rsidR="005A541F" w:rsidRPr="00AA4679" w:rsidDel="006F65A8">
          <w:rPr>
            <w:rFonts w:ascii="Times New Roman" w:hAnsi="Times New Roman" w:cs="Times New Roman"/>
            <w:sz w:val="22"/>
            <w:szCs w:val="22"/>
            <w:rPrChange w:id="544" w:author="Josh Butler" w:date="2021-10-29T08:40:00Z">
              <w:rPr>
                <w:rFonts w:ascii="AvenirNext LT Pro Regular" w:hAnsi="AvenirNext LT Pro Regular"/>
                <w:sz w:val="22"/>
                <w:szCs w:val="22"/>
              </w:rPr>
            </w:rPrChange>
          </w:rPr>
          <w:delText>NCEMC</w:delText>
        </w:r>
        <w:r w:rsidR="00C4268A" w:rsidRPr="00AA4679" w:rsidDel="006F65A8">
          <w:rPr>
            <w:rFonts w:ascii="Times New Roman" w:hAnsi="Times New Roman" w:cs="Times New Roman"/>
            <w:sz w:val="22"/>
            <w:szCs w:val="22"/>
            <w:rPrChange w:id="545" w:author="Josh Butler" w:date="2021-10-29T08:40:00Z">
              <w:rPr>
                <w:rFonts w:ascii="AvenirNext LT Pro Regular" w:hAnsi="AvenirNext LT Pro Regular"/>
                <w:sz w:val="22"/>
                <w:szCs w:val="22"/>
              </w:rPr>
            </w:rPrChange>
          </w:rPr>
          <w:delText xml:space="preserve"> </w:delText>
        </w:r>
      </w:del>
      <w:del w:id="546" w:author="Josh Butler" w:date="2022-02-23T14:41:00Z">
        <w:r w:rsidR="00C4268A" w:rsidRPr="00AA4679" w:rsidDel="00BC27B9">
          <w:rPr>
            <w:rFonts w:ascii="Times New Roman" w:hAnsi="Times New Roman" w:cs="Times New Roman"/>
            <w:sz w:val="22"/>
            <w:szCs w:val="22"/>
            <w:rPrChange w:id="547" w:author="Josh Butler" w:date="2021-10-29T08:40:00Z">
              <w:rPr>
                <w:rFonts w:ascii="AvenirNext LT Pro Regular" w:hAnsi="AvenirNext LT Pro Regular"/>
                <w:sz w:val="22"/>
                <w:szCs w:val="22"/>
              </w:rPr>
            </w:rPrChange>
          </w:rPr>
          <w:delText>Portfolio consist of (</w:delText>
        </w:r>
      </w:del>
      <w:del w:id="548" w:author="Josh Butler" w:date="2021-10-29T09:10:00Z">
        <w:r w:rsidR="00C4268A" w:rsidRPr="00AA4679" w:rsidDel="006F65A8">
          <w:rPr>
            <w:rFonts w:ascii="Times New Roman" w:hAnsi="Times New Roman" w:cs="Times New Roman"/>
            <w:sz w:val="22"/>
            <w:szCs w:val="22"/>
            <w:rPrChange w:id="549" w:author="Josh Butler" w:date="2021-10-29T08:40:00Z">
              <w:rPr>
                <w:rFonts w:ascii="AvenirNext LT Pro Regular" w:hAnsi="AvenirNext LT Pro Regular"/>
                <w:sz w:val="22"/>
                <w:szCs w:val="22"/>
              </w:rPr>
            </w:rPrChange>
          </w:rPr>
          <w:delText>3</w:delText>
        </w:r>
      </w:del>
      <w:del w:id="550" w:author="Josh Butler" w:date="2022-02-23T14:41:00Z">
        <w:r w:rsidR="006A3B4D" w:rsidRPr="00AA4679" w:rsidDel="00BC27B9">
          <w:rPr>
            <w:rFonts w:ascii="Times New Roman" w:hAnsi="Times New Roman" w:cs="Times New Roman"/>
            <w:sz w:val="22"/>
            <w:szCs w:val="22"/>
            <w:rPrChange w:id="551" w:author="Josh Butler" w:date="2021-10-29T08:40:00Z">
              <w:rPr>
                <w:rFonts w:ascii="AvenirNext LT Pro Regular" w:hAnsi="AvenirNext LT Pro Regular"/>
                <w:sz w:val="22"/>
                <w:szCs w:val="22"/>
              </w:rPr>
            </w:rPrChange>
          </w:rPr>
          <w:delText xml:space="preserve">) projects located in </w:delText>
        </w:r>
      </w:del>
      <w:del w:id="552" w:author="Josh Butler" w:date="2021-10-29T09:10:00Z">
        <w:r w:rsidR="00C4268A" w:rsidRPr="00AA4679" w:rsidDel="006F65A8">
          <w:rPr>
            <w:rFonts w:ascii="Times New Roman" w:hAnsi="Times New Roman" w:cs="Times New Roman"/>
            <w:sz w:val="22"/>
            <w:szCs w:val="22"/>
            <w:rPrChange w:id="553" w:author="Josh Butler" w:date="2021-10-29T08:40:00Z">
              <w:rPr>
                <w:rFonts w:ascii="AvenirNext LT Pro Regular" w:hAnsi="AvenirNext LT Pro Regular"/>
                <w:sz w:val="22"/>
                <w:szCs w:val="22"/>
              </w:rPr>
            </w:rPrChange>
          </w:rPr>
          <w:delText>Duplin and Randolph</w:delText>
        </w:r>
      </w:del>
      <w:del w:id="554" w:author="Josh Butler" w:date="2022-02-23T14:41:00Z">
        <w:r w:rsidR="006A3B4D" w:rsidRPr="00AA4679" w:rsidDel="00BC27B9">
          <w:rPr>
            <w:rFonts w:ascii="Times New Roman" w:hAnsi="Times New Roman" w:cs="Times New Roman"/>
            <w:sz w:val="22"/>
            <w:szCs w:val="22"/>
            <w:rPrChange w:id="555" w:author="Josh Butler" w:date="2021-10-29T08:40:00Z">
              <w:rPr>
                <w:rFonts w:ascii="AvenirNext LT Pro Regular" w:hAnsi="AvenirNext LT Pro Regular"/>
                <w:sz w:val="22"/>
                <w:szCs w:val="22"/>
              </w:rPr>
            </w:rPrChange>
          </w:rPr>
          <w:delText xml:space="preserve"> Count</w:delText>
        </w:r>
      </w:del>
      <w:del w:id="556" w:author="Josh Butler" w:date="2021-10-29T09:12:00Z">
        <w:r w:rsidR="006A3B4D" w:rsidRPr="00AA4679" w:rsidDel="006F65A8">
          <w:rPr>
            <w:rFonts w:ascii="Times New Roman" w:hAnsi="Times New Roman" w:cs="Times New Roman"/>
            <w:sz w:val="22"/>
            <w:szCs w:val="22"/>
            <w:rPrChange w:id="557" w:author="Josh Butler" w:date="2021-10-29T08:40:00Z">
              <w:rPr>
                <w:rFonts w:ascii="AvenirNext LT Pro Regular" w:hAnsi="AvenirNext LT Pro Regular"/>
                <w:sz w:val="22"/>
                <w:szCs w:val="22"/>
              </w:rPr>
            </w:rPrChange>
          </w:rPr>
          <w:delText>y</w:delText>
        </w:r>
      </w:del>
      <w:del w:id="558" w:author="Josh Butler" w:date="2022-02-23T14:43:00Z">
        <w:r w:rsidRPr="00AA4679" w:rsidDel="00BC27B9">
          <w:rPr>
            <w:rFonts w:ascii="Times New Roman" w:hAnsi="Times New Roman" w:cs="Times New Roman"/>
            <w:sz w:val="22"/>
            <w:szCs w:val="22"/>
            <w:rPrChange w:id="559" w:author="Josh Butler" w:date="2021-10-29T08:40:00Z">
              <w:rPr>
                <w:rFonts w:ascii="AvenirNext LT Pro Regular" w:hAnsi="AvenirNext LT Pro Regular"/>
                <w:sz w:val="22"/>
                <w:szCs w:val="22"/>
              </w:rPr>
            </w:rPrChange>
          </w:rPr>
          <w:delText xml:space="preserve"> </w:delText>
        </w:r>
      </w:del>
      <w:del w:id="560" w:author="Josh Butler" w:date="2021-10-29T09:12:00Z">
        <w:r w:rsidR="00C4268A" w:rsidRPr="00AA4679" w:rsidDel="006F65A8">
          <w:rPr>
            <w:rFonts w:ascii="Times New Roman" w:hAnsi="Times New Roman" w:cs="Times New Roman"/>
            <w:sz w:val="22"/>
            <w:szCs w:val="22"/>
            <w:rPrChange w:id="561" w:author="Josh Butler" w:date="2021-10-29T08:40:00Z">
              <w:rPr>
                <w:rFonts w:ascii="AvenirNext LT Pro Regular" w:hAnsi="AvenirNext LT Pro Regular"/>
                <w:sz w:val="22"/>
                <w:szCs w:val="22"/>
              </w:rPr>
            </w:rPrChange>
          </w:rPr>
          <w:delText>Nor</w:delText>
        </w:r>
        <w:r w:rsidR="006A3B4D" w:rsidRPr="00AA4679" w:rsidDel="006F65A8">
          <w:rPr>
            <w:rFonts w:ascii="Times New Roman" w:hAnsi="Times New Roman" w:cs="Times New Roman"/>
            <w:sz w:val="22"/>
            <w:szCs w:val="22"/>
            <w:rPrChange w:id="562" w:author="Josh Butler" w:date="2021-10-29T08:40:00Z">
              <w:rPr>
                <w:rFonts w:ascii="AvenirNext LT Pro Regular" w:hAnsi="AvenirNext LT Pro Regular"/>
                <w:sz w:val="22"/>
                <w:szCs w:val="22"/>
              </w:rPr>
            </w:rPrChange>
          </w:rPr>
          <w:delText>th</w:delText>
        </w:r>
        <w:r w:rsidRPr="00AA4679" w:rsidDel="006F65A8">
          <w:rPr>
            <w:rFonts w:ascii="Times New Roman" w:hAnsi="Times New Roman" w:cs="Times New Roman"/>
            <w:sz w:val="22"/>
            <w:szCs w:val="22"/>
            <w:rPrChange w:id="563" w:author="Josh Butler" w:date="2021-10-29T08:40:00Z">
              <w:rPr>
                <w:rFonts w:ascii="AvenirNext LT Pro Regular" w:hAnsi="AvenirNext LT Pro Regular"/>
                <w:sz w:val="22"/>
                <w:szCs w:val="22"/>
              </w:rPr>
            </w:rPrChange>
          </w:rPr>
          <w:delText xml:space="preserve"> Carolina and includes </w:delText>
        </w:r>
        <w:r w:rsidR="00C4268A" w:rsidRPr="00AA4679" w:rsidDel="006F65A8">
          <w:rPr>
            <w:rFonts w:ascii="Times New Roman" w:hAnsi="Times New Roman" w:cs="Times New Roman"/>
            <w:sz w:val="22"/>
            <w:szCs w:val="22"/>
            <w:rPrChange w:id="564" w:author="Josh Butler" w:date="2021-10-29T08:40:00Z">
              <w:rPr>
                <w:rFonts w:ascii="AvenirNext LT Pro Regular" w:hAnsi="AvenirNext LT Pro Regular"/>
                <w:sz w:val="22"/>
                <w:szCs w:val="22"/>
              </w:rPr>
            </w:rPrChange>
          </w:rPr>
          <w:delText>R</w:delText>
        </w:r>
      </w:del>
      <w:del w:id="565" w:author="Josh Butler" w:date="2021-10-29T09:13:00Z">
        <w:r w:rsidR="00C4268A" w:rsidRPr="00AA4679" w:rsidDel="006F65A8">
          <w:rPr>
            <w:rFonts w:ascii="Times New Roman" w:hAnsi="Times New Roman" w:cs="Times New Roman"/>
            <w:sz w:val="22"/>
            <w:szCs w:val="22"/>
            <w:rPrChange w:id="566" w:author="Josh Butler" w:date="2021-10-29T08:40:00Z">
              <w:rPr>
                <w:rFonts w:ascii="AvenirNext LT Pro Regular" w:hAnsi="AvenirNext LT Pro Regular"/>
                <w:sz w:val="22"/>
                <w:szCs w:val="22"/>
              </w:rPr>
            </w:rPrChange>
          </w:rPr>
          <w:delText>enesola</w:delText>
        </w:r>
        <w:r w:rsidR="006A3B4D" w:rsidRPr="00AA4679" w:rsidDel="006F65A8">
          <w:rPr>
            <w:rFonts w:ascii="Times New Roman" w:hAnsi="Times New Roman" w:cs="Times New Roman"/>
            <w:sz w:val="22"/>
            <w:szCs w:val="22"/>
            <w:rPrChange w:id="567" w:author="Josh Butler" w:date="2021-10-29T08:40:00Z">
              <w:rPr>
                <w:rFonts w:ascii="AvenirNext LT Pro Regular" w:hAnsi="AvenirNext LT Pro Regular"/>
                <w:sz w:val="22"/>
                <w:szCs w:val="22"/>
              </w:rPr>
            </w:rPrChange>
          </w:rPr>
          <w:delText xml:space="preserve"> </w:delText>
        </w:r>
        <w:r w:rsidR="004D6032" w:rsidRPr="00AA4679" w:rsidDel="006F65A8">
          <w:rPr>
            <w:rFonts w:ascii="Times New Roman" w:hAnsi="Times New Roman" w:cs="Times New Roman"/>
            <w:sz w:val="22"/>
            <w:szCs w:val="22"/>
            <w:rPrChange w:id="568" w:author="Josh Butler" w:date="2021-10-29T08:40:00Z">
              <w:rPr>
                <w:rFonts w:ascii="AvenirNext LT Pro Regular" w:hAnsi="AvenirNext LT Pro Regular"/>
                <w:sz w:val="22"/>
                <w:szCs w:val="22"/>
              </w:rPr>
            </w:rPrChange>
          </w:rPr>
          <w:delText>Virtus II</w:delText>
        </w:r>
      </w:del>
      <w:del w:id="569" w:author="Josh Butler" w:date="2022-02-23T14:44:00Z">
        <w:r w:rsidR="004D6032" w:rsidRPr="00AA4679" w:rsidDel="00BC27B9">
          <w:rPr>
            <w:rFonts w:ascii="Times New Roman" w:hAnsi="Times New Roman" w:cs="Times New Roman"/>
            <w:sz w:val="22"/>
            <w:szCs w:val="22"/>
            <w:rPrChange w:id="570" w:author="Josh Butler" w:date="2021-10-29T08:40:00Z">
              <w:rPr>
                <w:rFonts w:ascii="AvenirNext LT Pro Regular" w:hAnsi="AvenirNext LT Pro Regular"/>
                <w:sz w:val="22"/>
                <w:szCs w:val="22"/>
              </w:rPr>
            </w:rPrChange>
          </w:rPr>
          <w:delText xml:space="preserve"> </w:delText>
        </w:r>
      </w:del>
      <w:del w:id="571" w:author="Josh Butler" w:date="2021-10-29T09:13:00Z">
        <w:r w:rsidR="004D6032" w:rsidRPr="00AA4679" w:rsidDel="006F65A8">
          <w:rPr>
            <w:rFonts w:ascii="Times New Roman" w:hAnsi="Times New Roman" w:cs="Times New Roman"/>
            <w:sz w:val="22"/>
            <w:szCs w:val="22"/>
            <w:rPrChange w:id="572" w:author="Josh Butler" w:date="2021-10-29T08:40:00Z">
              <w:rPr>
                <w:rFonts w:ascii="AvenirNext LT Pro Regular" w:hAnsi="AvenirNext LT Pro Regular"/>
                <w:sz w:val="22"/>
                <w:szCs w:val="22"/>
              </w:rPr>
            </w:rPrChange>
          </w:rPr>
          <w:delText>37</w:delText>
        </w:r>
      </w:del>
      <w:del w:id="573" w:author="Josh Butler" w:date="2022-02-23T14:44:00Z">
        <w:r w:rsidR="00CA64DF" w:rsidRPr="00AA4679" w:rsidDel="00BC27B9">
          <w:rPr>
            <w:rFonts w:ascii="Times New Roman" w:hAnsi="Times New Roman" w:cs="Times New Roman"/>
            <w:sz w:val="22"/>
            <w:szCs w:val="22"/>
            <w:rPrChange w:id="574" w:author="Josh Butler" w:date="2021-10-29T08:40:00Z">
              <w:rPr>
                <w:rFonts w:ascii="AvenirNext LT Pro Regular" w:hAnsi="AvenirNext LT Pro Regular"/>
                <w:sz w:val="22"/>
                <w:szCs w:val="22"/>
              </w:rPr>
            </w:rPrChange>
          </w:rPr>
          <w:delText>0</w:delText>
        </w:r>
      </w:del>
      <w:del w:id="575" w:author="Josh Butler" w:date="2022-03-18T14:51:00Z">
        <w:r w:rsidR="006A3B4D" w:rsidRPr="00AA4679" w:rsidDel="002625C8">
          <w:rPr>
            <w:rFonts w:ascii="Times New Roman" w:hAnsi="Times New Roman" w:cs="Times New Roman"/>
            <w:sz w:val="22"/>
            <w:szCs w:val="22"/>
            <w:rPrChange w:id="576" w:author="Josh Butler" w:date="2021-10-29T08:40:00Z">
              <w:rPr>
                <w:rFonts w:ascii="AvenirNext LT Pro Regular" w:hAnsi="AvenirNext LT Pro Regular"/>
                <w:sz w:val="22"/>
                <w:szCs w:val="22"/>
              </w:rPr>
            </w:rPrChange>
          </w:rPr>
          <w:delText>W</w:delText>
        </w:r>
        <w:r w:rsidRPr="00AA4679" w:rsidDel="002625C8">
          <w:rPr>
            <w:rFonts w:ascii="Times New Roman" w:hAnsi="Times New Roman" w:cs="Times New Roman"/>
            <w:sz w:val="22"/>
            <w:szCs w:val="22"/>
            <w:rPrChange w:id="577" w:author="Josh Butler" w:date="2021-10-29T08:40:00Z">
              <w:rPr>
                <w:rFonts w:ascii="AvenirNext LT Pro Regular" w:hAnsi="AvenirNext LT Pro Regular"/>
                <w:sz w:val="22"/>
                <w:szCs w:val="22"/>
              </w:rPr>
            </w:rPrChange>
          </w:rPr>
          <w:delText xml:space="preserve"> modules </w:delText>
        </w:r>
      </w:del>
      <w:del w:id="578" w:author="Josh Butler" w:date="2022-02-23T14:44:00Z">
        <w:r w:rsidRPr="00AA4679" w:rsidDel="00BC27B9">
          <w:rPr>
            <w:rFonts w:ascii="Times New Roman" w:hAnsi="Times New Roman" w:cs="Times New Roman"/>
            <w:sz w:val="22"/>
            <w:szCs w:val="22"/>
            <w:rPrChange w:id="579" w:author="Josh Butler" w:date="2021-10-29T08:40:00Z">
              <w:rPr>
                <w:rFonts w:ascii="AvenirNext LT Pro Regular" w:hAnsi="AvenirNext LT Pro Regular"/>
                <w:sz w:val="22"/>
                <w:szCs w:val="22"/>
              </w:rPr>
            </w:rPrChange>
          </w:rPr>
          <w:delText xml:space="preserve">grouped </w:delText>
        </w:r>
      </w:del>
      <w:del w:id="580" w:author="Josh Butler" w:date="2022-03-18T14:51:00Z">
        <w:r w:rsidRPr="00AA4679" w:rsidDel="002625C8">
          <w:rPr>
            <w:rFonts w:ascii="Times New Roman" w:hAnsi="Times New Roman" w:cs="Times New Roman"/>
            <w:sz w:val="22"/>
            <w:szCs w:val="22"/>
            <w:rPrChange w:id="581" w:author="Josh Butler" w:date="2021-10-29T08:40:00Z">
              <w:rPr>
                <w:rFonts w:ascii="AvenirNext LT Pro Regular" w:hAnsi="AvenirNext LT Pro Regular"/>
                <w:sz w:val="22"/>
                <w:szCs w:val="22"/>
              </w:rPr>
            </w:rPrChange>
          </w:rPr>
          <w:delText>into 1</w:delText>
        </w:r>
        <w:r w:rsidR="00CA64DF" w:rsidRPr="00AA4679" w:rsidDel="002625C8">
          <w:rPr>
            <w:rFonts w:ascii="Times New Roman" w:hAnsi="Times New Roman" w:cs="Times New Roman"/>
            <w:sz w:val="22"/>
            <w:szCs w:val="22"/>
            <w:rPrChange w:id="582" w:author="Josh Butler" w:date="2021-10-29T08:40:00Z">
              <w:rPr>
                <w:rFonts w:ascii="AvenirNext LT Pro Regular" w:hAnsi="AvenirNext LT Pro Regular"/>
                <w:sz w:val="22"/>
                <w:szCs w:val="22"/>
              </w:rPr>
            </w:rPrChange>
          </w:rPr>
          <w:delText>5</w:delText>
        </w:r>
        <w:r w:rsidRPr="00AA4679" w:rsidDel="002625C8">
          <w:rPr>
            <w:rFonts w:ascii="Times New Roman" w:hAnsi="Times New Roman" w:cs="Times New Roman"/>
            <w:sz w:val="22"/>
            <w:szCs w:val="22"/>
            <w:rPrChange w:id="583" w:author="Josh Butler" w:date="2021-10-29T08:40:00Z">
              <w:rPr>
                <w:rFonts w:ascii="AvenirNext LT Pro Regular" w:hAnsi="AvenirNext LT Pro Regular"/>
                <w:sz w:val="22"/>
                <w:szCs w:val="22"/>
              </w:rPr>
            </w:rPrChange>
          </w:rPr>
          <w:delText xml:space="preserve">00VDC strings. Modules will be mounted to </w:delText>
        </w:r>
      </w:del>
      <w:del w:id="584" w:author="Josh Butler" w:date="2021-10-29T09:14:00Z">
        <w:r w:rsidR="009818AA" w:rsidRPr="00AA4679" w:rsidDel="006F65A8">
          <w:rPr>
            <w:rFonts w:ascii="Times New Roman" w:hAnsi="Times New Roman" w:cs="Times New Roman"/>
            <w:sz w:val="22"/>
            <w:szCs w:val="22"/>
            <w:rPrChange w:id="585" w:author="Josh Butler" w:date="2021-10-29T08:40:00Z">
              <w:rPr>
                <w:rFonts w:ascii="AvenirNext LT Pro Regular" w:hAnsi="AvenirNext LT Pro Regular"/>
                <w:sz w:val="22"/>
                <w:szCs w:val="22"/>
              </w:rPr>
            </w:rPrChange>
          </w:rPr>
          <w:delText xml:space="preserve">RBI </w:delText>
        </w:r>
        <w:r w:rsidRPr="00AA4679" w:rsidDel="006F65A8">
          <w:rPr>
            <w:rFonts w:ascii="Times New Roman" w:hAnsi="Times New Roman" w:cs="Times New Roman"/>
            <w:sz w:val="22"/>
            <w:szCs w:val="22"/>
            <w:rPrChange w:id="586" w:author="Josh Butler" w:date="2021-10-29T08:40:00Z">
              <w:rPr>
                <w:rFonts w:ascii="AvenirNext LT Pro Regular" w:hAnsi="AvenirNext LT Pro Regular"/>
                <w:sz w:val="22"/>
                <w:szCs w:val="22"/>
              </w:rPr>
            </w:rPrChange>
          </w:rPr>
          <w:delText>fixed-tilt</w:delText>
        </w:r>
      </w:del>
      <w:del w:id="587" w:author="Josh Butler" w:date="2022-02-23T14:45:00Z">
        <w:r w:rsidRPr="00AA4679" w:rsidDel="00BC27B9">
          <w:rPr>
            <w:rFonts w:ascii="Times New Roman" w:hAnsi="Times New Roman" w:cs="Times New Roman"/>
            <w:sz w:val="22"/>
            <w:szCs w:val="22"/>
            <w:rPrChange w:id="588" w:author="Josh Butler" w:date="2021-10-29T08:40:00Z">
              <w:rPr>
                <w:rFonts w:ascii="AvenirNext LT Pro Regular" w:hAnsi="AvenirNext LT Pro Regular"/>
                <w:sz w:val="22"/>
                <w:szCs w:val="22"/>
              </w:rPr>
            </w:rPrChange>
          </w:rPr>
          <w:delText xml:space="preserve"> </w:delText>
        </w:r>
      </w:del>
      <w:del w:id="589" w:author="Josh Butler" w:date="2021-10-29T13:22:00Z">
        <w:r w:rsidRPr="00AA4679" w:rsidDel="00C505E8">
          <w:rPr>
            <w:rFonts w:ascii="Times New Roman" w:hAnsi="Times New Roman" w:cs="Times New Roman"/>
            <w:sz w:val="22"/>
            <w:szCs w:val="22"/>
            <w:rPrChange w:id="590" w:author="Josh Butler" w:date="2021-10-29T08:40:00Z">
              <w:rPr>
                <w:rFonts w:ascii="AvenirNext LT Pro Regular" w:hAnsi="AvenirNext LT Pro Regular"/>
                <w:sz w:val="22"/>
                <w:szCs w:val="22"/>
              </w:rPr>
            </w:rPrChange>
          </w:rPr>
          <w:delText>rack</w:delText>
        </w:r>
      </w:del>
      <w:del w:id="591" w:author="Josh Butler" w:date="2021-10-29T09:14:00Z">
        <w:r w:rsidRPr="00AA4679" w:rsidDel="006F65A8">
          <w:rPr>
            <w:rFonts w:ascii="Times New Roman" w:hAnsi="Times New Roman" w:cs="Times New Roman"/>
            <w:sz w:val="22"/>
            <w:szCs w:val="22"/>
            <w:rPrChange w:id="592" w:author="Josh Butler" w:date="2021-10-29T08:40:00Z">
              <w:rPr>
                <w:rFonts w:ascii="AvenirNext LT Pro Regular" w:hAnsi="AvenirNext LT Pro Regular"/>
                <w:sz w:val="22"/>
                <w:szCs w:val="22"/>
              </w:rPr>
            </w:rPrChange>
          </w:rPr>
          <w:delText>s</w:delText>
        </w:r>
        <w:r w:rsidR="004D6032" w:rsidRPr="00AA4679" w:rsidDel="006F65A8">
          <w:rPr>
            <w:rFonts w:ascii="Times New Roman" w:hAnsi="Times New Roman" w:cs="Times New Roman"/>
            <w:sz w:val="22"/>
            <w:szCs w:val="22"/>
            <w:rPrChange w:id="593" w:author="Josh Butler" w:date="2021-10-29T08:40:00Z">
              <w:rPr>
                <w:rFonts w:ascii="AvenirNext LT Pro Regular" w:hAnsi="AvenirNext LT Pro Regular"/>
                <w:sz w:val="22"/>
                <w:szCs w:val="22"/>
              </w:rPr>
            </w:rPrChange>
          </w:rPr>
          <w:delText xml:space="preserve"> </w:delText>
        </w:r>
        <w:r w:rsidR="00CB43D0" w:rsidRPr="00AA4679" w:rsidDel="006F65A8">
          <w:rPr>
            <w:rFonts w:ascii="Times New Roman" w:hAnsi="Times New Roman" w:cs="Times New Roman"/>
            <w:sz w:val="22"/>
            <w:szCs w:val="22"/>
            <w:rPrChange w:id="594" w:author="Josh Butler" w:date="2021-10-29T08:40:00Z">
              <w:rPr>
                <w:rFonts w:ascii="AvenirNext LT Pro Regular" w:hAnsi="AvenirNext LT Pro Regular"/>
                <w:sz w:val="22"/>
                <w:szCs w:val="22"/>
              </w:rPr>
            </w:rPrChange>
          </w:rPr>
          <w:delText xml:space="preserve">or </w:delText>
        </w:r>
      </w:del>
      <w:del w:id="595" w:author="Josh Butler" w:date="2021-10-29T09:15:00Z">
        <w:r w:rsidR="00CB43D0" w:rsidRPr="00AA4679" w:rsidDel="006F65A8">
          <w:rPr>
            <w:rFonts w:ascii="Times New Roman" w:hAnsi="Times New Roman" w:cs="Times New Roman"/>
            <w:sz w:val="22"/>
            <w:szCs w:val="22"/>
            <w:rPrChange w:id="596" w:author="Josh Butler" w:date="2021-10-29T08:40:00Z">
              <w:rPr>
                <w:rFonts w:ascii="AvenirNext LT Pro Regular" w:hAnsi="AvenirNext LT Pro Regular"/>
                <w:sz w:val="22"/>
                <w:szCs w:val="22"/>
              </w:rPr>
            </w:rPrChange>
          </w:rPr>
          <w:delText>approved alternative manufacturer if required</w:delText>
        </w:r>
        <w:r w:rsidRPr="00AA4679" w:rsidDel="006F65A8">
          <w:rPr>
            <w:rFonts w:ascii="Times New Roman" w:hAnsi="Times New Roman" w:cs="Times New Roman"/>
            <w:sz w:val="22"/>
            <w:szCs w:val="22"/>
            <w:rPrChange w:id="597" w:author="Josh Butler" w:date="2021-10-29T08:40:00Z">
              <w:rPr>
                <w:rFonts w:ascii="AvenirNext LT Pro Regular" w:hAnsi="AvenirNext LT Pro Regular"/>
                <w:sz w:val="22"/>
                <w:szCs w:val="22"/>
              </w:rPr>
            </w:rPrChange>
          </w:rPr>
          <w:delText>.</w:delText>
        </w:r>
      </w:del>
      <w:del w:id="598" w:author="Josh Butler" w:date="2022-03-18T14:51:00Z">
        <w:r w:rsidRPr="00AA4679" w:rsidDel="002625C8">
          <w:rPr>
            <w:rFonts w:ascii="Times New Roman" w:hAnsi="Times New Roman" w:cs="Times New Roman"/>
            <w:sz w:val="22"/>
            <w:szCs w:val="22"/>
            <w:rPrChange w:id="599" w:author="Josh Butler" w:date="2021-10-29T08:40:00Z">
              <w:rPr>
                <w:rFonts w:ascii="AvenirNext LT Pro Regular" w:hAnsi="AvenirNext LT Pro Regular"/>
                <w:sz w:val="22"/>
                <w:szCs w:val="22"/>
              </w:rPr>
            </w:rPrChange>
          </w:rPr>
          <w:delText xml:space="preserve"> Powe</w:delText>
        </w:r>
        <w:r w:rsidR="004D6032" w:rsidRPr="00AA4679" w:rsidDel="002625C8">
          <w:rPr>
            <w:rFonts w:ascii="Times New Roman" w:hAnsi="Times New Roman" w:cs="Times New Roman"/>
            <w:sz w:val="22"/>
            <w:szCs w:val="22"/>
            <w:rPrChange w:id="600" w:author="Josh Butler" w:date="2021-10-29T08:40:00Z">
              <w:rPr>
                <w:rFonts w:ascii="AvenirNext LT Pro Regular" w:hAnsi="AvenirNext LT Pro Regular"/>
                <w:sz w:val="22"/>
                <w:szCs w:val="22"/>
              </w:rPr>
            </w:rPrChange>
          </w:rPr>
          <w:delText xml:space="preserve">r will flow from modules into </w:delText>
        </w:r>
      </w:del>
      <w:del w:id="601" w:author="Josh Butler" w:date="2021-10-29T09:15:00Z">
        <w:r w:rsidR="004D6032" w:rsidRPr="00AA4679" w:rsidDel="006F65A8">
          <w:rPr>
            <w:rFonts w:ascii="Times New Roman" w:hAnsi="Times New Roman" w:cs="Times New Roman"/>
            <w:sz w:val="22"/>
            <w:szCs w:val="22"/>
            <w:rPrChange w:id="602" w:author="Josh Butler" w:date="2021-10-29T08:40:00Z">
              <w:rPr>
                <w:rFonts w:ascii="AvenirNext LT Pro Regular" w:hAnsi="AvenirNext LT Pro Regular"/>
                <w:sz w:val="22"/>
                <w:szCs w:val="22"/>
              </w:rPr>
            </w:rPrChange>
          </w:rPr>
          <w:delText>Solectria</w:delText>
        </w:r>
        <w:r w:rsidRPr="00AA4679" w:rsidDel="006F65A8">
          <w:rPr>
            <w:rFonts w:ascii="Times New Roman" w:hAnsi="Times New Roman" w:cs="Times New Roman"/>
            <w:sz w:val="22"/>
            <w:szCs w:val="22"/>
            <w:rPrChange w:id="603" w:author="Josh Butler" w:date="2021-10-29T08:40:00Z">
              <w:rPr>
                <w:rFonts w:ascii="AvenirNext LT Pro Regular" w:hAnsi="AvenirNext LT Pro Regular"/>
                <w:sz w:val="22"/>
                <w:szCs w:val="22"/>
              </w:rPr>
            </w:rPrChange>
          </w:rPr>
          <w:delText xml:space="preserve"> </w:delText>
        </w:r>
        <w:r w:rsidR="009818AA" w:rsidRPr="00AA4679" w:rsidDel="006F65A8">
          <w:rPr>
            <w:rFonts w:ascii="Times New Roman" w:hAnsi="Times New Roman" w:cs="Times New Roman"/>
            <w:sz w:val="22"/>
            <w:szCs w:val="22"/>
            <w:rPrChange w:id="604" w:author="Josh Butler" w:date="2021-10-29T08:40:00Z">
              <w:rPr>
                <w:rFonts w:ascii="AvenirNext LT Pro Regular" w:hAnsi="AvenirNext LT Pro Regular"/>
                <w:sz w:val="22"/>
                <w:szCs w:val="22"/>
              </w:rPr>
            </w:rPrChange>
          </w:rPr>
          <w:delText xml:space="preserve">XGI </w:delText>
        </w:r>
      </w:del>
      <w:del w:id="605" w:author="Josh Butler" w:date="2022-03-18T14:51:00Z">
        <w:r w:rsidR="009818AA" w:rsidRPr="00AA4679" w:rsidDel="002625C8">
          <w:rPr>
            <w:rFonts w:ascii="Times New Roman" w:hAnsi="Times New Roman" w:cs="Times New Roman"/>
            <w:sz w:val="22"/>
            <w:szCs w:val="22"/>
            <w:rPrChange w:id="606" w:author="Josh Butler" w:date="2021-10-29T08:40:00Z">
              <w:rPr>
                <w:rFonts w:ascii="AvenirNext LT Pro Regular" w:hAnsi="AvenirNext LT Pro Regular"/>
                <w:sz w:val="22"/>
                <w:szCs w:val="22"/>
              </w:rPr>
            </w:rPrChange>
          </w:rPr>
          <w:delText xml:space="preserve">1500V </w:delText>
        </w:r>
        <w:r w:rsidR="004D6032" w:rsidRPr="00AA4679" w:rsidDel="002625C8">
          <w:rPr>
            <w:rFonts w:ascii="Times New Roman" w:hAnsi="Times New Roman" w:cs="Times New Roman"/>
            <w:sz w:val="22"/>
            <w:szCs w:val="22"/>
            <w:rPrChange w:id="607" w:author="Josh Butler" w:date="2021-10-29T08:40:00Z">
              <w:rPr>
                <w:rFonts w:ascii="AvenirNext LT Pro Regular" w:hAnsi="AvenirNext LT Pro Regular"/>
                <w:sz w:val="22"/>
                <w:szCs w:val="22"/>
              </w:rPr>
            </w:rPrChange>
          </w:rPr>
          <w:delText>string</w:delText>
        </w:r>
        <w:r w:rsidRPr="00AA4679" w:rsidDel="002625C8">
          <w:rPr>
            <w:rFonts w:ascii="Times New Roman" w:hAnsi="Times New Roman" w:cs="Times New Roman"/>
            <w:sz w:val="22"/>
            <w:szCs w:val="22"/>
            <w:rPrChange w:id="608" w:author="Josh Butler" w:date="2021-10-29T08:40:00Z">
              <w:rPr>
                <w:rFonts w:ascii="AvenirNext LT Pro Regular" w:hAnsi="AvenirNext LT Pro Regular"/>
                <w:sz w:val="22"/>
                <w:szCs w:val="22"/>
              </w:rPr>
            </w:rPrChange>
          </w:rPr>
          <w:delText xml:space="preserve"> inverter</w:delText>
        </w:r>
        <w:r w:rsidR="004D6032" w:rsidRPr="00AA4679" w:rsidDel="002625C8">
          <w:rPr>
            <w:rFonts w:ascii="Times New Roman" w:hAnsi="Times New Roman" w:cs="Times New Roman"/>
            <w:sz w:val="22"/>
            <w:szCs w:val="22"/>
            <w:rPrChange w:id="609" w:author="Josh Butler" w:date="2021-10-29T08:40:00Z">
              <w:rPr>
                <w:rFonts w:ascii="AvenirNext LT Pro Regular" w:hAnsi="AvenirNext LT Pro Regular"/>
                <w:sz w:val="22"/>
                <w:szCs w:val="22"/>
              </w:rPr>
            </w:rPrChange>
          </w:rPr>
          <w:delText xml:space="preserve">s </w:delText>
        </w:r>
        <w:r w:rsidRPr="00AA4679" w:rsidDel="002625C8">
          <w:rPr>
            <w:rFonts w:ascii="Times New Roman" w:hAnsi="Times New Roman" w:cs="Times New Roman"/>
            <w:sz w:val="22"/>
            <w:szCs w:val="22"/>
            <w:rPrChange w:id="610" w:author="Josh Butler" w:date="2021-10-29T08:40:00Z">
              <w:rPr>
                <w:rFonts w:ascii="AvenirNext LT Pro Regular" w:hAnsi="AvenirNext LT Pro Regular"/>
                <w:sz w:val="22"/>
                <w:szCs w:val="22"/>
              </w:rPr>
            </w:rPrChange>
          </w:rPr>
          <w:delText xml:space="preserve">through </w:delText>
        </w:r>
      </w:del>
      <w:del w:id="611" w:author="Josh Butler" w:date="2021-10-29T09:15:00Z">
        <w:r w:rsidRPr="00AA4679" w:rsidDel="006F65A8">
          <w:rPr>
            <w:rFonts w:ascii="Times New Roman" w:hAnsi="Times New Roman" w:cs="Times New Roman"/>
            <w:sz w:val="22"/>
            <w:szCs w:val="22"/>
            <w:rPrChange w:id="612" w:author="Josh Butler" w:date="2021-10-29T08:40:00Z">
              <w:rPr>
                <w:rFonts w:ascii="AvenirNext LT Pro Regular" w:hAnsi="AvenirNext LT Pro Regular"/>
                <w:sz w:val="22"/>
                <w:szCs w:val="22"/>
              </w:rPr>
            </w:rPrChange>
          </w:rPr>
          <w:delText>a</w:delText>
        </w:r>
        <w:r w:rsidR="009818AA" w:rsidRPr="00AA4679" w:rsidDel="006F65A8">
          <w:rPr>
            <w:rFonts w:ascii="Times New Roman" w:hAnsi="Times New Roman" w:cs="Times New Roman"/>
            <w:sz w:val="22"/>
            <w:szCs w:val="22"/>
            <w:rPrChange w:id="613" w:author="Josh Butler" w:date="2021-10-29T08:40:00Z">
              <w:rPr>
                <w:rFonts w:ascii="AvenirNext LT Pro Regular" w:hAnsi="AvenirNext LT Pro Regular"/>
                <w:sz w:val="22"/>
                <w:szCs w:val="22"/>
              </w:rPr>
            </w:rPrChange>
          </w:rPr>
          <w:delText>n</w:delText>
        </w:r>
        <w:r w:rsidRPr="00AA4679" w:rsidDel="006F65A8">
          <w:rPr>
            <w:rFonts w:ascii="Times New Roman" w:hAnsi="Times New Roman" w:cs="Times New Roman"/>
            <w:sz w:val="22"/>
            <w:szCs w:val="22"/>
            <w:rPrChange w:id="614" w:author="Josh Butler" w:date="2021-10-29T08:40:00Z">
              <w:rPr>
                <w:rFonts w:ascii="AvenirNext LT Pro Regular" w:hAnsi="AvenirNext LT Pro Regular"/>
                <w:sz w:val="22"/>
                <w:szCs w:val="22"/>
              </w:rPr>
            </w:rPrChange>
          </w:rPr>
          <w:delText xml:space="preserve"> AC </w:delText>
        </w:r>
        <w:r w:rsidR="009818AA" w:rsidRPr="00AA4679" w:rsidDel="006F65A8">
          <w:rPr>
            <w:rFonts w:ascii="Times New Roman" w:hAnsi="Times New Roman" w:cs="Times New Roman"/>
            <w:sz w:val="22"/>
            <w:szCs w:val="22"/>
            <w:rPrChange w:id="615" w:author="Josh Butler" w:date="2021-10-29T08:40:00Z">
              <w:rPr>
                <w:rFonts w:ascii="AvenirNext LT Pro Regular" w:hAnsi="AvenirNext LT Pro Regular"/>
                <w:sz w:val="22"/>
                <w:szCs w:val="22"/>
              </w:rPr>
            </w:rPrChange>
          </w:rPr>
          <w:delText>Coupled Tesla Megapack Energy Storage S</w:delText>
        </w:r>
        <w:r w:rsidRPr="00AA4679" w:rsidDel="006F65A8">
          <w:rPr>
            <w:rFonts w:ascii="Times New Roman" w:hAnsi="Times New Roman" w:cs="Times New Roman"/>
            <w:sz w:val="22"/>
            <w:szCs w:val="22"/>
            <w:rPrChange w:id="616" w:author="Josh Butler" w:date="2021-10-29T08:40:00Z">
              <w:rPr>
                <w:rFonts w:ascii="AvenirNext LT Pro Regular" w:hAnsi="AvenirNext LT Pro Regular"/>
                <w:sz w:val="22"/>
                <w:szCs w:val="22"/>
              </w:rPr>
            </w:rPrChange>
          </w:rPr>
          <w:delText xml:space="preserve">ystem </w:delText>
        </w:r>
        <w:r w:rsidR="009818AA" w:rsidRPr="00AA4679" w:rsidDel="006F65A8">
          <w:rPr>
            <w:rFonts w:ascii="Times New Roman" w:hAnsi="Times New Roman" w:cs="Times New Roman"/>
            <w:sz w:val="22"/>
            <w:szCs w:val="22"/>
            <w:rPrChange w:id="617" w:author="Josh Butler" w:date="2021-10-29T08:40:00Z">
              <w:rPr>
                <w:rFonts w:ascii="AvenirNext LT Pro Regular" w:hAnsi="AvenirNext LT Pro Regular"/>
                <w:sz w:val="22"/>
                <w:szCs w:val="22"/>
              </w:rPr>
            </w:rPrChange>
          </w:rPr>
          <w:delText>(ESS)</w:delText>
        </w:r>
      </w:del>
      <w:del w:id="618" w:author="Josh Butler" w:date="2022-03-11T10:33:00Z">
        <w:r w:rsidR="009818AA" w:rsidRPr="00AA4679" w:rsidDel="0099709C">
          <w:rPr>
            <w:rFonts w:ascii="Times New Roman" w:hAnsi="Times New Roman" w:cs="Times New Roman"/>
            <w:sz w:val="22"/>
            <w:szCs w:val="22"/>
            <w:rPrChange w:id="619" w:author="Josh Butler" w:date="2021-10-29T08:40:00Z">
              <w:rPr>
                <w:rFonts w:ascii="AvenirNext LT Pro Regular" w:hAnsi="AvenirNext LT Pro Regular"/>
                <w:sz w:val="22"/>
                <w:szCs w:val="22"/>
              </w:rPr>
            </w:rPrChange>
          </w:rPr>
          <w:delText xml:space="preserve"> </w:delText>
        </w:r>
        <w:r w:rsidRPr="00AA4679" w:rsidDel="0099709C">
          <w:rPr>
            <w:rFonts w:ascii="Times New Roman" w:hAnsi="Times New Roman" w:cs="Times New Roman"/>
            <w:sz w:val="22"/>
            <w:szCs w:val="22"/>
            <w:rPrChange w:id="620" w:author="Josh Butler" w:date="2021-10-29T08:40:00Z">
              <w:rPr>
                <w:rFonts w:ascii="AvenirNext LT Pro Regular" w:hAnsi="AvenirNext LT Pro Regular"/>
                <w:sz w:val="22"/>
                <w:szCs w:val="22"/>
              </w:rPr>
            </w:rPrChange>
          </w:rPr>
          <w:delText xml:space="preserve">to the </w:delText>
        </w:r>
      </w:del>
      <w:del w:id="621" w:author="Josh Butler" w:date="2021-10-29T09:16:00Z">
        <w:r w:rsidR="009818AA" w:rsidRPr="00AA4679" w:rsidDel="006F65A8">
          <w:rPr>
            <w:rFonts w:ascii="Times New Roman" w:hAnsi="Times New Roman" w:cs="Times New Roman"/>
            <w:sz w:val="22"/>
            <w:szCs w:val="22"/>
            <w:rPrChange w:id="622" w:author="Josh Butler" w:date="2021-10-29T08:40:00Z">
              <w:rPr>
                <w:rFonts w:ascii="AvenirNext LT Pro Regular" w:hAnsi="AvenirNext LT Pro Regular"/>
                <w:sz w:val="22"/>
                <w:szCs w:val="22"/>
              </w:rPr>
            </w:rPrChange>
          </w:rPr>
          <w:delText>12</w:delText>
        </w:r>
      </w:del>
      <w:del w:id="623" w:author="Josh Butler" w:date="2021-10-29T13:18:00Z">
        <w:r w:rsidR="009818AA" w:rsidRPr="00AA4679" w:rsidDel="00C505E8">
          <w:rPr>
            <w:rFonts w:ascii="Times New Roman" w:hAnsi="Times New Roman" w:cs="Times New Roman"/>
            <w:sz w:val="22"/>
            <w:szCs w:val="22"/>
            <w:rPrChange w:id="624" w:author="Josh Butler" w:date="2021-10-29T08:40:00Z">
              <w:rPr>
                <w:rFonts w:ascii="AvenirNext LT Pro Regular" w:hAnsi="AvenirNext LT Pro Regular"/>
                <w:sz w:val="22"/>
                <w:szCs w:val="22"/>
              </w:rPr>
            </w:rPrChange>
          </w:rPr>
          <w:delText>.</w:delText>
        </w:r>
      </w:del>
      <w:del w:id="625" w:author="Josh Butler" w:date="2021-10-29T09:16:00Z">
        <w:r w:rsidR="009818AA" w:rsidRPr="00AA4679" w:rsidDel="006F65A8">
          <w:rPr>
            <w:rFonts w:ascii="Times New Roman" w:hAnsi="Times New Roman" w:cs="Times New Roman"/>
            <w:sz w:val="22"/>
            <w:szCs w:val="22"/>
            <w:rPrChange w:id="626" w:author="Josh Butler" w:date="2021-10-29T08:40:00Z">
              <w:rPr>
                <w:rFonts w:ascii="AvenirNext LT Pro Regular" w:hAnsi="AvenirNext LT Pro Regular"/>
                <w:sz w:val="22"/>
                <w:szCs w:val="22"/>
              </w:rPr>
            </w:rPrChange>
          </w:rPr>
          <w:delText>47</w:delText>
        </w:r>
      </w:del>
      <w:del w:id="627" w:author="Josh Butler" w:date="2021-10-29T13:18:00Z">
        <w:r w:rsidR="009818AA" w:rsidRPr="00AA4679" w:rsidDel="00C505E8">
          <w:rPr>
            <w:rFonts w:ascii="Times New Roman" w:hAnsi="Times New Roman" w:cs="Times New Roman"/>
            <w:sz w:val="22"/>
            <w:szCs w:val="22"/>
            <w:rPrChange w:id="628" w:author="Josh Butler" w:date="2021-10-29T08:40:00Z">
              <w:rPr>
                <w:rFonts w:ascii="AvenirNext LT Pro Regular" w:hAnsi="AvenirNext LT Pro Regular"/>
                <w:sz w:val="22"/>
                <w:szCs w:val="22"/>
              </w:rPr>
            </w:rPrChange>
          </w:rPr>
          <w:delText xml:space="preserve">kV </w:delText>
        </w:r>
      </w:del>
      <w:del w:id="629" w:author="Josh Butler" w:date="2022-03-11T10:33:00Z">
        <w:r w:rsidR="009818AA" w:rsidRPr="00AA4679" w:rsidDel="0099709C">
          <w:rPr>
            <w:rFonts w:ascii="Times New Roman" w:hAnsi="Times New Roman" w:cs="Times New Roman"/>
            <w:sz w:val="22"/>
            <w:szCs w:val="22"/>
            <w:rPrChange w:id="630" w:author="Josh Butler" w:date="2021-10-29T08:40:00Z">
              <w:rPr>
                <w:rFonts w:ascii="AvenirNext LT Pro Regular" w:hAnsi="AvenirNext LT Pro Regular"/>
                <w:sz w:val="22"/>
                <w:szCs w:val="22"/>
              </w:rPr>
            </w:rPrChange>
          </w:rPr>
          <w:delText xml:space="preserve">medium voltage </w:delText>
        </w:r>
      </w:del>
      <w:del w:id="631" w:author="Josh Butler" w:date="2022-03-18T14:51:00Z">
        <w:r w:rsidRPr="00AA4679" w:rsidDel="002625C8">
          <w:rPr>
            <w:rFonts w:ascii="Times New Roman" w:hAnsi="Times New Roman" w:cs="Times New Roman"/>
            <w:sz w:val="22"/>
            <w:szCs w:val="22"/>
            <w:rPrChange w:id="632" w:author="Josh Butler" w:date="2021-10-29T08:40:00Z">
              <w:rPr>
                <w:rFonts w:ascii="AvenirNext LT Pro Regular" w:hAnsi="AvenirNext LT Pro Regular"/>
                <w:sz w:val="22"/>
                <w:szCs w:val="22"/>
              </w:rPr>
            </w:rPrChange>
          </w:rPr>
          <w:delText xml:space="preserve">point </w:delText>
        </w:r>
      </w:del>
      <w:del w:id="633" w:author="Josh Butler" w:date="2022-02-24T13:16:00Z">
        <w:r w:rsidRPr="00AA4679" w:rsidDel="00BD388B">
          <w:rPr>
            <w:rFonts w:ascii="Times New Roman" w:hAnsi="Times New Roman" w:cs="Times New Roman"/>
            <w:sz w:val="22"/>
            <w:szCs w:val="22"/>
            <w:rPrChange w:id="634" w:author="Josh Butler" w:date="2021-10-29T08:40:00Z">
              <w:rPr>
                <w:rFonts w:ascii="AvenirNext LT Pro Regular" w:hAnsi="AvenirNext LT Pro Regular"/>
                <w:sz w:val="22"/>
                <w:szCs w:val="22"/>
              </w:rPr>
            </w:rPrChange>
          </w:rPr>
          <w:delText>of interconnection</w:delText>
        </w:r>
        <w:r w:rsidR="009818AA" w:rsidRPr="00AA4679" w:rsidDel="00BD388B">
          <w:rPr>
            <w:rFonts w:ascii="Times New Roman" w:hAnsi="Times New Roman" w:cs="Times New Roman"/>
            <w:sz w:val="22"/>
            <w:szCs w:val="22"/>
            <w:rPrChange w:id="635" w:author="Josh Butler" w:date="2021-10-29T08:40:00Z">
              <w:rPr>
                <w:rFonts w:ascii="AvenirNext LT Pro Regular" w:hAnsi="AvenirNext LT Pro Regular"/>
                <w:sz w:val="22"/>
                <w:szCs w:val="22"/>
              </w:rPr>
            </w:rPrChange>
          </w:rPr>
          <w:delText xml:space="preserve"> (POI)</w:delText>
        </w:r>
      </w:del>
      <w:del w:id="636" w:author="Josh Butler" w:date="2022-02-23T14:52:00Z">
        <w:r w:rsidRPr="00AA4679" w:rsidDel="005A0003">
          <w:rPr>
            <w:rFonts w:ascii="Times New Roman" w:hAnsi="Times New Roman" w:cs="Times New Roman"/>
            <w:sz w:val="22"/>
            <w:szCs w:val="22"/>
            <w:rPrChange w:id="637" w:author="Josh Butler" w:date="2021-10-29T08:40:00Z">
              <w:rPr>
                <w:rFonts w:ascii="AvenirNext LT Pro Regular" w:hAnsi="AvenirNext LT Pro Regular"/>
                <w:sz w:val="22"/>
                <w:szCs w:val="22"/>
              </w:rPr>
            </w:rPrChange>
          </w:rPr>
          <w:delText>. Each project will have a dedicated POI, MV t</w:delText>
        </w:r>
      </w:del>
      <w:del w:id="638" w:author="Josh Butler" w:date="2022-02-23T14:53:00Z">
        <w:r w:rsidRPr="00AA4679" w:rsidDel="005A0003">
          <w:rPr>
            <w:rFonts w:ascii="Times New Roman" w:hAnsi="Times New Roman" w:cs="Times New Roman"/>
            <w:sz w:val="22"/>
            <w:szCs w:val="22"/>
            <w:rPrChange w:id="639" w:author="Josh Butler" w:date="2021-10-29T08:40:00Z">
              <w:rPr>
                <w:rFonts w:ascii="AvenirNext LT Pro Regular" w:hAnsi="AvenirNext LT Pro Regular"/>
                <w:sz w:val="22"/>
                <w:szCs w:val="22"/>
              </w:rPr>
            </w:rPrChange>
          </w:rPr>
          <w:delText>ransformer</w:delText>
        </w:r>
        <w:r w:rsidR="00561A4E" w:rsidRPr="00AA4679" w:rsidDel="005A0003">
          <w:rPr>
            <w:rFonts w:ascii="Times New Roman" w:hAnsi="Times New Roman" w:cs="Times New Roman"/>
            <w:sz w:val="22"/>
            <w:szCs w:val="22"/>
            <w:rPrChange w:id="640" w:author="Josh Butler" w:date="2021-10-29T08:40:00Z">
              <w:rPr>
                <w:rFonts w:ascii="AvenirNext LT Pro Regular" w:hAnsi="AvenirNext LT Pro Regular"/>
                <w:sz w:val="22"/>
                <w:szCs w:val="22"/>
              </w:rPr>
            </w:rPrChange>
          </w:rPr>
          <w:delText>s</w:delText>
        </w:r>
        <w:r w:rsidRPr="00AA4679" w:rsidDel="005A0003">
          <w:rPr>
            <w:rFonts w:ascii="Times New Roman" w:hAnsi="Times New Roman" w:cs="Times New Roman"/>
            <w:sz w:val="22"/>
            <w:szCs w:val="22"/>
            <w:rPrChange w:id="641" w:author="Josh Butler" w:date="2021-10-29T08:40:00Z">
              <w:rPr>
                <w:rFonts w:ascii="AvenirNext LT Pro Regular" w:hAnsi="AvenirNext LT Pro Regular"/>
                <w:sz w:val="22"/>
                <w:szCs w:val="22"/>
              </w:rPr>
            </w:rPrChange>
          </w:rPr>
          <w:delText xml:space="preserve"> and </w:delText>
        </w:r>
      </w:del>
      <w:del w:id="642" w:author="Josh Butler" w:date="2021-10-29T09:16:00Z">
        <w:r w:rsidR="003C08A4" w:rsidRPr="00AA4679" w:rsidDel="006F65A8">
          <w:rPr>
            <w:rFonts w:ascii="Times New Roman" w:hAnsi="Times New Roman" w:cs="Times New Roman"/>
            <w:sz w:val="22"/>
            <w:szCs w:val="22"/>
            <w:rPrChange w:id="643" w:author="Josh Butler" w:date="2021-10-29T08:40:00Z">
              <w:rPr>
                <w:rFonts w:ascii="AvenirNext LT Pro Regular" w:hAnsi="AvenirNext LT Pro Regular"/>
                <w:sz w:val="22"/>
                <w:szCs w:val="22"/>
              </w:rPr>
            </w:rPrChange>
          </w:rPr>
          <w:delText>M</w:delText>
        </w:r>
      </w:del>
      <w:del w:id="644" w:author="Josh Butler" w:date="2022-03-11T10:36:00Z">
        <w:r w:rsidR="003C08A4" w:rsidRPr="00AA4679" w:rsidDel="009F6CC0">
          <w:rPr>
            <w:rFonts w:ascii="Times New Roman" w:hAnsi="Times New Roman" w:cs="Times New Roman"/>
            <w:sz w:val="22"/>
            <w:szCs w:val="22"/>
            <w:rPrChange w:id="645" w:author="Josh Butler" w:date="2021-10-29T08:40:00Z">
              <w:rPr>
                <w:rFonts w:ascii="AvenirNext LT Pro Regular" w:hAnsi="AvenirNext LT Pro Regular"/>
                <w:sz w:val="22"/>
                <w:szCs w:val="22"/>
              </w:rPr>
            </w:rPrChange>
          </w:rPr>
          <w:delText>onitoring</w:delText>
        </w:r>
      </w:del>
      <w:del w:id="646" w:author="Josh Butler" w:date="2022-02-24T16:47:00Z">
        <w:r w:rsidRPr="00AA4679" w:rsidDel="007D1E8B">
          <w:rPr>
            <w:rFonts w:ascii="Times New Roman" w:hAnsi="Times New Roman" w:cs="Times New Roman"/>
            <w:sz w:val="22"/>
            <w:szCs w:val="22"/>
            <w:rPrChange w:id="647" w:author="Josh Butler" w:date="2021-10-29T08:40:00Z">
              <w:rPr>
                <w:rFonts w:ascii="AvenirNext LT Pro Regular" w:hAnsi="AvenirNext LT Pro Regular"/>
                <w:sz w:val="22"/>
                <w:szCs w:val="22"/>
              </w:rPr>
            </w:rPrChange>
          </w:rPr>
          <w:delText xml:space="preserve"> SCADA</w:delText>
        </w:r>
      </w:del>
      <w:del w:id="648" w:author="Josh Butler" w:date="2022-03-11T10:36:00Z">
        <w:r w:rsidRPr="00AA4679" w:rsidDel="009F6CC0">
          <w:rPr>
            <w:rFonts w:ascii="Times New Roman" w:hAnsi="Times New Roman" w:cs="Times New Roman"/>
            <w:sz w:val="22"/>
            <w:szCs w:val="22"/>
            <w:rPrChange w:id="649" w:author="Josh Butler" w:date="2021-10-29T08:40:00Z">
              <w:rPr>
                <w:rFonts w:ascii="AvenirNext LT Pro Regular" w:hAnsi="AvenirNext LT Pro Regular"/>
                <w:sz w:val="22"/>
                <w:szCs w:val="22"/>
              </w:rPr>
            </w:rPrChange>
          </w:rPr>
          <w:delText xml:space="preserve"> </w:delText>
        </w:r>
      </w:del>
      <w:del w:id="650" w:author="Josh Butler" w:date="2022-02-23T14:54:00Z">
        <w:r w:rsidRPr="00AA4679" w:rsidDel="005A0003">
          <w:rPr>
            <w:rFonts w:ascii="Times New Roman" w:hAnsi="Times New Roman" w:cs="Times New Roman"/>
            <w:sz w:val="22"/>
            <w:szCs w:val="22"/>
            <w:rPrChange w:id="651" w:author="Josh Butler" w:date="2021-10-29T08:40:00Z">
              <w:rPr>
                <w:rFonts w:ascii="AvenirNext LT Pro Regular" w:hAnsi="AvenirNext LT Pro Regular"/>
                <w:sz w:val="22"/>
                <w:szCs w:val="22"/>
              </w:rPr>
            </w:rPrChange>
          </w:rPr>
          <w:delText>platform included in its design</w:delText>
        </w:r>
      </w:del>
      <w:del w:id="652" w:author="Josh Butler" w:date="2022-03-11T10:36:00Z">
        <w:r w:rsidRPr="00AA4679" w:rsidDel="009F6CC0">
          <w:rPr>
            <w:rFonts w:ascii="Times New Roman" w:hAnsi="Times New Roman" w:cs="Times New Roman"/>
            <w:sz w:val="22"/>
            <w:szCs w:val="22"/>
            <w:rPrChange w:id="653" w:author="Josh Butler" w:date="2021-10-29T08:40:00Z">
              <w:rPr>
                <w:rFonts w:ascii="AvenirNext LT Pro Regular" w:hAnsi="AvenirNext LT Pro Regular"/>
                <w:sz w:val="22"/>
                <w:szCs w:val="22"/>
              </w:rPr>
            </w:rPrChange>
          </w:rPr>
          <w:delText>.</w:delText>
        </w:r>
      </w:del>
      <w:del w:id="654" w:author="Josh Butler" w:date="2022-03-18T14:51:00Z">
        <w:r w:rsidRPr="00AA4679" w:rsidDel="002625C8">
          <w:rPr>
            <w:rFonts w:ascii="Times New Roman" w:hAnsi="Times New Roman" w:cs="Times New Roman"/>
            <w:sz w:val="22"/>
            <w:szCs w:val="22"/>
            <w:rPrChange w:id="655" w:author="Josh Butler" w:date="2021-10-29T08:40:00Z">
              <w:rPr>
                <w:rFonts w:ascii="AvenirNext LT Pro Regular" w:hAnsi="AvenirNext LT Pro Regular"/>
                <w:sz w:val="22"/>
                <w:szCs w:val="22"/>
              </w:rPr>
            </w:rPrChange>
          </w:rPr>
          <w:delText xml:space="preserve"> </w:delText>
        </w:r>
      </w:del>
    </w:p>
    <w:p w14:paraId="772A9309" w14:textId="3F86CB23" w:rsidR="00275BB3" w:rsidRPr="00AA4679" w:rsidDel="006A3A97" w:rsidRDefault="00275BB3">
      <w:pPr>
        <w:rPr>
          <w:del w:id="656" w:author="Josh Butler" w:date="2022-02-23T17:29:00Z"/>
          <w:rFonts w:ascii="Times New Roman" w:hAnsi="Times New Roman" w:cs="Times New Roman"/>
          <w:iCs/>
          <w:sz w:val="22"/>
          <w:szCs w:val="22"/>
          <w:rPrChange w:id="657" w:author="Josh Butler" w:date="2021-10-29T08:40:00Z">
            <w:rPr>
              <w:del w:id="658" w:author="Josh Butler" w:date="2022-02-23T17:29:00Z"/>
              <w:rFonts w:ascii="AvenirNext LT Pro Regular" w:hAnsi="AvenirNext LT Pro Regular"/>
              <w:iCs/>
              <w:sz w:val="22"/>
              <w:szCs w:val="22"/>
            </w:rPr>
          </w:rPrChange>
        </w:rPr>
      </w:pPr>
      <w:del w:id="659" w:author="Josh Butler" w:date="2022-02-23T16:38:00Z">
        <w:r w:rsidRPr="00AA4679" w:rsidDel="00F45485">
          <w:rPr>
            <w:rFonts w:ascii="Times New Roman" w:hAnsi="Times New Roman" w:cs="Times New Roman"/>
            <w:iCs/>
            <w:sz w:val="22"/>
            <w:szCs w:val="22"/>
            <w:rPrChange w:id="660" w:author="Josh Butler" w:date="2021-10-29T08:40:00Z">
              <w:rPr>
                <w:rFonts w:ascii="AvenirNext LT Pro Regular" w:hAnsi="AvenirNext LT Pro Regular"/>
                <w:iCs/>
                <w:sz w:val="22"/>
                <w:szCs w:val="22"/>
              </w:rPr>
            </w:rPrChange>
          </w:rPr>
          <w:delText>Due to the relatively flat topograph</w:delText>
        </w:r>
      </w:del>
      <w:del w:id="661" w:author="Josh Butler" w:date="2022-02-23T14:55:00Z">
        <w:r w:rsidRPr="00AA4679" w:rsidDel="005A0003">
          <w:rPr>
            <w:rFonts w:ascii="Times New Roman" w:hAnsi="Times New Roman" w:cs="Times New Roman"/>
            <w:iCs/>
            <w:sz w:val="22"/>
            <w:szCs w:val="22"/>
            <w:rPrChange w:id="662" w:author="Josh Butler" w:date="2021-10-29T08:40:00Z">
              <w:rPr>
                <w:rFonts w:ascii="AvenirNext LT Pro Regular" w:hAnsi="AvenirNext LT Pro Regular"/>
                <w:iCs/>
                <w:sz w:val="22"/>
                <w:szCs w:val="22"/>
              </w:rPr>
            </w:rPrChange>
          </w:rPr>
          <w:delText>y</w:delText>
        </w:r>
      </w:del>
      <w:del w:id="663" w:author="Josh Butler" w:date="2022-02-23T16:38:00Z">
        <w:r w:rsidRPr="00AA4679" w:rsidDel="00F45485">
          <w:rPr>
            <w:rFonts w:ascii="Times New Roman" w:hAnsi="Times New Roman" w:cs="Times New Roman"/>
            <w:iCs/>
            <w:sz w:val="22"/>
            <w:szCs w:val="22"/>
            <w:rPrChange w:id="664" w:author="Josh Butler" w:date="2021-10-29T08:40:00Z">
              <w:rPr>
                <w:rFonts w:ascii="AvenirNext LT Pro Regular" w:hAnsi="AvenirNext LT Pro Regular"/>
                <w:iCs/>
                <w:sz w:val="22"/>
                <w:szCs w:val="22"/>
              </w:rPr>
            </w:rPrChange>
          </w:rPr>
          <w:delText xml:space="preserve"> </w:delText>
        </w:r>
      </w:del>
      <w:del w:id="665" w:author="Josh Butler" w:date="2021-10-29T09:17:00Z">
        <w:r w:rsidRPr="00AA4679" w:rsidDel="006F65A8">
          <w:rPr>
            <w:rFonts w:ascii="Times New Roman" w:hAnsi="Times New Roman" w:cs="Times New Roman"/>
            <w:iCs/>
            <w:sz w:val="22"/>
            <w:szCs w:val="22"/>
            <w:rPrChange w:id="666" w:author="Josh Butler" w:date="2021-10-29T08:40:00Z">
              <w:rPr>
                <w:rFonts w:ascii="AvenirNext LT Pro Regular" w:hAnsi="AvenirNext LT Pro Regular"/>
                <w:iCs/>
                <w:sz w:val="22"/>
                <w:szCs w:val="22"/>
              </w:rPr>
            </w:rPrChange>
          </w:rPr>
          <w:delText xml:space="preserve">as well as the fact that both </w:delText>
        </w:r>
        <w:r w:rsidR="00561A4E" w:rsidRPr="00AA4679" w:rsidDel="006F65A8">
          <w:rPr>
            <w:rFonts w:ascii="Times New Roman" w:hAnsi="Times New Roman" w:cs="Times New Roman"/>
            <w:iCs/>
            <w:sz w:val="22"/>
            <w:szCs w:val="22"/>
            <w:rPrChange w:id="667" w:author="Josh Butler" w:date="2021-10-29T08:40:00Z">
              <w:rPr>
                <w:rFonts w:ascii="AvenirNext LT Pro Regular" w:hAnsi="AvenirNext LT Pro Regular"/>
                <w:iCs/>
                <w:sz w:val="22"/>
                <w:szCs w:val="22"/>
              </w:rPr>
            </w:rPrChange>
          </w:rPr>
          <w:delText>the Hall</w:delText>
        </w:r>
        <w:r w:rsidR="006A3B4D" w:rsidRPr="00AA4679" w:rsidDel="006F65A8">
          <w:rPr>
            <w:rFonts w:ascii="Times New Roman" w:hAnsi="Times New Roman" w:cs="Times New Roman"/>
            <w:iCs/>
            <w:sz w:val="22"/>
            <w:szCs w:val="22"/>
            <w:rPrChange w:id="668" w:author="Josh Butler" w:date="2021-10-29T08:40:00Z">
              <w:rPr>
                <w:rFonts w:ascii="AvenirNext LT Pro Regular" w:hAnsi="AvenirNext LT Pro Regular"/>
                <w:iCs/>
                <w:sz w:val="22"/>
                <w:szCs w:val="22"/>
              </w:rPr>
            </w:rPrChange>
          </w:rPr>
          <w:delText xml:space="preserve"> </w:delText>
        </w:r>
        <w:r w:rsidRPr="00AA4679" w:rsidDel="006F65A8">
          <w:rPr>
            <w:rFonts w:ascii="Times New Roman" w:hAnsi="Times New Roman" w:cs="Times New Roman"/>
            <w:iCs/>
            <w:sz w:val="22"/>
            <w:szCs w:val="22"/>
            <w:rPrChange w:id="669" w:author="Josh Butler" w:date="2021-10-29T08:40:00Z">
              <w:rPr>
                <w:rFonts w:ascii="AvenirNext LT Pro Regular" w:hAnsi="AvenirNext LT Pro Regular"/>
                <w:iCs/>
                <w:sz w:val="22"/>
                <w:szCs w:val="22"/>
              </w:rPr>
            </w:rPrChange>
          </w:rPr>
          <w:delText xml:space="preserve">and </w:delText>
        </w:r>
        <w:r w:rsidR="00561A4E" w:rsidRPr="00AA4679" w:rsidDel="006F65A8">
          <w:rPr>
            <w:rFonts w:ascii="Times New Roman" w:hAnsi="Times New Roman" w:cs="Times New Roman"/>
            <w:iCs/>
            <w:sz w:val="22"/>
            <w:szCs w:val="22"/>
            <w:rPrChange w:id="670" w:author="Josh Butler" w:date="2021-10-29T08:40:00Z">
              <w:rPr>
                <w:rFonts w:ascii="AvenirNext LT Pro Regular" w:hAnsi="AvenirNext LT Pro Regular"/>
                <w:iCs/>
                <w:sz w:val="22"/>
                <w:szCs w:val="22"/>
              </w:rPr>
            </w:rPrChange>
          </w:rPr>
          <w:delText>Ludie Brown</w:delText>
        </w:r>
        <w:r w:rsidRPr="00AA4679" w:rsidDel="006F65A8">
          <w:rPr>
            <w:rFonts w:ascii="Times New Roman" w:hAnsi="Times New Roman" w:cs="Times New Roman"/>
            <w:iCs/>
            <w:sz w:val="22"/>
            <w:szCs w:val="22"/>
            <w:rPrChange w:id="671" w:author="Josh Butler" w:date="2021-10-29T08:40:00Z">
              <w:rPr>
                <w:rFonts w:ascii="AvenirNext LT Pro Regular" w:hAnsi="AvenirNext LT Pro Regular"/>
                <w:iCs/>
                <w:sz w:val="22"/>
                <w:szCs w:val="22"/>
              </w:rPr>
            </w:rPrChange>
          </w:rPr>
          <w:delText xml:space="preserve"> sites </w:delText>
        </w:r>
        <w:r w:rsidR="00561A4E" w:rsidRPr="00AA4679" w:rsidDel="006F65A8">
          <w:rPr>
            <w:rFonts w:ascii="Times New Roman" w:hAnsi="Times New Roman" w:cs="Times New Roman"/>
            <w:iCs/>
            <w:sz w:val="22"/>
            <w:szCs w:val="22"/>
            <w:rPrChange w:id="672" w:author="Josh Butler" w:date="2021-10-29T08:40:00Z">
              <w:rPr>
                <w:rFonts w:ascii="AvenirNext LT Pro Regular" w:hAnsi="AvenirNext LT Pro Regular"/>
                <w:iCs/>
                <w:sz w:val="22"/>
                <w:szCs w:val="22"/>
              </w:rPr>
            </w:rPrChange>
          </w:rPr>
          <w:delText>were used for farming</w:delText>
        </w:r>
        <w:r w:rsidRPr="00AA4679" w:rsidDel="006F65A8">
          <w:rPr>
            <w:rFonts w:ascii="Times New Roman" w:hAnsi="Times New Roman" w:cs="Times New Roman"/>
            <w:iCs/>
            <w:sz w:val="22"/>
            <w:szCs w:val="22"/>
            <w:rPrChange w:id="673" w:author="Josh Butler" w:date="2021-10-29T08:40:00Z">
              <w:rPr>
                <w:rFonts w:ascii="AvenirNext LT Pro Regular" w:hAnsi="AvenirNext LT Pro Regular"/>
                <w:iCs/>
                <w:sz w:val="22"/>
                <w:szCs w:val="22"/>
              </w:rPr>
            </w:rPrChange>
          </w:rPr>
          <w:delText xml:space="preserve">, </w:delText>
        </w:r>
      </w:del>
      <w:del w:id="674" w:author="Josh Butler" w:date="2022-02-23T16:38:00Z">
        <w:r w:rsidRPr="00AA4679" w:rsidDel="00F45485">
          <w:rPr>
            <w:rFonts w:ascii="Times New Roman" w:hAnsi="Times New Roman" w:cs="Times New Roman"/>
            <w:iCs/>
            <w:sz w:val="22"/>
            <w:szCs w:val="22"/>
            <w:rPrChange w:id="675" w:author="Josh Butler" w:date="2021-10-29T08:40:00Z">
              <w:rPr>
                <w:rFonts w:ascii="AvenirNext LT Pro Regular" w:hAnsi="AvenirNext LT Pro Regular"/>
                <w:iCs/>
                <w:sz w:val="22"/>
                <w:szCs w:val="22"/>
              </w:rPr>
            </w:rPrChange>
          </w:rPr>
          <w:delText>o</w:delText>
        </w:r>
      </w:del>
      <w:del w:id="676" w:author="Josh Butler" w:date="2022-03-18T13:15:00Z">
        <w:r w:rsidRPr="00AA4679" w:rsidDel="00476062">
          <w:rPr>
            <w:rFonts w:ascii="Times New Roman" w:hAnsi="Times New Roman" w:cs="Times New Roman"/>
            <w:iCs/>
            <w:sz w:val="22"/>
            <w:szCs w:val="22"/>
            <w:rPrChange w:id="677" w:author="Josh Butler" w:date="2021-10-29T08:40:00Z">
              <w:rPr>
                <w:rFonts w:ascii="AvenirNext LT Pro Regular" w:hAnsi="AvenirNext LT Pro Regular"/>
                <w:iCs/>
                <w:sz w:val="22"/>
                <w:szCs w:val="22"/>
              </w:rPr>
            </w:rPrChange>
          </w:rPr>
          <w:delText xml:space="preserve">ur plan is to propose </w:delText>
        </w:r>
      </w:del>
      <w:del w:id="678" w:author="Josh Butler" w:date="2022-02-23T16:39:00Z">
        <w:r w:rsidR="00561A4E" w:rsidRPr="00AA4679" w:rsidDel="00F45485">
          <w:rPr>
            <w:rFonts w:ascii="Times New Roman" w:hAnsi="Times New Roman" w:cs="Times New Roman"/>
            <w:iCs/>
            <w:sz w:val="22"/>
            <w:szCs w:val="22"/>
            <w:rPrChange w:id="679" w:author="Josh Butler" w:date="2021-10-29T08:40:00Z">
              <w:rPr>
                <w:rFonts w:ascii="AvenirNext LT Pro Regular" w:hAnsi="AvenirNext LT Pro Regular"/>
                <w:iCs/>
                <w:sz w:val="22"/>
                <w:szCs w:val="22"/>
              </w:rPr>
            </w:rPrChange>
          </w:rPr>
          <w:delText xml:space="preserve">minimal </w:delText>
        </w:r>
      </w:del>
      <w:del w:id="680" w:author="Josh Butler" w:date="2022-02-23T15:24:00Z">
        <w:r w:rsidR="006A3B4D" w:rsidRPr="00AA4679" w:rsidDel="00E75381">
          <w:rPr>
            <w:rFonts w:ascii="Times New Roman" w:hAnsi="Times New Roman" w:cs="Times New Roman"/>
            <w:iCs/>
            <w:sz w:val="22"/>
            <w:szCs w:val="22"/>
            <w:rPrChange w:id="681" w:author="Josh Butler" w:date="2021-10-29T08:40:00Z">
              <w:rPr>
                <w:rFonts w:ascii="AvenirNext LT Pro Regular" w:hAnsi="AvenirNext LT Pro Regular"/>
                <w:iCs/>
                <w:sz w:val="22"/>
                <w:szCs w:val="22"/>
              </w:rPr>
            </w:rPrChange>
          </w:rPr>
          <w:delText xml:space="preserve">site </w:delText>
        </w:r>
      </w:del>
      <w:del w:id="682" w:author="Josh Butler" w:date="2022-02-23T14:55:00Z">
        <w:r w:rsidR="006A3B4D" w:rsidRPr="00AA4679" w:rsidDel="005A0003">
          <w:rPr>
            <w:rFonts w:ascii="Times New Roman" w:hAnsi="Times New Roman" w:cs="Times New Roman"/>
            <w:iCs/>
            <w:sz w:val="22"/>
            <w:szCs w:val="22"/>
            <w:rPrChange w:id="683" w:author="Josh Butler" w:date="2021-10-29T08:40:00Z">
              <w:rPr>
                <w:rFonts w:ascii="AvenirNext LT Pro Regular" w:hAnsi="AvenirNext LT Pro Regular"/>
                <w:iCs/>
                <w:sz w:val="22"/>
                <w:szCs w:val="22"/>
              </w:rPr>
            </w:rPrChange>
          </w:rPr>
          <w:delText>clearing a</w:delText>
        </w:r>
      </w:del>
      <w:del w:id="684" w:author="Josh Butler" w:date="2022-02-23T15:03:00Z">
        <w:r w:rsidR="006A3B4D" w:rsidRPr="00AA4679" w:rsidDel="00AB407B">
          <w:rPr>
            <w:rFonts w:ascii="Times New Roman" w:hAnsi="Times New Roman" w:cs="Times New Roman"/>
            <w:iCs/>
            <w:sz w:val="22"/>
            <w:szCs w:val="22"/>
            <w:rPrChange w:id="685" w:author="Josh Butler" w:date="2021-10-29T08:40:00Z">
              <w:rPr>
                <w:rFonts w:ascii="AvenirNext LT Pro Regular" w:hAnsi="AvenirNext LT Pro Regular"/>
                <w:iCs/>
                <w:sz w:val="22"/>
                <w:szCs w:val="22"/>
              </w:rPr>
            </w:rPrChange>
          </w:rPr>
          <w:delText xml:space="preserve">ctivities via a stump, grub and burn method </w:delText>
        </w:r>
        <w:r w:rsidR="00880736" w:rsidRPr="00AA4679" w:rsidDel="00AB407B">
          <w:rPr>
            <w:rFonts w:ascii="Times New Roman" w:hAnsi="Times New Roman" w:cs="Times New Roman"/>
            <w:iCs/>
            <w:sz w:val="22"/>
            <w:szCs w:val="22"/>
            <w:rPrChange w:id="686" w:author="Josh Butler" w:date="2021-10-29T08:40:00Z">
              <w:rPr>
                <w:rFonts w:ascii="AvenirNext LT Pro Regular" w:hAnsi="AvenirNext LT Pro Regular"/>
                <w:iCs/>
                <w:sz w:val="22"/>
                <w:szCs w:val="22"/>
              </w:rPr>
            </w:rPrChange>
          </w:rPr>
          <w:delText xml:space="preserve">prior to </w:delText>
        </w:r>
      </w:del>
      <w:del w:id="687" w:author="Josh Butler" w:date="2022-02-23T15:11:00Z">
        <w:r w:rsidR="00880736" w:rsidRPr="00AA4679" w:rsidDel="00AB407B">
          <w:rPr>
            <w:rFonts w:ascii="Times New Roman" w:hAnsi="Times New Roman" w:cs="Times New Roman"/>
            <w:iCs/>
            <w:sz w:val="22"/>
            <w:szCs w:val="22"/>
            <w:rPrChange w:id="688" w:author="Josh Butler" w:date="2021-10-29T08:40:00Z">
              <w:rPr>
                <w:rFonts w:ascii="AvenirNext LT Pro Regular" w:hAnsi="AvenirNext LT Pro Regular"/>
                <w:iCs/>
                <w:sz w:val="22"/>
                <w:szCs w:val="22"/>
              </w:rPr>
            </w:rPrChange>
          </w:rPr>
          <w:delText>installing</w:delText>
        </w:r>
      </w:del>
      <w:del w:id="689" w:author="Josh Butler" w:date="2022-03-18T13:15:00Z">
        <w:r w:rsidR="00880736" w:rsidRPr="00AA4679" w:rsidDel="00476062">
          <w:rPr>
            <w:rFonts w:ascii="Times New Roman" w:hAnsi="Times New Roman" w:cs="Times New Roman"/>
            <w:iCs/>
            <w:sz w:val="22"/>
            <w:szCs w:val="22"/>
            <w:rPrChange w:id="690" w:author="Josh Butler" w:date="2021-10-29T08:40:00Z">
              <w:rPr>
                <w:rFonts w:ascii="AvenirNext LT Pro Regular" w:hAnsi="AvenirNext LT Pro Regular"/>
                <w:iCs/>
                <w:sz w:val="22"/>
                <w:szCs w:val="22"/>
              </w:rPr>
            </w:rPrChange>
          </w:rPr>
          <w:delText xml:space="preserve"> </w:delText>
        </w:r>
      </w:del>
      <w:del w:id="691" w:author="Josh Butler" w:date="2021-10-29T13:39:00Z">
        <w:r w:rsidRPr="00AA4679" w:rsidDel="00F45246">
          <w:rPr>
            <w:rFonts w:ascii="Times New Roman" w:hAnsi="Times New Roman" w:cs="Times New Roman"/>
            <w:iCs/>
            <w:sz w:val="22"/>
            <w:szCs w:val="22"/>
            <w:rPrChange w:id="692" w:author="Josh Butler" w:date="2021-10-29T08:40:00Z">
              <w:rPr>
                <w:rFonts w:ascii="AvenirNext LT Pro Regular" w:hAnsi="AvenirNext LT Pro Regular"/>
                <w:iCs/>
                <w:sz w:val="22"/>
                <w:szCs w:val="22"/>
              </w:rPr>
            </w:rPrChange>
          </w:rPr>
          <w:delText xml:space="preserve">sediment </w:delText>
        </w:r>
        <w:r w:rsidR="00880736" w:rsidRPr="00AA4679" w:rsidDel="00F45246">
          <w:rPr>
            <w:rFonts w:ascii="Times New Roman" w:hAnsi="Times New Roman" w:cs="Times New Roman"/>
            <w:iCs/>
            <w:sz w:val="22"/>
            <w:szCs w:val="22"/>
            <w:rPrChange w:id="693" w:author="Josh Butler" w:date="2021-10-29T08:40:00Z">
              <w:rPr>
                <w:rFonts w:ascii="AvenirNext LT Pro Regular" w:hAnsi="AvenirNext LT Pro Regular"/>
                <w:iCs/>
                <w:sz w:val="22"/>
                <w:szCs w:val="22"/>
              </w:rPr>
            </w:rPrChange>
          </w:rPr>
          <w:delText>basins</w:delText>
        </w:r>
      </w:del>
      <w:del w:id="694" w:author="Josh Butler" w:date="2022-02-23T15:11:00Z">
        <w:r w:rsidR="00880736" w:rsidRPr="00AA4679" w:rsidDel="00AB407B">
          <w:rPr>
            <w:rFonts w:ascii="Times New Roman" w:hAnsi="Times New Roman" w:cs="Times New Roman"/>
            <w:iCs/>
            <w:sz w:val="22"/>
            <w:szCs w:val="22"/>
            <w:rPrChange w:id="695" w:author="Josh Butler" w:date="2021-10-29T08:40:00Z">
              <w:rPr>
                <w:rFonts w:ascii="AvenirNext LT Pro Regular" w:hAnsi="AvenirNext LT Pro Regular"/>
                <w:iCs/>
                <w:sz w:val="22"/>
                <w:szCs w:val="22"/>
              </w:rPr>
            </w:rPrChange>
          </w:rPr>
          <w:delText xml:space="preserve"> and erosion </w:delText>
        </w:r>
        <w:r w:rsidRPr="00AA4679" w:rsidDel="00AB407B">
          <w:rPr>
            <w:rFonts w:ascii="Times New Roman" w:hAnsi="Times New Roman" w:cs="Times New Roman"/>
            <w:iCs/>
            <w:sz w:val="22"/>
            <w:szCs w:val="22"/>
            <w:rPrChange w:id="696" w:author="Josh Butler" w:date="2021-10-29T08:40:00Z">
              <w:rPr>
                <w:rFonts w:ascii="AvenirNext LT Pro Regular" w:hAnsi="AvenirNext LT Pro Regular"/>
                <w:iCs/>
                <w:sz w:val="22"/>
                <w:szCs w:val="22"/>
              </w:rPr>
            </w:rPrChange>
          </w:rPr>
          <w:delText>control measures</w:delText>
        </w:r>
        <w:r w:rsidR="00880736" w:rsidRPr="00AA4679" w:rsidDel="00AB407B">
          <w:rPr>
            <w:rFonts w:ascii="Times New Roman" w:hAnsi="Times New Roman" w:cs="Times New Roman"/>
            <w:iCs/>
            <w:sz w:val="22"/>
            <w:szCs w:val="22"/>
            <w:rPrChange w:id="697" w:author="Josh Butler" w:date="2021-10-29T08:40:00Z">
              <w:rPr>
                <w:rFonts w:ascii="AvenirNext LT Pro Regular" w:hAnsi="AvenirNext LT Pro Regular"/>
                <w:iCs/>
                <w:sz w:val="22"/>
                <w:szCs w:val="22"/>
              </w:rPr>
            </w:rPrChange>
          </w:rPr>
          <w:delText>.</w:delText>
        </w:r>
        <w:r w:rsidRPr="00AA4679" w:rsidDel="00AB407B">
          <w:rPr>
            <w:rFonts w:ascii="Times New Roman" w:hAnsi="Times New Roman" w:cs="Times New Roman"/>
            <w:iCs/>
            <w:sz w:val="22"/>
            <w:szCs w:val="22"/>
            <w:rPrChange w:id="698" w:author="Josh Butler" w:date="2021-10-29T08:40:00Z">
              <w:rPr>
                <w:rFonts w:ascii="AvenirNext LT Pro Regular" w:hAnsi="AvenirNext LT Pro Regular"/>
                <w:iCs/>
                <w:sz w:val="22"/>
                <w:szCs w:val="22"/>
              </w:rPr>
            </w:rPrChange>
          </w:rPr>
          <w:delText xml:space="preserve">  </w:delText>
        </w:r>
      </w:del>
      <w:del w:id="699" w:author="Josh Butler" w:date="2022-03-18T13:15:00Z">
        <w:r w:rsidR="002E3295" w:rsidRPr="00AA4679" w:rsidDel="00476062">
          <w:rPr>
            <w:rFonts w:ascii="Times New Roman" w:hAnsi="Times New Roman" w:cs="Times New Roman"/>
            <w:iCs/>
            <w:sz w:val="22"/>
            <w:szCs w:val="22"/>
            <w:rPrChange w:id="700" w:author="Josh Butler" w:date="2021-10-29T08:40:00Z">
              <w:rPr>
                <w:rFonts w:ascii="AvenirNext LT Pro Regular" w:hAnsi="AvenirNext LT Pro Regular"/>
                <w:iCs/>
                <w:sz w:val="22"/>
                <w:szCs w:val="22"/>
              </w:rPr>
            </w:rPrChange>
          </w:rPr>
          <w:delText>Our general assumption</w:delText>
        </w:r>
      </w:del>
      <w:del w:id="701" w:author="Josh Butler" w:date="2022-02-23T15:11:00Z">
        <w:r w:rsidR="002E3295" w:rsidRPr="00AA4679" w:rsidDel="00AB407B">
          <w:rPr>
            <w:rFonts w:ascii="Times New Roman" w:hAnsi="Times New Roman" w:cs="Times New Roman"/>
            <w:iCs/>
            <w:sz w:val="22"/>
            <w:szCs w:val="22"/>
            <w:rPrChange w:id="702" w:author="Josh Butler" w:date="2021-10-29T08:40:00Z">
              <w:rPr>
                <w:rFonts w:ascii="AvenirNext LT Pro Regular" w:hAnsi="AvenirNext LT Pro Regular"/>
                <w:iCs/>
                <w:sz w:val="22"/>
                <w:szCs w:val="22"/>
              </w:rPr>
            </w:rPrChange>
          </w:rPr>
          <w:delText xml:space="preserve"> </w:delText>
        </w:r>
      </w:del>
      <w:del w:id="703" w:author="Josh Butler" w:date="2021-10-29T14:04:00Z">
        <w:r w:rsidR="002E3295" w:rsidRPr="00AA4679" w:rsidDel="006C17A4">
          <w:rPr>
            <w:rFonts w:ascii="Times New Roman" w:hAnsi="Times New Roman" w:cs="Times New Roman"/>
            <w:iCs/>
            <w:sz w:val="22"/>
            <w:szCs w:val="22"/>
            <w:rPrChange w:id="704" w:author="Josh Butler" w:date="2021-10-29T08:40:00Z">
              <w:rPr>
                <w:rFonts w:ascii="AvenirNext LT Pro Regular" w:hAnsi="AvenirNext LT Pro Regular"/>
                <w:iCs/>
                <w:sz w:val="22"/>
                <w:szCs w:val="22"/>
              </w:rPr>
            </w:rPrChange>
          </w:rPr>
          <w:delText>on the</w:delText>
        </w:r>
      </w:del>
      <w:del w:id="705" w:author="Josh Butler" w:date="2021-10-29T13:24:00Z">
        <w:r w:rsidR="002E3295" w:rsidRPr="00AA4679" w:rsidDel="00C505E8">
          <w:rPr>
            <w:rFonts w:ascii="Times New Roman" w:hAnsi="Times New Roman" w:cs="Times New Roman"/>
            <w:iCs/>
            <w:sz w:val="22"/>
            <w:szCs w:val="22"/>
            <w:rPrChange w:id="706" w:author="Josh Butler" w:date="2021-10-29T08:40:00Z">
              <w:rPr>
                <w:rFonts w:ascii="AvenirNext LT Pro Regular" w:hAnsi="AvenirNext LT Pro Regular"/>
                <w:iCs/>
                <w:sz w:val="22"/>
                <w:szCs w:val="22"/>
              </w:rPr>
            </w:rPrChange>
          </w:rPr>
          <w:delText xml:space="preserve"> </w:delText>
        </w:r>
      </w:del>
      <w:del w:id="707" w:author="Josh Butler" w:date="2021-10-29T13:20:00Z">
        <w:r w:rsidR="002E3295" w:rsidRPr="00AA4679" w:rsidDel="00C505E8">
          <w:rPr>
            <w:rFonts w:ascii="Times New Roman" w:hAnsi="Times New Roman" w:cs="Times New Roman"/>
            <w:iCs/>
            <w:sz w:val="22"/>
            <w:szCs w:val="22"/>
            <w:rPrChange w:id="708" w:author="Josh Butler" w:date="2021-10-29T08:40:00Z">
              <w:rPr>
                <w:rFonts w:ascii="AvenirNext LT Pro Regular" w:hAnsi="AvenirNext LT Pro Regular"/>
                <w:iCs/>
                <w:sz w:val="22"/>
                <w:szCs w:val="22"/>
              </w:rPr>
            </w:rPrChange>
          </w:rPr>
          <w:delText xml:space="preserve">Duplin County </w:delText>
        </w:r>
      </w:del>
      <w:del w:id="709" w:author="Josh Butler" w:date="2021-10-29T13:24:00Z">
        <w:r w:rsidR="002E3295" w:rsidRPr="00AA4679" w:rsidDel="00C505E8">
          <w:rPr>
            <w:rFonts w:ascii="Times New Roman" w:hAnsi="Times New Roman" w:cs="Times New Roman"/>
            <w:iCs/>
            <w:sz w:val="22"/>
            <w:szCs w:val="22"/>
            <w:rPrChange w:id="710" w:author="Josh Butler" w:date="2021-10-29T08:40:00Z">
              <w:rPr>
                <w:rFonts w:ascii="AvenirNext LT Pro Regular" w:hAnsi="AvenirNext LT Pro Regular"/>
                <w:iCs/>
                <w:sz w:val="22"/>
                <w:szCs w:val="22"/>
              </w:rPr>
            </w:rPrChange>
          </w:rPr>
          <w:delText xml:space="preserve">sites is </w:delText>
        </w:r>
      </w:del>
      <w:ins w:id="711" w:author="Jeff Filippo" w:date="2020-01-14T15:40:00Z">
        <w:del w:id="712" w:author="Josh Butler" w:date="2021-10-29T13:24:00Z">
          <w:r w:rsidR="00144E3B" w:rsidRPr="00AA4679" w:rsidDel="00C505E8">
            <w:rPr>
              <w:rFonts w:ascii="Times New Roman" w:hAnsi="Times New Roman" w:cs="Times New Roman"/>
              <w:iCs/>
              <w:sz w:val="22"/>
              <w:szCs w:val="22"/>
              <w:rPrChange w:id="713" w:author="Josh Butler" w:date="2021-10-29T08:40:00Z">
                <w:rPr>
                  <w:rFonts w:ascii="AvenirNext LT Pro Regular" w:hAnsi="AvenirNext LT Pro Regular"/>
                  <w:iCs/>
                  <w:sz w:val="22"/>
                  <w:szCs w:val="22"/>
                </w:rPr>
              </w:rPrChange>
            </w:rPr>
            <w:delText>that</w:delText>
          </w:r>
        </w:del>
        <w:del w:id="714" w:author="Josh Butler" w:date="2021-10-29T14:21:00Z">
          <w:r w:rsidR="00144E3B" w:rsidRPr="00AA4679" w:rsidDel="00A55D24">
            <w:rPr>
              <w:rFonts w:ascii="Times New Roman" w:hAnsi="Times New Roman" w:cs="Times New Roman"/>
              <w:iCs/>
              <w:sz w:val="22"/>
              <w:szCs w:val="22"/>
              <w:rPrChange w:id="715" w:author="Josh Butler" w:date="2021-10-29T08:40:00Z">
                <w:rPr>
                  <w:rFonts w:ascii="AvenirNext LT Pro Regular" w:hAnsi="AvenirNext LT Pro Regular"/>
                  <w:iCs/>
                  <w:sz w:val="22"/>
                  <w:szCs w:val="22"/>
                </w:rPr>
              </w:rPrChange>
            </w:rPr>
            <w:delText xml:space="preserve"> </w:delText>
          </w:r>
        </w:del>
      </w:ins>
      <w:del w:id="716" w:author="Josh Butler" w:date="2021-10-29T14:21:00Z">
        <w:r w:rsidR="002E3295" w:rsidRPr="00AA4679" w:rsidDel="00A55D24">
          <w:rPr>
            <w:rFonts w:ascii="Times New Roman" w:hAnsi="Times New Roman" w:cs="Times New Roman"/>
            <w:iCs/>
            <w:sz w:val="22"/>
            <w:szCs w:val="22"/>
            <w:rPrChange w:id="717" w:author="Josh Butler" w:date="2021-10-29T08:40:00Z">
              <w:rPr>
                <w:rFonts w:ascii="AvenirNext LT Pro Regular" w:hAnsi="AvenirNext LT Pro Regular"/>
                <w:iCs/>
                <w:sz w:val="22"/>
                <w:szCs w:val="22"/>
              </w:rPr>
            </w:rPrChange>
          </w:rPr>
          <w:delText>c</w:delText>
        </w:r>
        <w:r w:rsidR="00480B97" w:rsidRPr="00AA4679" w:rsidDel="00A55D24">
          <w:rPr>
            <w:rFonts w:ascii="Times New Roman" w:hAnsi="Times New Roman" w:cs="Times New Roman"/>
            <w:iCs/>
            <w:sz w:val="22"/>
            <w:szCs w:val="22"/>
            <w:rPrChange w:id="718" w:author="Josh Butler" w:date="2021-10-29T08:40:00Z">
              <w:rPr>
                <w:rFonts w:ascii="AvenirNext LT Pro Regular" w:hAnsi="AvenirNext LT Pro Regular"/>
                <w:iCs/>
                <w:sz w:val="22"/>
                <w:szCs w:val="22"/>
              </w:rPr>
            </w:rPrChange>
          </w:rPr>
          <w:delText>learing should only be necessary for shading considerations per</w:delText>
        </w:r>
        <w:r w:rsidR="00880736" w:rsidRPr="00AA4679" w:rsidDel="00A55D24">
          <w:rPr>
            <w:rFonts w:ascii="Times New Roman" w:hAnsi="Times New Roman" w:cs="Times New Roman"/>
            <w:iCs/>
            <w:sz w:val="22"/>
            <w:szCs w:val="22"/>
            <w:rPrChange w:id="719" w:author="Josh Butler" w:date="2021-10-29T08:40:00Z">
              <w:rPr>
                <w:rFonts w:ascii="AvenirNext LT Pro Regular" w:hAnsi="AvenirNext LT Pro Regular"/>
                <w:iCs/>
                <w:sz w:val="22"/>
                <w:szCs w:val="22"/>
              </w:rPr>
            </w:rPrChange>
          </w:rPr>
          <w:delText xml:space="preserve"> the preliminary details in the civil designs</w:delText>
        </w:r>
        <w:r w:rsidRPr="00AA4679" w:rsidDel="00A55D24">
          <w:rPr>
            <w:rFonts w:ascii="Times New Roman" w:hAnsi="Times New Roman" w:cs="Times New Roman"/>
            <w:iCs/>
            <w:sz w:val="22"/>
            <w:szCs w:val="22"/>
            <w:rPrChange w:id="720" w:author="Josh Butler" w:date="2021-10-29T08:40:00Z">
              <w:rPr>
                <w:rFonts w:ascii="AvenirNext LT Pro Regular" w:hAnsi="AvenirNext LT Pro Regular"/>
                <w:iCs/>
                <w:sz w:val="22"/>
                <w:szCs w:val="22"/>
              </w:rPr>
            </w:rPrChange>
          </w:rPr>
          <w:delText>. </w:delText>
        </w:r>
      </w:del>
      <w:del w:id="721" w:author="Josh Butler" w:date="2022-02-23T17:29:00Z">
        <w:r w:rsidRPr="00AA4679" w:rsidDel="006A3A97">
          <w:rPr>
            <w:rFonts w:ascii="Times New Roman" w:hAnsi="Times New Roman" w:cs="Times New Roman"/>
            <w:iCs/>
            <w:sz w:val="22"/>
            <w:szCs w:val="22"/>
            <w:rPrChange w:id="722" w:author="Josh Butler" w:date="2021-10-29T08:40:00Z">
              <w:rPr>
                <w:rFonts w:ascii="AvenirNext LT Pro Regular" w:hAnsi="AvenirNext LT Pro Regular"/>
                <w:iCs/>
                <w:sz w:val="22"/>
                <w:szCs w:val="22"/>
              </w:rPr>
            </w:rPrChange>
          </w:rPr>
          <w:delText xml:space="preserve"> </w:delText>
        </w:r>
      </w:del>
    </w:p>
    <w:p w14:paraId="3757B023" w14:textId="312BCB44" w:rsidR="002E3295" w:rsidRPr="00AA4679" w:rsidDel="00E72962" w:rsidRDefault="00275BB3" w:rsidP="00275BB3">
      <w:pPr>
        <w:rPr>
          <w:del w:id="723" w:author="Josh Butler" w:date="2021-10-29T14:26:00Z"/>
          <w:rFonts w:ascii="Times New Roman" w:hAnsi="Times New Roman" w:cs="Times New Roman"/>
          <w:iCs/>
          <w:sz w:val="22"/>
          <w:szCs w:val="22"/>
          <w:rPrChange w:id="724" w:author="Josh Butler" w:date="2021-10-29T08:40:00Z">
            <w:rPr>
              <w:del w:id="725" w:author="Josh Butler" w:date="2021-10-29T14:26:00Z"/>
              <w:rFonts w:ascii="AvenirNext LT Pro Regular" w:hAnsi="AvenirNext LT Pro Regular"/>
              <w:iCs/>
              <w:sz w:val="22"/>
              <w:szCs w:val="22"/>
            </w:rPr>
          </w:rPrChange>
        </w:rPr>
      </w:pPr>
      <w:del w:id="726" w:author="Josh Butler" w:date="2022-02-23T17:29:00Z">
        <w:r w:rsidRPr="00AA4679" w:rsidDel="006A3A97">
          <w:rPr>
            <w:rFonts w:ascii="Times New Roman" w:hAnsi="Times New Roman" w:cs="Times New Roman"/>
            <w:iCs/>
            <w:sz w:val="22"/>
            <w:szCs w:val="22"/>
            <w:rPrChange w:id="727" w:author="Josh Butler" w:date="2021-10-29T08:40:00Z">
              <w:rPr>
                <w:rFonts w:ascii="AvenirNext LT Pro Regular" w:hAnsi="AvenirNext LT Pro Regular"/>
                <w:iCs/>
                <w:sz w:val="22"/>
                <w:szCs w:val="22"/>
              </w:rPr>
            </w:rPrChange>
          </w:rPr>
          <w:delText xml:space="preserve">The </w:delText>
        </w:r>
      </w:del>
      <w:del w:id="728" w:author="Josh Butler" w:date="2021-10-29T13:27:00Z">
        <w:r w:rsidR="00480B97" w:rsidRPr="00AA4679" w:rsidDel="00C505E8">
          <w:rPr>
            <w:rFonts w:ascii="Times New Roman" w:hAnsi="Times New Roman" w:cs="Times New Roman"/>
            <w:iCs/>
            <w:sz w:val="22"/>
            <w:szCs w:val="22"/>
            <w:rPrChange w:id="729" w:author="Josh Butler" w:date="2021-10-29T08:40:00Z">
              <w:rPr>
                <w:rFonts w:ascii="AvenirNext LT Pro Regular" w:hAnsi="AvenirNext LT Pro Regular"/>
                <w:iCs/>
                <w:sz w:val="22"/>
                <w:szCs w:val="22"/>
              </w:rPr>
            </w:rPrChange>
          </w:rPr>
          <w:delText>Old Cedar</w:delText>
        </w:r>
      </w:del>
      <w:del w:id="730" w:author="Josh Butler" w:date="2022-02-23T17:29:00Z">
        <w:r w:rsidRPr="00AA4679" w:rsidDel="006A3A97">
          <w:rPr>
            <w:rFonts w:ascii="Times New Roman" w:hAnsi="Times New Roman" w:cs="Times New Roman"/>
            <w:iCs/>
            <w:sz w:val="22"/>
            <w:szCs w:val="22"/>
            <w:rPrChange w:id="731" w:author="Josh Butler" w:date="2021-10-29T08:40:00Z">
              <w:rPr>
                <w:rFonts w:ascii="AvenirNext LT Pro Regular" w:hAnsi="AvenirNext LT Pro Regular"/>
                <w:iCs/>
                <w:sz w:val="22"/>
                <w:szCs w:val="22"/>
              </w:rPr>
            </w:rPrChange>
          </w:rPr>
          <w:delText xml:space="preserve"> site </w:delText>
        </w:r>
        <w:r w:rsidR="00F54B20" w:rsidRPr="00AA4679" w:rsidDel="006A3A97">
          <w:rPr>
            <w:rFonts w:ascii="Times New Roman" w:hAnsi="Times New Roman" w:cs="Times New Roman"/>
            <w:iCs/>
            <w:sz w:val="22"/>
            <w:szCs w:val="22"/>
            <w:rPrChange w:id="732" w:author="Josh Butler" w:date="2021-10-29T08:40:00Z">
              <w:rPr>
                <w:rFonts w:ascii="AvenirNext LT Pro Regular" w:hAnsi="AvenirNext LT Pro Regular"/>
                <w:iCs/>
                <w:sz w:val="22"/>
                <w:szCs w:val="22"/>
              </w:rPr>
            </w:rPrChange>
          </w:rPr>
          <w:delText xml:space="preserve">is </w:delText>
        </w:r>
      </w:del>
      <w:del w:id="733" w:author="Josh Butler" w:date="2021-10-29T14:22:00Z">
        <w:r w:rsidR="00480B97" w:rsidRPr="00AA4679" w:rsidDel="00A55D24">
          <w:rPr>
            <w:rFonts w:ascii="Times New Roman" w:hAnsi="Times New Roman" w:cs="Times New Roman"/>
            <w:iCs/>
            <w:sz w:val="22"/>
            <w:szCs w:val="22"/>
            <w:rPrChange w:id="734" w:author="Josh Butler" w:date="2021-10-29T08:40:00Z">
              <w:rPr>
                <w:rFonts w:ascii="AvenirNext LT Pro Regular" w:hAnsi="AvenirNext LT Pro Regular"/>
                <w:iCs/>
                <w:sz w:val="22"/>
                <w:szCs w:val="22"/>
              </w:rPr>
            </w:rPrChange>
          </w:rPr>
          <w:delText>assum</w:delText>
        </w:r>
      </w:del>
      <w:del w:id="735" w:author="Josh Butler" w:date="2021-10-29T14:23:00Z">
        <w:r w:rsidR="00480B97" w:rsidRPr="00AA4679" w:rsidDel="00A55D24">
          <w:rPr>
            <w:rFonts w:ascii="Times New Roman" w:hAnsi="Times New Roman" w:cs="Times New Roman"/>
            <w:iCs/>
            <w:sz w:val="22"/>
            <w:szCs w:val="22"/>
            <w:rPrChange w:id="736" w:author="Josh Butler" w:date="2021-10-29T08:40:00Z">
              <w:rPr>
                <w:rFonts w:ascii="AvenirNext LT Pro Regular" w:hAnsi="AvenirNext LT Pro Regular"/>
                <w:iCs/>
                <w:sz w:val="22"/>
                <w:szCs w:val="22"/>
              </w:rPr>
            </w:rPrChange>
          </w:rPr>
          <w:delText>ed to be</w:delText>
        </w:r>
      </w:del>
      <w:del w:id="737" w:author="Josh Butler" w:date="2022-02-23T17:29:00Z">
        <w:r w:rsidR="00480B97" w:rsidRPr="00AA4679" w:rsidDel="006A3A97">
          <w:rPr>
            <w:rFonts w:ascii="Times New Roman" w:hAnsi="Times New Roman" w:cs="Times New Roman"/>
            <w:iCs/>
            <w:sz w:val="22"/>
            <w:szCs w:val="22"/>
            <w:rPrChange w:id="738" w:author="Josh Butler" w:date="2021-10-29T08:40:00Z">
              <w:rPr>
                <w:rFonts w:ascii="AvenirNext LT Pro Regular" w:hAnsi="AvenirNext LT Pro Regular"/>
                <w:iCs/>
                <w:sz w:val="22"/>
                <w:szCs w:val="22"/>
              </w:rPr>
            </w:rPrChange>
          </w:rPr>
          <w:delText xml:space="preserve"> </w:delText>
        </w:r>
      </w:del>
      <w:del w:id="739" w:author="Josh Butler" w:date="2021-10-29T13:40:00Z">
        <w:r w:rsidR="00F54B20" w:rsidRPr="00AA4679" w:rsidDel="00F45246">
          <w:rPr>
            <w:rFonts w:ascii="Times New Roman" w:hAnsi="Times New Roman" w:cs="Times New Roman"/>
            <w:iCs/>
            <w:sz w:val="22"/>
            <w:szCs w:val="22"/>
            <w:rPrChange w:id="740" w:author="Josh Butler" w:date="2021-10-29T08:40:00Z">
              <w:rPr>
                <w:rFonts w:ascii="AvenirNext LT Pro Regular" w:hAnsi="AvenirNext LT Pro Regular"/>
                <w:iCs/>
                <w:sz w:val="22"/>
                <w:szCs w:val="22"/>
              </w:rPr>
            </w:rPrChange>
          </w:rPr>
          <w:delText>heavily wooded and will require c</w:delText>
        </w:r>
      </w:del>
      <w:del w:id="741" w:author="Josh Butler" w:date="2022-02-23T17:29:00Z">
        <w:r w:rsidR="00F54B20" w:rsidRPr="00AA4679" w:rsidDel="006A3A97">
          <w:rPr>
            <w:rFonts w:ascii="Times New Roman" w:hAnsi="Times New Roman" w:cs="Times New Roman"/>
            <w:iCs/>
            <w:sz w:val="22"/>
            <w:szCs w:val="22"/>
            <w:rPrChange w:id="742" w:author="Josh Butler" w:date="2021-10-29T08:40:00Z">
              <w:rPr>
                <w:rFonts w:ascii="AvenirNext LT Pro Regular" w:hAnsi="AvenirNext LT Pro Regular"/>
                <w:iCs/>
                <w:sz w:val="22"/>
                <w:szCs w:val="22"/>
              </w:rPr>
            </w:rPrChange>
          </w:rPr>
          <w:delText xml:space="preserve">learing </w:delText>
        </w:r>
        <w:r w:rsidR="00480B97" w:rsidRPr="00AA4679" w:rsidDel="006A3A97">
          <w:rPr>
            <w:rFonts w:ascii="Times New Roman" w:hAnsi="Times New Roman" w:cs="Times New Roman"/>
            <w:iCs/>
            <w:sz w:val="22"/>
            <w:szCs w:val="22"/>
            <w:rPrChange w:id="743" w:author="Josh Butler" w:date="2021-10-29T08:40:00Z">
              <w:rPr>
                <w:rFonts w:ascii="AvenirNext LT Pro Regular" w:hAnsi="AvenirNext LT Pro Regular"/>
                <w:iCs/>
                <w:sz w:val="22"/>
                <w:szCs w:val="22"/>
              </w:rPr>
            </w:rPrChange>
          </w:rPr>
          <w:delText xml:space="preserve">via a stump, grub and burn method </w:delText>
        </w:r>
        <w:r w:rsidR="00F54B20" w:rsidRPr="00AA4679" w:rsidDel="006A3A97">
          <w:rPr>
            <w:rFonts w:ascii="Times New Roman" w:hAnsi="Times New Roman" w:cs="Times New Roman"/>
            <w:iCs/>
            <w:sz w:val="22"/>
            <w:szCs w:val="22"/>
            <w:rPrChange w:id="744" w:author="Josh Butler" w:date="2021-10-29T08:40:00Z">
              <w:rPr>
                <w:rFonts w:ascii="AvenirNext LT Pro Regular" w:hAnsi="AvenirNext LT Pro Regular"/>
                <w:iCs/>
                <w:sz w:val="22"/>
                <w:szCs w:val="22"/>
              </w:rPr>
            </w:rPrChange>
          </w:rPr>
          <w:delText xml:space="preserve">prior to establishing erosion controls. </w:delText>
        </w:r>
      </w:del>
      <w:del w:id="745" w:author="Josh Butler" w:date="2021-10-29T13:41:00Z">
        <w:r w:rsidR="0079129B" w:rsidRPr="00AA4679" w:rsidDel="00F45246">
          <w:rPr>
            <w:rFonts w:ascii="Times New Roman" w:hAnsi="Times New Roman" w:cs="Times New Roman"/>
            <w:iCs/>
            <w:sz w:val="22"/>
            <w:szCs w:val="22"/>
            <w:rPrChange w:id="746" w:author="Josh Butler" w:date="2021-10-29T08:40:00Z">
              <w:rPr>
                <w:rFonts w:ascii="AvenirNext LT Pro Regular" w:hAnsi="AvenirNext LT Pro Regular"/>
                <w:iCs/>
                <w:sz w:val="22"/>
                <w:szCs w:val="22"/>
              </w:rPr>
            </w:rPrChange>
          </w:rPr>
          <w:delText xml:space="preserve">There is also the likelihood of topographic </w:delText>
        </w:r>
        <w:r w:rsidR="0064765F" w:rsidRPr="00AA4679" w:rsidDel="00F45246">
          <w:rPr>
            <w:rFonts w:ascii="Times New Roman" w:hAnsi="Times New Roman" w:cs="Times New Roman"/>
            <w:iCs/>
            <w:sz w:val="22"/>
            <w:szCs w:val="22"/>
            <w:rPrChange w:id="747" w:author="Josh Butler" w:date="2021-10-29T08:40:00Z">
              <w:rPr>
                <w:rFonts w:ascii="AvenirNext LT Pro Regular" w:hAnsi="AvenirNext LT Pro Regular"/>
                <w:iCs/>
                <w:sz w:val="22"/>
                <w:szCs w:val="22"/>
              </w:rPr>
            </w:rPrChange>
          </w:rPr>
          <w:delText xml:space="preserve">challenges with grade </w:delText>
        </w:r>
        <w:r w:rsidR="0079129B" w:rsidRPr="00AA4679" w:rsidDel="00F45246">
          <w:rPr>
            <w:rFonts w:ascii="Times New Roman" w:hAnsi="Times New Roman" w:cs="Times New Roman"/>
            <w:iCs/>
            <w:sz w:val="22"/>
            <w:szCs w:val="22"/>
            <w:rPrChange w:id="748" w:author="Josh Butler" w:date="2021-10-29T08:40:00Z">
              <w:rPr>
                <w:rFonts w:ascii="AvenirNext LT Pro Regular" w:hAnsi="AvenirNext LT Pro Regular"/>
                <w:iCs/>
                <w:sz w:val="22"/>
                <w:szCs w:val="22"/>
              </w:rPr>
            </w:rPrChange>
          </w:rPr>
          <w:delText xml:space="preserve">and subsurface </w:delText>
        </w:r>
        <w:r w:rsidR="0064765F" w:rsidRPr="00AA4679" w:rsidDel="00F45246">
          <w:rPr>
            <w:rFonts w:ascii="Times New Roman" w:hAnsi="Times New Roman" w:cs="Times New Roman"/>
            <w:iCs/>
            <w:sz w:val="22"/>
            <w:szCs w:val="22"/>
            <w:rPrChange w:id="749" w:author="Josh Butler" w:date="2021-10-29T08:40:00Z">
              <w:rPr>
                <w:rFonts w:ascii="AvenirNext LT Pro Regular" w:hAnsi="AvenirNext LT Pro Regular"/>
                <w:iCs/>
                <w:sz w:val="22"/>
                <w:szCs w:val="22"/>
              </w:rPr>
            </w:rPrChange>
          </w:rPr>
          <w:delText>bed</w:delText>
        </w:r>
        <w:r w:rsidR="0079129B" w:rsidRPr="00AA4679" w:rsidDel="00F45246">
          <w:rPr>
            <w:rFonts w:ascii="Times New Roman" w:hAnsi="Times New Roman" w:cs="Times New Roman"/>
            <w:iCs/>
            <w:sz w:val="22"/>
            <w:szCs w:val="22"/>
            <w:rPrChange w:id="750" w:author="Josh Butler" w:date="2021-10-29T08:40:00Z">
              <w:rPr>
                <w:rFonts w:ascii="AvenirNext LT Pro Regular" w:hAnsi="AvenirNext LT Pro Regular"/>
                <w:iCs/>
                <w:sz w:val="22"/>
                <w:szCs w:val="22"/>
              </w:rPr>
            </w:rPrChange>
          </w:rPr>
          <w:delText>rock</w:delText>
        </w:r>
        <w:r w:rsidR="0064765F" w:rsidRPr="00AA4679" w:rsidDel="00F45246">
          <w:rPr>
            <w:rFonts w:ascii="Times New Roman" w:hAnsi="Times New Roman" w:cs="Times New Roman"/>
            <w:iCs/>
            <w:sz w:val="22"/>
            <w:szCs w:val="22"/>
            <w:rPrChange w:id="751" w:author="Josh Butler" w:date="2021-10-29T08:40:00Z">
              <w:rPr>
                <w:rFonts w:ascii="AvenirNext LT Pro Regular" w:hAnsi="AvenirNext LT Pro Regular"/>
                <w:iCs/>
                <w:sz w:val="22"/>
                <w:szCs w:val="22"/>
              </w:rPr>
            </w:rPrChange>
          </w:rPr>
          <w:delText xml:space="preserve"> in the Asheboro area</w:delText>
        </w:r>
        <w:r w:rsidRPr="00AA4679" w:rsidDel="00F45246">
          <w:rPr>
            <w:rFonts w:ascii="Times New Roman" w:hAnsi="Times New Roman" w:cs="Times New Roman"/>
            <w:iCs/>
            <w:sz w:val="22"/>
            <w:szCs w:val="22"/>
            <w:rPrChange w:id="752" w:author="Josh Butler" w:date="2021-10-29T08:40:00Z">
              <w:rPr>
                <w:rFonts w:ascii="AvenirNext LT Pro Regular" w:hAnsi="AvenirNext LT Pro Regular"/>
                <w:iCs/>
                <w:sz w:val="22"/>
                <w:szCs w:val="22"/>
              </w:rPr>
            </w:rPrChange>
          </w:rPr>
          <w:delText>.</w:delText>
        </w:r>
        <w:r w:rsidR="0064765F" w:rsidRPr="00AA4679" w:rsidDel="00F45246">
          <w:rPr>
            <w:rFonts w:ascii="Times New Roman" w:hAnsi="Times New Roman" w:cs="Times New Roman"/>
            <w:iCs/>
            <w:sz w:val="22"/>
            <w:szCs w:val="22"/>
            <w:rPrChange w:id="753" w:author="Josh Butler" w:date="2021-10-29T08:40:00Z">
              <w:rPr>
                <w:rFonts w:ascii="AvenirNext LT Pro Regular" w:hAnsi="AvenirNext LT Pro Regular"/>
                <w:iCs/>
                <w:sz w:val="22"/>
                <w:szCs w:val="22"/>
              </w:rPr>
            </w:rPrChange>
          </w:rPr>
          <w:delText xml:space="preserve"> </w:delText>
        </w:r>
      </w:del>
      <w:del w:id="754" w:author="Josh Butler" w:date="2022-02-23T17:29:00Z">
        <w:r w:rsidR="0064765F" w:rsidRPr="00AA4679" w:rsidDel="006A3A97">
          <w:rPr>
            <w:rFonts w:ascii="Times New Roman" w:hAnsi="Times New Roman" w:cs="Times New Roman"/>
            <w:iCs/>
            <w:sz w:val="22"/>
            <w:szCs w:val="22"/>
            <w:rPrChange w:id="755" w:author="Josh Butler" w:date="2021-10-29T08:40:00Z">
              <w:rPr>
                <w:rFonts w:ascii="AvenirNext LT Pro Regular" w:hAnsi="AvenirNext LT Pro Regular"/>
                <w:iCs/>
                <w:sz w:val="22"/>
                <w:szCs w:val="22"/>
              </w:rPr>
            </w:rPrChange>
          </w:rPr>
          <w:delText xml:space="preserve">Our proposal will clarify </w:delText>
        </w:r>
      </w:del>
      <w:del w:id="756" w:author="Josh Butler" w:date="2021-10-29T14:26:00Z">
        <w:r w:rsidR="0064765F" w:rsidRPr="00AA4679" w:rsidDel="00E72962">
          <w:rPr>
            <w:rFonts w:ascii="Times New Roman" w:hAnsi="Times New Roman" w:cs="Times New Roman"/>
            <w:iCs/>
            <w:sz w:val="22"/>
            <w:szCs w:val="22"/>
            <w:rPrChange w:id="757" w:author="Josh Butler" w:date="2021-10-29T08:40:00Z">
              <w:rPr>
                <w:rFonts w:ascii="AvenirNext LT Pro Regular" w:hAnsi="AvenirNext LT Pro Regular"/>
                <w:iCs/>
                <w:sz w:val="22"/>
                <w:szCs w:val="22"/>
              </w:rPr>
            </w:rPrChange>
          </w:rPr>
          <w:delText xml:space="preserve">these </w:delText>
        </w:r>
      </w:del>
      <w:del w:id="758" w:author="Josh Butler" w:date="2022-02-23T17:29:00Z">
        <w:r w:rsidR="0064765F" w:rsidRPr="00AA4679" w:rsidDel="006A3A97">
          <w:rPr>
            <w:rFonts w:ascii="Times New Roman" w:hAnsi="Times New Roman" w:cs="Times New Roman"/>
            <w:iCs/>
            <w:sz w:val="22"/>
            <w:szCs w:val="22"/>
            <w:rPrChange w:id="759" w:author="Josh Butler" w:date="2021-10-29T08:40:00Z">
              <w:rPr>
                <w:rFonts w:ascii="AvenirNext LT Pro Regular" w:hAnsi="AvenirNext LT Pro Regular"/>
                <w:iCs/>
                <w:sz w:val="22"/>
                <w:szCs w:val="22"/>
              </w:rPr>
            </w:rPrChange>
          </w:rPr>
          <w:delText xml:space="preserve">conditions </w:delText>
        </w:r>
      </w:del>
      <w:del w:id="760" w:author="Josh Butler" w:date="2021-10-29T14:27:00Z">
        <w:r w:rsidR="0064765F" w:rsidRPr="00AA4679" w:rsidDel="00E72962">
          <w:rPr>
            <w:rFonts w:ascii="Times New Roman" w:hAnsi="Times New Roman" w:cs="Times New Roman"/>
            <w:iCs/>
            <w:sz w:val="22"/>
            <w:szCs w:val="22"/>
            <w:rPrChange w:id="761" w:author="Josh Butler" w:date="2021-10-29T08:40:00Z">
              <w:rPr>
                <w:rFonts w:ascii="AvenirNext LT Pro Regular" w:hAnsi="AvenirNext LT Pro Regular"/>
                <w:iCs/>
                <w:sz w:val="22"/>
                <w:szCs w:val="22"/>
              </w:rPr>
            </w:rPrChange>
          </w:rPr>
          <w:delText>and Axis Energy will support NCEMC through any potential contingencies as required.</w:delText>
        </w:r>
        <w:r w:rsidR="002E3295" w:rsidRPr="00AA4679" w:rsidDel="00E72962">
          <w:rPr>
            <w:rFonts w:ascii="Times New Roman" w:hAnsi="Times New Roman" w:cs="Times New Roman"/>
            <w:iCs/>
            <w:sz w:val="22"/>
            <w:szCs w:val="22"/>
            <w:rPrChange w:id="762" w:author="Josh Butler" w:date="2021-10-29T08:40:00Z">
              <w:rPr>
                <w:rFonts w:ascii="AvenirNext LT Pro Regular" w:hAnsi="AvenirNext LT Pro Regular"/>
                <w:iCs/>
                <w:sz w:val="22"/>
                <w:szCs w:val="22"/>
              </w:rPr>
            </w:rPrChange>
          </w:rPr>
          <w:delText xml:space="preserve"> </w:delText>
        </w:r>
      </w:del>
    </w:p>
    <w:p w14:paraId="3A0D0FE6" w14:textId="68FFDFA7" w:rsidR="00275BB3" w:rsidRPr="00AA4679" w:rsidDel="006A3A97" w:rsidRDefault="002E3295">
      <w:pPr>
        <w:rPr>
          <w:del w:id="763" w:author="Josh Butler" w:date="2022-02-23T17:29:00Z"/>
          <w:rFonts w:ascii="Times New Roman" w:hAnsi="Times New Roman" w:cs="Times New Roman"/>
          <w:iCs/>
          <w:sz w:val="22"/>
          <w:szCs w:val="22"/>
          <w:rPrChange w:id="764" w:author="Josh Butler" w:date="2021-10-29T08:40:00Z">
            <w:rPr>
              <w:del w:id="765" w:author="Josh Butler" w:date="2022-02-23T17:29:00Z"/>
              <w:rFonts w:ascii="AvenirNext LT Pro Regular" w:hAnsi="AvenirNext LT Pro Regular"/>
              <w:iCs/>
              <w:sz w:val="22"/>
              <w:szCs w:val="22"/>
            </w:rPr>
          </w:rPrChange>
        </w:rPr>
      </w:pPr>
      <w:del w:id="766" w:author="Josh Butler" w:date="2021-10-29T14:27:00Z">
        <w:r w:rsidRPr="00AA4679" w:rsidDel="00E72962">
          <w:rPr>
            <w:rFonts w:ascii="Times New Roman" w:hAnsi="Times New Roman" w:cs="Times New Roman"/>
            <w:iCs/>
            <w:sz w:val="22"/>
            <w:szCs w:val="22"/>
            <w:rPrChange w:id="767" w:author="Josh Butler" w:date="2021-10-29T08:40:00Z">
              <w:rPr>
                <w:rFonts w:ascii="AvenirNext LT Pro Regular" w:hAnsi="AvenirNext LT Pro Regular"/>
                <w:iCs/>
                <w:sz w:val="22"/>
                <w:szCs w:val="22"/>
              </w:rPr>
            </w:rPrChange>
          </w:rPr>
          <w:delText>The basin locations shown on the provided drawings should be adequate with ultimately no impact to the solar panels in each location.</w:delText>
        </w:r>
      </w:del>
      <w:del w:id="768" w:author="Josh Butler" w:date="2022-02-23T17:29:00Z">
        <w:r w:rsidRPr="00AA4679" w:rsidDel="006A3A97">
          <w:rPr>
            <w:rFonts w:ascii="Times New Roman" w:hAnsi="Times New Roman" w:cs="Times New Roman"/>
            <w:iCs/>
            <w:sz w:val="22"/>
            <w:szCs w:val="22"/>
            <w:rPrChange w:id="769" w:author="Josh Butler" w:date="2021-10-29T08:40:00Z">
              <w:rPr>
                <w:rFonts w:ascii="AvenirNext LT Pro Regular" w:hAnsi="AvenirNext LT Pro Regular"/>
                <w:iCs/>
                <w:sz w:val="22"/>
                <w:szCs w:val="22"/>
              </w:rPr>
            </w:rPrChange>
          </w:rPr>
          <w:delText xml:space="preserve"> ALTA surveys, Topographic surveys, Geotechnical analysis and civil permitting </w:delText>
        </w:r>
      </w:del>
      <w:del w:id="770" w:author="Josh Butler" w:date="2021-10-29T13:42:00Z">
        <w:r w:rsidRPr="00AA4679" w:rsidDel="00F45246">
          <w:rPr>
            <w:rFonts w:ascii="Times New Roman" w:hAnsi="Times New Roman" w:cs="Times New Roman"/>
            <w:iCs/>
            <w:sz w:val="22"/>
            <w:szCs w:val="22"/>
            <w:rPrChange w:id="771" w:author="Josh Butler" w:date="2021-10-29T08:40:00Z">
              <w:rPr>
                <w:rFonts w:ascii="AvenirNext LT Pro Regular" w:hAnsi="AvenirNext LT Pro Regular"/>
                <w:iCs/>
                <w:sz w:val="22"/>
                <w:szCs w:val="22"/>
              </w:rPr>
            </w:rPrChange>
          </w:rPr>
          <w:delText xml:space="preserve">are in process by NCEMC </w:delText>
        </w:r>
      </w:del>
      <w:del w:id="772" w:author="Josh Butler" w:date="2021-10-29T14:27:00Z">
        <w:r w:rsidRPr="00AA4679" w:rsidDel="00E72962">
          <w:rPr>
            <w:rFonts w:ascii="Times New Roman" w:hAnsi="Times New Roman" w:cs="Times New Roman"/>
            <w:iCs/>
            <w:sz w:val="22"/>
            <w:szCs w:val="22"/>
            <w:rPrChange w:id="773" w:author="Josh Butler" w:date="2021-10-29T08:40:00Z">
              <w:rPr>
                <w:rFonts w:ascii="AvenirNext LT Pro Regular" w:hAnsi="AvenirNext LT Pro Regular"/>
                <w:iCs/>
                <w:sz w:val="22"/>
                <w:szCs w:val="22"/>
              </w:rPr>
            </w:rPrChange>
          </w:rPr>
          <w:delText xml:space="preserve">and are assumed to be in place at the time of construction. In addition, it is assumed </w:delText>
        </w:r>
      </w:del>
      <w:del w:id="774" w:author="Josh Butler" w:date="2021-10-29T13:43:00Z">
        <w:r w:rsidRPr="00AA4679" w:rsidDel="00F45246">
          <w:rPr>
            <w:rFonts w:ascii="Times New Roman" w:hAnsi="Times New Roman" w:cs="Times New Roman"/>
            <w:iCs/>
            <w:sz w:val="22"/>
            <w:szCs w:val="22"/>
            <w:rPrChange w:id="775" w:author="Josh Butler" w:date="2021-10-29T08:40:00Z">
              <w:rPr>
                <w:rFonts w:ascii="AvenirNext LT Pro Regular" w:hAnsi="AvenirNext LT Pro Regular"/>
                <w:iCs/>
                <w:sz w:val="22"/>
                <w:szCs w:val="22"/>
              </w:rPr>
            </w:rPrChange>
          </w:rPr>
          <w:delText>E</w:delText>
        </w:r>
      </w:del>
      <w:del w:id="776" w:author="Josh Butler" w:date="2021-10-29T14:27:00Z">
        <w:r w:rsidRPr="00AA4679" w:rsidDel="00E72962">
          <w:rPr>
            <w:rFonts w:ascii="Times New Roman" w:hAnsi="Times New Roman" w:cs="Times New Roman"/>
            <w:iCs/>
            <w:sz w:val="22"/>
            <w:szCs w:val="22"/>
            <w:rPrChange w:id="777" w:author="Josh Butler" w:date="2021-10-29T08:40:00Z">
              <w:rPr>
                <w:rFonts w:ascii="AvenirNext LT Pro Regular" w:hAnsi="AvenirNext LT Pro Regular"/>
                <w:iCs/>
                <w:sz w:val="22"/>
                <w:szCs w:val="22"/>
              </w:rPr>
            </w:rPrChange>
          </w:rPr>
          <w:delText xml:space="preserve">lectrical and structural designs will be provided in the form of a complete IFC set for each project by NCEMC prior to construction. </w:delText>
        </w:r>
      </w:del>
    </w:p>
    <w:p w14:paraId="2227B496" w14:textId="7821C977" w:rsidR="00381E73" w:rsidRPr="00AA4679" w:rsidDel="002625C8" w:rsidRDefault="00381E73" w:rsidP="00381E73">
      <w:pPr>
        <w:pStyle w:val="ListParagraph"/>
        <w:mirrorIndents/>
        <w:rPr>
          <w:del w:id="778" w:author="Josh Butler" w:date="2022-03-18T14:51:00Z"/>
          <w:rFonts w:ascii="Times New Roman" w:hAnsi="Times New Roman" w:cs="Times New Roman"/>
          <w:sz w:val="24"/>
          <w:szCs w:val="24"/>
          <w:rPrChange w:id="779" w:author="Josh Butler" w:date="2021-10-29T08:40:00Z">
            <w:rPr>
              <w:del w:id="780" w:author="Josh Butler" w:date="2022-03-18T14:51:00Z"/>
              <w:rFonts w:ascii="AvenirNext LT Pro Regular" w:hAnsi="AvenirNext LT Pro Regular"/>
              <w:sz w:val="24"/>
              <w:szCs w:val="24"/>
            </w:rPr>
          </w:rPrChange>
        </w:rPr>
      </w:pPr>
    </w:p>
    <w:p w14:paraId="6847A3A6" w14:textId="433ACB4C" w:rsidR="00381E73" w:rsidRPr="00AA4679" w:rsidDel="002625C8" w:rsidRDefault="00381E73" w:rsidP="00381E73">
      <w:pPr>
        <w:pStyle w:val="ListParagraph"/>
        <w:mirrorIndents/>
        <w:rPr>
          <w:del w:id="781" w:author="Josh Butler" w:date="2022-03-18T14:51:00Z"/>
          <w:rFonts w:ascii="Times New Roman" w:hAnsi="Times New Roman" w:cs="Times New Roman"/>
          <w:sz w:val="24"/>
          <w:szCs w:val="24"/>
          <w:rPrChange w:id="782" w:author="Josh Butler" w:date="2021-10-29T08:40:00Z">
            <w:rPr>
              <w:del w:id="783" w:author="Josh Butler" w:date="2022-03-18T14:51:00Z"/>
              <w:rFonts w:ascii="AvenirNext LT Pro Regular" w:hAnsi="AvenirNext LT Pro Regular"/>
              <w:sz w:val="24"/>
              <w:szCs w:val="24"/>
            </w:rPr>
          </w:rPrChange>
        </w:rPr>
      </w:pPr>
    </w:p>
    <w:p w14:paraId="1F5E0A3F" w14:textId="41960032" w:rsidR="00381E73" w:rsidRPr="00AA4679" w:rsidDel="002625C8" w:rsidRDefault="00381E73" w:rsidP="00381E73">
      <w:pPr>
        <w:pStyle w:val="ListParagraph"/>
        <w:mirrorIndents/>
        <w:rPr>
          <w:del w:id="784" w:author="Josh Butler" w:date="2022-03-18T14:51:00Z"/>
          <w:rFonts w:ascii="Times New Roman" w:hAnsi="Times New Roman" w:cs="Times New Roman"/>
          <w:sz w:val="24"/>
          <w:szCs w:val="24"/>
          <w:rPrChange w:id="785" w:author="Josh Butler" w:date="2021-10-29T08:40:00Z">
            <w:rPr>
              <w:del w:id="786" w:author="Josh Butler" w:date="2022-03-18T14:51:00Z"/>
              <w:rFonts w:ascii="AvenirNext LT Pro Regular" w:hAnsi="AvenirNext LT Pro Regular"/>
              <w:sz w:val="24"/>
              <w:szCs w:val="24"/>
            </w:rPr>
          </w:rPrChange>
        </w:rPr>
      </w:pPr>
    </w:p>
    <w:p w14:paraId="75BBDEC9" w14:textId="329252FC" w:rsidR="00381E73" w:rsidRPr="00AA4679" w:rsidDel="002625C8" w:rsidRDefault="00381E73" w:rsidP="00381E73">
      <w:pPr>
        <w:pStyle w:val="ListParagraph"/>
        <w:mirrorIndents/>
        <w:rPr>
          <w:del w:id="787" w:author="Josh Butler" w:date="2022-03-18T14:51:00Z"/>
          <w:rFonts w:ascii="Times New Roman" w:hAnsi="Times New Roman" w:cs="Times New Roman"/>
          <w:sz w:val="24"/>
          <w:szCs w:val="24"/>
          <w:rPrChange w:id="788" w:author="Josh Butler" w:date="2021-10-29T08:40:00Z">
            <w:rPr>
              <w:del w:id="789" w:author="Josh Butler" w:date="2022-03-18T14:51:00Z"/>
              <w:rFonts w:ascii="AvenirNext LT Pro Regular" w:hAnsi="AvenirNext LT Pro Regular"/>
              <w:sz w:val="24"/>
              <w:szCs w:val="24"/>
            </w:rPr>
          </w:rPrChange>
        </w:rPr>
      </w:pPr>
    </w:p>
    <w:p w14:paraId="435EC54C" w14:textId="328658B3" w:rsidR="00381E73" w:rsidRPr="00AA4679" w:rsidDel="002625C8" w:rsidRDefault="00381E73" w:rsidP="00974BD6">
      <w:pPr>
        <w:pStyle w:val="ListParagraph"/>
        <w:ind w:left="180"/>
        <w:mirrorIndents/>
        <w:rPr>
          <w:del w:id="790" w:author="Josh Butler" w:date="2022-03-18T14:51:00Z"/>
          <w:rFonts w:ascii="Times New Roman" w:hAnsi="Times New Roman" w:cs="Times New Roman"/>
          <w:sz w:val="24"/>
          <w:szCs w:val="24"/>
          <w:rPrChange w:id="791" w:author="Josh Butler" w:date="2021-10-29T08:40:00Z">
            <w:rPr>
              <w:del w:id="792" w:author="Josh Butler" w:date="2022-03-18T14:51:00Z"/>
              <w:rFonts w:ascii="AvenirNext LT Pro Regular" w:hAnsi="AvenirNext LT Pro Regular"/>
              <w:sz w:val="24"/>
              <w:szCs w:val="24"/>
            </w:rPr>
          </w:rPrChange>
        </w:rPr>
      </w:pPr>
    </w:p>
    <w:p w14:paraId="1CD6F366" w14:textId="2D7F72A4" w:rsidR="002625C8" w:rsidRPr="002625C8" w:rsidDel="002625C8" w:rsidRDefault="002625C8">
      <w:pPr>
        <w:mirrorIndents/>
        <w:rPr>
          <w:del w:id="793" w:author="Josh Butler" w:date="2022-03-18T14:51:00Z"/>
          <w:rFonts w:ascii="Times New Roman" w:hAnsi="Times New Roman" w:cs="Times New Roman"/>
          <w:b/>
          <w:sz w:val="22"/>
          <w:szCs w:val="22"/>
          <w:rPrChange w:id="794" w:author="Josh Butler" w:date="2022-03-18T14:51:00Z">
            <w:rPr>
              <w:del w:id="795" w:author="Josh Butler" w:date="2022-03-18T14:51:00Z"/>
              <w:rFonts w:ascii="AvenirNext LT Pro Regular" w:hAnsi="AvenirNext LT Pro Regular"/>
              <w:b/>
              <w:sz w:val="22"/>
              <w:szCs w:val="22"/>
            </w:rPr>
          </w:rPrChange>
        </w:rPr>
        <w:pPrChange w:id="796" w:author="Josh Butler" w:date="2022-03-18T14:51:00Z">
          <w:pPr>
            <w:pStyle w:val="ListParagraph"/>
            <w:ind w:left="1080"/>
            <w:mirrorIndents/>
          </w:pPr>
        </w:pPrChange>
      </w:pPr>
    </w:p>
    <w:p w14:paraId="63A5E584" w14:textId="5AA92BAA" w:rsidR="00E67933" w:rsidRPr="00AA4679" w:rsidDel="00963C84" w:rsidRDefault="00E67933" w:rsidP="00110521">
      <w:pPr>
        <w:pStyle w:val="ListParagraph"/>
        <w:ind w:left="360" w:hanging="360"/>
        <w:mirrorIndents/>
        <w:rPr>
          <w:del w:id="797" w:author="Josh Butler" w:date="2022-02-24T17:40:00Z"/>
          <w:rFonts w:ascii="Times New Roman" w:hAnsi="Times New Roman" w:cs="Times New Roman"/>
          <w:sz w:val="24"/>
          <w:szCs w:val="24"/>
          <w:u w:val="single"/>
          <w:rPrChange w:id="798" w:author="Josh Butler" w:date="2021-10-29T08:40:00Z">
            <w:rPr>
              <w:del w:id="799" w:author="Josh Butler" w:date="2022-02-24T17:40:00Z"/>
              <w:rFonts w:ascii="AvenirNext LT Pro Regular" w:hAnsi="AvenirNext LT Pro Regular"/>
              <w:sz w:val="24"/>
              <w:szCs w:val="24"/>
              <w:u w:val="single"/>
            </w:rPr>
          </w:rPrChange>
        </w:rPr>
      </w:pPr>
    </w:p>
    <w:p w14:paraId="6E62EDEA" w14:textId="6DDABFFA" w:rsidR="00B24BE3" w:rsidRPr="00AA4679" w:rsidDel="009C4903" w:rsidRDefault="00381E73" w:rsidP="00110521">
      <w:pPr>
        <w:pStyle w:val="ListParagraph"/>
        <w:ind w:left="360" w:hanging="360"/>
        <w:mirrorIndents/>
        <w:rPr>
          <w:del w:id="800" w:author="Josh Butler" w:date="2021-10-29T15:57:00Z"/>
          <w:rFonts w:ascii="Times New Roman" w:hAnsi="Times New Roman" w:cs="Times New Roman"/>
          <w:sz w:val="24"/>
          <w:szCs w:val="24"/>
          <w:u w:val="single"/>
          <w:rPrChange w:id="801" w:author="Josh Butler" w:date="2021-10-29T08:40:00Z">
            <w:rPr>
              <w:del w:id="802" w:author="Josh Butler" w:date="2021-10-29T15:57:00Z"/>
              <w:rFonts w:ascii="AvenirNext LT Pro Regular" w:hAnsi="AvenirNext LT Pro Regular"/>
              <w:sz w:val="24"/>
              <w:szCs w:val="24"/>
              <w:u w:val="single"/>
            </w:rPr>
          </w:rPrChange>
        </w:rPr>
      </w:pPr>
      <w:del w:id="803" w:author="Josh Butler" w:date="2021-10-29T15:57:00Z">
        <w:r w:rsidRPr="00AA4679" w:rsidDel="009C4903">
          <w:rPr>
            <w:rFonts w:ascii="Times New Roman" w:hAnsi="Times New Roman" w:cs="Times New Roman"/>
            <w:sz w:val="24"/>
            <w:szCs w:val="24"/>
            <w:u w:val="single"/>
            <w:rPrChange w:id="804" w:author="Josh Butler" w:date="2021-10-29T08:40:00Z">
              <w:rPr>
                <w:rFonts w:ascii="AvenirNext LT Pro Regular" w:hAnsi="AvenirNext LT Pro Regular"/>
                <w:sz w:val="24"/>
                <w:szCs w:val="24"/>
                <w:u w:val="single"/>
              </w:rPr>
            </w:rPrChange>
          </w:rPr>
          <w:delText xml:space="preserve">Axis Energy </w:delText>
        </w:r>
        <w:r w:rsidR="00B24BE3" w:rsidRPr="00AA4679" w:rsidDel="009C4903">
          <w:rPr>
            <w:rFonts w:ascii="Times New Roman" w:hAnsi="Times New Roman" w:cs="Times New Roman"/>
            <w:sz w:val="24"/>
            <w:szCs w:val="24"/>
            <w:u w:val="single"/>
            <w:rPrChange w:id="805" w:author="Josh Butler" w:date="2021-10-29T08:40:00Z">
              <w:rPr>
                <w:rFonts w:ascii="AvenirNext LT Pro Regular" w:hAnsi="AvenirNext LT Pro Regular"/>
                <w:sz w:val="24"/>
                <w:szCs w:val="24"/>
                <w:u w:val="single"/>
              </w:rPr>
            </w:rPrChange>
          </w:rPr>
          <w:delText>Company Profile</w:delText>
        </w:r>
      </w:del>
    </w:p>
    <w:p w14:paraId="644E189A" w14:textId="7C03D9DF" w:rsidR="00B24BE3" w:rsidRPr="00AA4679" w:rsidDel="009C4903" w:rsidRDefault="00B24BE3" w:rsidP="00B24BE3">
      <w:pPr>
        <w:pStyle w:val="ListParagraph"/>
        <w:ind w:left="360"/>
        <w:mirrorIndents/>
        <w:rPr>
          <w:del w:id="806" w:author="Josh Butler" w:date="2021-10-29T15:57:00Z"/>
          <w:rFonts w:ascii="Times New Roman" w:hAnsi="Times New Roman" w:cs="Times New Roman"/>
          <w:color w:val="000000"/>
          <w:sz w:val="22"/>
          <w:szCs w:val="22"/>
          <w:rPrChange w:id="807" w:author="Josh Butler" w:date="2021-10-29T08:40:00Z">
            <w:rPr>
              <w:del w:id="808" w:author="Josh Butler" w:date="2021-10-29T15:57:00Z"/>
              <w:rFonts w:ascii="AvenirNext LT Pro Regular" w:hAnsi="AvenirNext LT Pro Regular" w:cs="Calibri"/>
              <w:color w:val="000000"/>
              <w:sz w:val="22"/>
              <w:szCs w:val="22"/>
            </w:rPr>
          </w:rPrChange>
        </w:rPr>
      </w:pPr>
    </w:p>
    <w:p w14:paraId="2312A9AF" w14:textId="1342F709" w:rsidR="00381E73" w:rsidRPr="00AA4679" w:rsidDel="009C4903" w:rsidRDefault="00B24BE3" w:rsidP="00110521">
      <w:pPr>
        <w:pStyle w:val="ListParagraph"/>
        <w:ind w:left="0"/>
        <w:mirrorIndents/>
        <w:rPr>
          <w:del w:id="809" w:author="Josh Butler" w:date="2021-10-29T15:57:00Z"/>
          <w:rFonts w:ascii="Times New Roman" w:hAnsi="Times New Roman" w:cs="Times New Roman"/>
          <w:color w:val="000000"/>
          <w:sz w:val="22"/>
          <w:szCs w:val="22"/>
          <w:rPrChange w:id="810" w:author="Josh Butler" w:date="2021-10-29T08:40:00Z">
            <w:rPr>
              <w:del w:id="811" w:author="Josh Butler" w:date="2021-10-29T15:57:00Z"/>
              <w:rFonts w:ascii="AvenirNext LT Pro Regular" w:hAnsi="AvenirNext LT Pro Regular" w:cs="Calibri"/>
              <w:color w:val="000000"/>
              <w:sz w:val="22"/>
              <w:szCs w:val="22"/>
            </w:rPr>
          </w:rPrChange>
        </w:rPr>
      </w:pPr>
      <w:del w:id="812" w:author="Josh Butler" w:date="2021-10-29T15:57:00Z">
        <w:r w:rsidRPr="00AA4679" w:rsidDel="009C4903">
          <w:rPr>
            <w:rFonts w:ascii="Times New Roman" w:hAnsi="Times New Roman" w:cs="Times New Roman"/>
            <w:color w:val="000000"/>
            <w:sz w:val="22"/>
            <w:szCs w:val="22"/>
            <w:rPrChange w:id="813" w:author="Josh Butler" w:date="2021-10-29T08:40:00Z">
              <w:rPr>
                <w:rFonts w:ascii="AvenirNext LT Pro Regular" w:hAnsi="AvenirNext LT Pro Regular" w:cs="Calibri"/>
                <w:color w:val="000000"/>
                <w:sz w:val="22"/>
                <w:szCs w:val="22"/>
              </w:rPr>
            </w:rPrChange>
          </w:rPr>
          <w:delText xml:space="preserve">Axis Energy was formed as the construction company for 1910 Legacy Enterprises in the renewable energy market. This market encompasses solar, wind and energy storage. Axis Energy is wholly owned by 1910 Legacy Enterprises. Axis is a turnkey solution provider for customers that have a need for a general contractor. Axis is strategically located in North Carolina and well positioned to service a regional footprint in the </w:delText>
        </w:r>
      </w:del>
      <w:del w:id="814" w:author="Josh Butler" w:date="2021-10-29T09:22:00Z">
        <w:r w:rsidRPr="00AA4679" w:rsidDel="009007AF">
          <w:rPr>
            <w:rFonts w:ascii="Times New Roman" w:hAnsi="Times New Roman" w:cs="Times New Roman"/>
            <w:color w:val="000000"/>
            <w:sz w:val="22"/>
            <w:szCs w:val="22"/>
            <w:rPrChange w:id="815" w:author="Josh Butler" w:date="2021-10-29T08:40:00Z">
              <w:rPr>
                <w:rFonts w:ascii="AvenirNext LT Pro Regular" w:hAnsi="AvenirNext LT Pro Regular" w:cs="Calibri"/>
                <w:color w:val="000000"/>
                <w:sz w:val="22"/>
                <w:szCs w:val="22"/>
              </w:rPr>
            </w:rPrChange>
          </w:rPr>
          <w:delText>s</w:delText>
        </w:r>
      </w:del>
      <w:del w:id="816" w:author="Josh Butler" w:date="2021-10-29T15:57:00Z">
        <w:r w:rsidRPr="00AA4679" w:rsidDel="009C4903">
          <w:rPr>
            <w:rFonts w:ascii="Times New Roman" w:hAnsi="Times New Roman" w:cs="Times New Roman"/>
            <w:color w:val="000000"/>
            <w:sz w:val="22"/>
            <w:szCs w:val="22"/>
            <w:rPrChange w:id="817" w:author="Josh Butler" w:date="2021-10-29T08:40:00Z">
              <w:rPr>
                <w:rFonts w:ascii="AvenirNext LT Pro Regular" w:hAnsi="AvenirNext LT Pro Regular" w:cs="Calibri"/>
                <w:color w:val="000000"/>
                <w:sz w:val="22"/>
                <w:szCs w:val="22"/>
              </w:rPr>
            </w:rPrChange>
          </w:rPr>
          <w:delText xml:space="preserve">outheastern United States. </w:delText>
        </w:r>
      </w:del>
    </w:p>
    <w:p w14:paraId="1E045AF8" w14:textId="0B0BCBDF" w:rsidR="00B24BE3" w:rsidRPr="00AA4679" w:rsidDel="009C4903" w:rsidRDefault="00B24BE3" w:rsidP="00B24BE3">
      <w:pPr>
        <w:pStyle w:val="ListParagraph"/>
        <w:ind w:left="360"/>
        <w:mirrorIndents/>
        <w:rPr>
          <w:del w:id="818" w:author="Josh Butler" w:date="2021-10-29T15:57:00Z"/>
          <w:rFonts w:ascii="Times New Roman" w:hAnsi="Times New Roman" w:cs="Times New Roman"/>
          <w:sz w:val="22"/>
          <w:szCs w:val="22"/>
          <w:rPrChange w:id="819" w:author="Josh Butler" w:date="2021-10-29T08:40:00Z">
            <w:rPr>
              <w:del w:id="820" w:author="Josh Butler" w:date="2021-10-29T15:57:00Z"/>
              <w:rFonts w:ascii="AvenirNext LT Pro Regular" w:hAnsi="AvenirNext LT Pro Regular"/>
              <w:sz w:val="22"/>
              <w:szCs w:val="22"/>
            </w:rPr>
          </w:rPrChange>
        </w:rPr>
      </w:pPr>
    </w:p>
    <w:p w14:paraId="11AB03D8" w14:textId="0D47957C" w:rsidR="00F00426" w:rsidRPr="00AA4679" w:rsidDel="009C4903" w:rsidRDefault="00381E73" w:rsidP="00110521">
      <w:pPr>
        <w:pStyle w:val="ListParagraph"/>
        <w:ind w:left="180" w:hanging="180"/>
        <w:mirrorIndents/>
        <w:rPr>
          <w:del w:id="821" w:author="Josh Butler" w:date="2021-10-29T15:57:00Z"/>
          <w:rFonts w:ascii="Times New Roman" w:hAnsi="Times New Roman" w:cs="Times New Roman"/>
          <w:sz w:val="24"/>
          <w:szCs w:val="24"/>
          <w:u w:val="single"/>
          <w:rPrChange w:id="822" w:author="Josh Butler" w:date="2021-10-29T08:40:00Z">
            <w:rPr>
              <w:del w:id="823" w:author="Josh Butler" w:date="2021-10-29T15:57:00Z"/>
              <w:rFonts w:ascii="AvenirNext LT Pro Regular" w:hAnsi="AvenirNext LT Pro Regular"/>
              <w:sz w:val="24"/>
              <w:szCs w:val="24"/>
              <w:u w:val="single"/>
            </w:rPr>
          </w:rPrChange>
        </w:rPr>
      </w:pPr>
      <w:del w:id="824" w:author="Josh Butler" w:date="2021-10-29T15:57:00Z">
        <w:r w:rsidRPr="00AA4679" w:rsidDel="009C4903">
          <w:rPr>
            <w:rFonts w:ascii="Times New Roman" w:hAnsi="Times New Roman" w:cs="Times New Roman"/>
            <w:sz w:val="24"/>
            <w:szCs w:val="24"/>
            <w:u w:val="single"/>
            <w:rPrChange w:id="825" w:author="Josh Butler" w:date="2021-10-29T08:40:00Z">
              <w:rPr>
                <w:rFonts w:ascii="AvenirNext LT Pro Regular" w:hAnsi="AvenirNext LT Pro Regular"/>
                <w:sz w:val="24"/>
                <w:szCs w:val="24"/>
                <w:u w:val="single"/>
              </w:rPr>
            </w:rPrChange>
          </w:rPr>
          <w:delText>Axis Energy Management Org Chart</w:delText>
        </w:r>
      </w:del>
    </w:p>
    <w:p w14:paraId="533ACB12" w14:textId="1F58EA6E" w:rsidR="00BB2705" w:rsidRPr="00AA4679" w:rsidDel="009C4903" w:rsidRDefault="00E67933" w:rsidP="00381E73">
      <w:pPr>
        <w:pStyle w:val="ListParagraph"/>
        <w:ind w:left="360"/>
        <w:mirrorIndents/>
        <w:rPr>
          <w:del w:id="826" w:author="Josh Butler" w:date="2021-10-29T15:57:00Z"/>
          <w:rFonts w:ascii="Times New Roman" w:hAnsi="Times New Roman" w:cs="Times New Roman"/>
          <w:sz w:val="24"/>
          <w:szCs w:val="24"/>
          <w:rPrChange w:id="827" w:author="Josh Butler" w:date="2021-10-29T08:40:00Z">
            <w:rPr>
              <w:del w:id="828" w:author="Josh Butler" w:date="2021-10-29T15:57:00Z"/>
              <w:rFonts w:ascii="AvenirNext LT Pro Regular" w:hAnsi="AvenirNext LT Pro Regular"/>
              <w:sz w:val="24"/>
              <w:szCs w:val="24"/>
            </w:rPr>
          </w:rPrChange>
        </w:rPr>
      </w:pPr>
      <w:del w:id="829" w:author="Josh Butler" w:date="2021-10-29T15:44:00Z">
        <w:r w:rsidRPr="00AA4679" w:rsidDel="00F00426">
          <w:rPr>
            <w:rFonts w:ascii="Times New Roman" w:hAnsi="Times New Roman" w:cs="Times New Roman"/>
            <w:noProof/>
            <w:sz w:val="24"/>
            <w:szCs w:val="24"/>
            <w:rPrChange w:id="830" w:author="Josh Butler" w:date="2021-10-29T08:40:00Z">
              <w:rPr>
                <w:rFonts w:ascii="AvenirNext LT Pro Regular" w:hAnsi="AvenirNext LT Pro Regular"/>
                <w:noProof/>
                <w:sz w:val="24"/>
                <w:szCs w:val="24"/>
              </w:rPr>
            </w:rPrChange>
          </w:rPr>
          <w:drawing>
            <wp:inline distT="0" distB="0" distL="0" distR="0" wp14:anchorId="4ADDC25A" wp14:editId="7968A43C">
              <wp:extent cx="5943600" cy="3803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I Org Chart - Key.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inline>
          </w:drawing>
        </w:r>
      </w:del>
    </w:p>
    <w:p w14:paraId="118D45FD" w14:textId="21886442" w:rsidR="00381E73" w:rsidRPr="00AA4679" w:rsidDel="009C4903" w:rsidRDefault="00381E73" w:rsidP="00381E73">
      <w:pPr>
        <w:pStyle w:val="ListParagraph"/>
        <w:ind w:left="0"/>
        <w:mirrorIndents/>
        <w:rPr>
          <w:del w:id="831" w:author="Josh Butler" w:date="2021-10-29T15:57:00Z"/>
          <w:rFonts w:ascii="Times New Roman" w:hAnsi="Times New Roman" w:cs="Times New Roman"/>
          <w:sz w:val="24"/>
          <w:szCs w:val="24"/>
          <w:u w:val="single"/>
          <w:rPrChange w:id="832" w:author="Josh Butler" w:date="2021-10-29T08:40:00Z">
            <w:rPr>
              <w:del w:id="833" w:author="Josh Butler" w:date="2021-10-29T15:57:00Z"/>
              <w:rFonts w:ascii="AvenirNext LT Pro Regular" w:hAnsi="AvenirNext LT Pro Regular"/>
              <w:sz w:val="24"/>
              <w:szCs w:val="24"/>
              <w:u w:val="single"/>
            </w:rPr>
          </w:rPrChange>
        </w:rPr>
      </w:pPr>
      <w:del w:id="834" w:author="Josh Butler" w:date="2021-10-29T15:57:00Z">
        <w:r w:rsidRPr="00AA4679" w:rsidDel="009C4903">
          <w:rPr>
            <w:rFonts w:ascii="Times New Roman" w:hAnsi="Times New Roman" w:cs="Times New Roman"/>
            <w:sz w:val="24"/>
            <w:szCs w:val="24"/>
            <w:u w:val="single"/>
            <w:rPrChange w:id="835" w:author="Josh Butler" w:date="2021-10-29T08:40:00Z">
              <w:rPr>
                <w:rFonts w:ascii="AvenirNext LT Pro Regular" w:hAnsi="AvenirNext LT Pro Regular"/>
                <w:sz w:val="24"/>
                <w:szCs w:val="24"/>
                <w:u w:val="single"/>
              </w:rPr>
            </w:rPrChange>
          </w:rPr>
          <w:delText>Axis Energy Management Team</w:delText>
        </w:r>
      </w:del>
    </w:p>
    <w:p w14:paraId="73C2A338" w14:textId="087AFB31" w:rsidR="00381E73" w:rsidRPr="00AA4679" w:rsidDel="009C4903" w:rsidRDefault="00381E73" w:rsidP="00381E73">
      <w:pPr>
        <w:pStyle w:val="ListParagraph"/>
        <w:ind w:left="360"/>
        <w:mirrorIndents/>
        <w:rPr>
          <w:del w:id="836" w:author="Josh Butler" w:date="2021-10-29T15:57:00Z"/>
          <w:rFonts w:ascii="Times New Roman" w:hAnsi="Times New Roman" w:cs="Times New Roman"/>
          <w:sz w:val="22"/>
          <w:szCs w:val="22"/>
          <w:rPrChange w:id="837" w:author="Josh Butler" w:date="2021-10-29T08:40:00Z">
            <w:rPr>
              <w:del w:id="838" w:author="Josh Butler" w:date="2021-10-29T15:57:00Z"/>
              <w:rFonts w:ascii="AvenirNext LT Pro Regular" w:hAnsi="AvenirNext LT Pro Regular"/>
              <w:sz w:val="22"/>
              <w:szCs w:val="22"/>
            </w:rPr>
          </w:rPrChange>
        </w:rPr>
      </w:pPr>
    </w:p>
    <w:p w14:paraId="0CFC90E9" w14:textId="79DDBFC2" w:rsidR="00BB2705" w:rsidRPr="00AA4679" w:rsidDel="009C4903" w:rsidRDefault="00CE05A3" w:rsidP="00381E73">
      <w:pPr>
        <w:pStyle w:val="ListParagraph"/>
        <w:ind w:left="360" w:hanging="360"/>
        <w:mirrorIndents/>
        <w:rPr>
          <w:del w:id="839" w:author="Josh Butler" w:date="2021-10-29T15:57:00Z"/>
          <w:rFonts w:ascii="Times New Roman" w:hAnsi="Times New Roman" w:cs="Times New Roman"/>
          <w:sz w:val="24"/>
          <w:szCs w:val="24"/>
          <w:rPrChange w:id="840" w:author="Josh Butler" w:date="2021-10-29T08:40:00Z">
            <w:rPr>
              <w:del w:id="841" w:author="Josh Butler" w:date="2021-10-29T15:57:00Z"/>
              <w:rFonts w:ascii="AvenirNext LT Pro Regular" w:hAnsi="AvenirNext LT Pro Regular"/>
              <w:sz w:val="24"/>
              <w:szCs w:val="24"/>
            </w:rPr>
          </w:rPrChange>
        </w:rPr>
      </w:pPr>
      <w:del w:id="842" w:author="Josh Butler" w:date="2021-10-29T15:57:00Z">
        <w:r w:rsidRPr="00AA4679" w:rsidDel="009C4903">
          <w:rPr>
            <w:rFonts w:ascii="Times New Roman" w:hAnsi="Times New Roman" w:cs="Times New Roman"/>
            <w:sz w:val="24"/>
            <w:szCs w:val="24"/>
            <w:rPrChange w:id="843" w:author="Josh Butler" w:date="2021-10-29T08:40:00Z">
              <w:rPr>
                <w:rFonts w:ascii="AvenirNext LT Pro Regular" w:hAnsi="AvenirNext LT Pro Regular"/>
                <w:sz w:val="24"/>
                <w:szCs w:val="24"/>
              </w:rPr>
            </w:rPrChange>
          </w:rPr>
          <w:delText>Jeff Filippo</w:delText>
        </w:r>
        <w:r w:rsidR="00381E73" w:rsidRPr="00AA4679" w:rsidDel="009C4903">
          <w:rPr>
            <w:rFonts w:ascii="Times New Roman" w:hAnsi="Times New Roman" w:cs="Times New Roman"/>
            <w:sz w:val="24"/>
            <w:szCs w:val="24"/>
            <w:rPrChange w:id="844" w:author="Josh Butler" w:date="2021-10-29T08:40:00Z">
              <w:rPr>
                <w:rFonts w:ascii="AvenirNext LT Pro Regular" w:hAnsi="AvenirNext LT Pro Regular"/>
                <w:sz w:val="24"/>
                <w:szCs w:val="24"/>
              </w:rPr>
            </w:rPrChange>
          </w:rPr>
          <w:delText xml:space="preserve"> – </w:delText>
        </w:r>
        <w:r w:rsidR="005C022C" w:rsidRPr="00AA4679" w:rsidDel="009C4903">
          <w:rPr>
            <w:rFonts w:ascii="Times New Roman" w:hAnsi="Times New Roman" w:cs="Times New Roman"/>
            <w:sz w:val="24"/>
            <w:szCs w:val="24"/>
            <w:rPrChange w:id="845" w:author="Josh Butler" w:date="2021-10-29T08:40:00Z">
              <w:rPr>
                <w:rFonts w:ascii="AvenirNext LT Pro Regular" w:hAnsi="AvenirNext LT Pro Regular"/>
                <w:sz w:val="24"/>
                <w:szCs w:val="24"/>
              </w:rPr>
            </w:rPrChange>
          </w:rPr>
          <w:delText>President</w:delText>
        </w:r>
      </w:del>
    </w:p>
    <w:p w14:paraId="504FEDF8" w14:textId="3DDEFADE" w:rsidR="00BB2705" w:rsidRPr="00AA4679" w:rsidDel="009C4903" w:rsidRDefault="00BB2705" w:rsidP="005C022C">
      <w:pPr>
        <w:shd w:val="clear" w:color="auto" w:fill="FFFFFF"/>
        <w:spacing w:beforeAutospacing="1" w:after="150" w:line="240" w:lineRule="auto"/>
        <w:rPr>
          <w:del w:id="846" w:author="Josh Butler" w:date="2021-10-29T15:57:00Z"/>
          <w:rFonts w:ascii="Times New Roman" w:eastAsia="Times New Roman" w:hAnsi="Times New Roman" w:cs="Times New Roman"/>
          <w:sz w:val="22"/>
          <w:szCs w:val="22"/>
          <w:rPrChange w:id="847" w:author="Josh Butler" w:date="2021-10-29T08:40:00Z">
            <w:rPr>
              <w:del w:id="848" w:author="Josh Butler" w:date="2021-10-29T15:57:00Z"/>
              <w:rFonts w:ascii="AvenirNext LT Pro Regular" w:eastAsia="Times New Roman" w:hAnsi="AvenirNext LT Pro Regular" w:cs="Times New Roman"/>
              <w:sz w:val="22"/>
              <w:szCs w:val="22"/>
            </w:rPr>
          </w:rPrChange>
        </w:rPr>
      </w:pPr>
      <w:del w:id="849" w:author="Josh Butler" w:date="2021-10-29T15:57:00Z">
        <w:r w:rsidRPr="00AA4679" w:rsidDel="009C4903">
          <w:rPr>
            <w:rFonts w:ascii="Times New Roman" w:eastAsia="Times New Roman" w:hAnsi="Times New Roman" w:cs="Times New Roman"/>
            <w:sz w:val="22"/>
            <w:szCs w:val="22"/>
            <w:rPrChange w:id="850" w:author="Josh Butler" w:date="2021-10-29T08:40:00Z">
              <w:rPr>
                <w:rFonts w:ascii="AvenirNext LT Pro Regular" w:eastAsia="Times New Roman" w:hAnsi="AvenirNext LT Pro Regular" w:cs="Times New Roman"/>
                <w:sz w:val="22"/>
                <w:szCs w:val="22"/>
              </w:rPr>
            </w:rPrChange>
          </w:rPr>
          <w:delText>Jeff Filippo is the President and CEO of 1910 Legacy Enterprises. With 34 years’ experience in the electrical industry, Jeff brings excellent management and organizational skills to the company and its subsidiaries, White Electrical and Axis Energy. In 2017, with the support of the employee owners and the Board of Directors, Jeff oversaw the creation and launch of 1910 Legacy Enterprises, a holding company for the subsidiary companies. Jeff became the President and CEO of 1910 Legacy Enterprises and the President of Axis Energy Inc.</w:delText>
        </w:r>
        <w:r w:rsidR="005C022C" w:rsidRPr="00AA4679" w:rsidDel="009C4903">
          <w:rPr>
            <w:rFonts w:ascii="Times New Roman" w:eastAsia="Times New Roman" w:hAnsi="Times New Roman" w:cs="Times New Roman"/>
            <w:sz w:val="22"/>
            <w:szCs w:val="22"/>
            <w:rPrChange w:id="851" w:author="Josh Butler" w:date="2021-10-29T08:40:00Z">
              <w:rPr>
                <w:rFonts w:ascii="AvenirNext LT Pro Regular" w:eastAsia="Times New Roman" w:hAnsi="AvenirNext LT Pro Regular" w:cs="Times New Roman"/>
                <w:sz w:val="22"/>
                <w:szCs w:val="22"/>
              </w:rPr>
            </w:rPrChange>
          </w:rPr>
          <w:delText xml:space="preserve"> </w:delText>
        </w:r>
        <w:r w:rsidRPr="00AA4679" w:rsidDel="009C4903">
          <w:rPr>
            <w:rFonts w:ascii="Times New Roman" w:eastAsia="Times New Roman" w:hAnsi="Times New Roman" w:cs="Times New Roman"/>
            <w:sz w:val="22"/>
            <w:szCs w:val="22"/>
            <w:rPrChange w:id="852" w:author="Josh Butler" w:date="2021-10-29T08:40:00Z">
              <w:rPr>
                <w:rFonts w:ascii="AvenirNext LT Pro Regular" w:eastAsia="Times New Roman" w:hAnsi="AvenirNext LT Pro Regular" w:cs="Times New Roman"/>
                <w:sz w:val="22"/>
                <w:szCs w:val="22"/>
              </w:rPr>
            </w:rPrChange>
          </w:rPr>
          <w:delText xml:space="preserve">Jeff is a member of the 1910 Legacy Enterprises Board of Directors as well </w:delText>
        </w:r>
        <w:r w:rsidRPr="00AA4679" w:rsidDel="009C4903">
          <w:rPr>
            <w:rFonts w:ascii="Times New Roman" w:eastAsia="Times New Roman" w:hAnsi="Times New Roman" w:cs="Times New Roman"/>
            <w:sz w:val="22"/>
            <w:szCs w:val="22"/>
            <w:rPrChange w:id="853" w:author="Josh Butler" w:date="2021-10-29T08:40:00Z">
              <w:rPr>
                <w:rFonts w:ascii="AvenirNext LT Pro Regular" w:eastAsia="Times New Roman" w:hAnsi="AvenirNext LT Pro Regular" w:cs="Times New Roman"/>
                <w:sz w:val="22"/>
                <w:szCs w:val="22"/>
              </w:rPr>
            </w:rPrChange>
          </w:rPr>
          <w:lastRenderedPageBreak/>
          <w:delText>as the White Electrical and Axis Energy Boards of Directors. He is responsible for overall management of the companies including financial, operations and strategic planning.</w:delText>
        </w:r>
      </w:del>
    </w:p>
    <w:p w14:paraId="25692D32" w14:textId="71817A56" w:rsidR="00FE3269" w:rsidRPr="00F00426" w:rsidDel="009C4903" w:rsidRDefault="00FE3269" w:rsidP="00FE3269">
      <w:pPr>
        <w:pStyle w:val="ListParagraph"/>
        <w:ind w:left="360" w:hanging="360"/>
        <w:mirrorIndents/>
        <w:rPr>
          <w:del w:id="854" w:author="Josh Butler" w:date="2021-10-29T15:57:00Z"/>
          <w:rFonts w:ascii="Times New Roman" w:hAnsi="Times New Roman" w:cs="Times New Roman"/>
          <w:sz w:val="24"/>
          <w:szCs w:val="24"/>
          <w:rPrChange w:id="855" w:author="Josh Butler" w:date="2021-10-29T15:48:00Z">
            <w:rPr>
              <w:del w:id="856" w:author="Josh Butler" w:date="2021-10-29T15:57:00Z"/>
              <w:rFonts w:ascii="AvenirNext LT Pro Regular" w:hAnsi="AvenirNext LT Pro Regular"/>
              <w:sz w:val="24"/>
              <w:szCs w:val="24"/>
            </w:rPr>
          </w:rPrChange>
        </w:rPr>
      </w:pPr>
      <w:del w:id="857" w:author="Josh Butler" w:date="2021-10-29T15:57:00Z">
        <w:r w:rsidRPr="00F00426" w:rsidDel="009C4903">
          <w:rPr>
            <w:rFonts w:ascii="Times New Roman" w:hAnsi="Times New Roman" w:cs="Times New Roman"/>
            <w:sz w:val="24"/>
            <w:szCs w:val="24"/>
            <w:rPrChange w:id="858" w:author="Josh Butler" w:date="2021-10-29T15:48:00Z">
              <w:rPr>
                <w:rFonts w:ascii="AvenirNext LT Pro Regular" w:hAnsi="AvenirNext LT Pro Regular"/>
                <w:sz w:val="24"/>
                <w:szCs w:val="24"/>
              </w:rPr>
            </w:rPrChange>
          </w:rPr>
          <w:delText xml:space="preserve">Josh W. Butler, PMP – </w:delText>
        </w:r>
      </w:del>
      <w:del w:id="859" w:author="Josh Butler" w:date="2021-10-29T15:48:00Z">
        <w:r w:rsidRPr="00F00426" w:rsidDel="00F00426">
          <w:rPr>
            <w:rFonts w:ascii="Times New Roman" w:hAnsi="Times New Roman" w:cs="Times New Roman"/>
            <w:sz w:val="24"/>
            <w:szCs w:val="24"/>
            <w:rPrChange w:id="860" w:author="Josh Butler" w:date="2021-10-29T15:48:00Z">
              <w:rPr>
                <w:rFonts w:ascii="AvenirNext LT Pro Regular" w:hAnsi="AvenirNext LT Pro Regular"/>
                <w:sz w:val="24"/>
                <w:szCs w:val="24"/>
              </w:rPr>
            </w:rPrChange>
          </w:rPr>
          <w:delText>Portfolio PM Oversight &amp; AE General Manager</w:delText>
        </w:r>
      </w:del>
    </w:p>
    <w:p w14:paraId="4EF7926F" w14:textId="78EED3C7" w:rsidR="009350EF" w:rsidRPr="00AA4679" w:rsidDel="009C4903" w:rsidRDefault="00FE3269" w:rsidP="00381E73">
      <w:pPr>
        <w:pStyle w:val="NormalWeb"/>
        <w:shd w:val="clear" w:color="auto" w:fill="FFFFFF"/>
        <w:rPr>
          <w:del w:id="861" w:author="Josh Butler" w:date="2021-10-29T15:57:00Z"/>
          <w:sz w:val="22"/>
          <w:szCs w:val="22"/>
          <w:rPrChange w:id="862" w:author="Josh Butler" w:date="2021-10-29T08:40:00Z">
            <w:rPr>
              <w:del w:id="863" w:author="Josh Butler" w:date="2021-10-29T15:57:00Z"/>
              <w:rFonts w:ascii="AvenirNext LT Pro Regular" w:hAnsi="AvenirNext LT Pro Regular"/>
              <w:sz w:val="22"/>
              <w:szCs w:val="22"/>
            </w:rPr>
          </w:rPrChange>
        </w:rPr>
      </w:pPr>
      <w:del w:id="864" w:author="Josh Butler" w:date="2021-10-29T15:57:00Z">
        <w:r w:rsidRPr="00AA4679" w:rsidDel="009C4903">
          <w:rPr>
            <w:sz w:val="22"/>
            <w:szCs w:val="22"/>
            <w:rPrChange w:id="865" w:author="Josh Butler" w:date="2021-10-29T08:40:00Z">
              <w:rPr>
                <w:rFonts w:ascii="AvenirNext LT Pro Regular" w:hAnsi="AvenirNext LT Pro Regular"/>
                <w:sz w:val="22"/>
                <w:szCs w:val="22"/>
              </w:rPr>
            </w:rPrChange>
          </w:rPr>
          <w:delText>Josh is a graduate of the University of North Florida where he earned a Bachelor’s degree in Business Administration and Logistics. As a Commissioned Officer in the United States Coast Guard, Josh has a proven track record in the field of logistics with reliability and attention to detail. As the driving force of the company, Josh uses his client relationship and management skills to ensure that every Axis Energy project meets the needs of their customer and delivers above expectations. Josh has over a decade of experience in the construction industry; seven years of which have been in environmental construction and the most recent have been focusing on renewable energy construction projects where he has completed over 100MW of successful Photovoltaic projects to date.</w:delText>
        </w:r>
        <w:r w:rsidR="00636CB1" w:rsidRPr="00AA4679" w:rsidDel="009C4903">
          <w:rPr>
            <w:sz w:val="22"/>
            <w:szCs w:val="22"/>
            <w:rPrChange w:id="866" w:author="Josh Butler" w:date="2021-10-29T08:40:00Z">
              <w:rPr>
                <w:rFonts w:ascii="AvenirNext LT Pro Regular" w:hAnsi="AvenirNext LT Pro Regular"/>
                <w:sz w:val="22"/>
                <w:szCs w:val="22"/>
              </w:rPr>
            </w:rPrChange>
          </w:rPr>
          <w:delText xml:space="preserve">  </w:delText>
        </w:r>
      </w:del>
    </w:p>
    <w:p w14:paraId="0AB979CE" w14:textId="222B8CD5" w:rsidR="00381E73" w:rsidRPr="00AA4679" w:rsidDel="009C4903" w:rsidRDefault="00381E73" w:rsidP="00381E73">
      <w:pPr>
        <w:pStyle w:val="NormalWeb"/>
        <w:shd w:val="clear" w:color="auto" w:fill="FFFFFF"/>
        <w:rPr>
          <w:del w:id="867" w:author="Josh Butler" w:date="2021-10-29T15:57:00Z"/>
          <w:rPrChange w:id="868" w:author="Josh Butler" w:date="2021-10-29T08:40:00Z">
            <w:rPr>
              <w:del w:id="869" w:author="Josh Butler" w:date="2021-10-29T15:57:00Z"/>
              <w:rFonts w:ascii="AvenirNext LT Pro Regular" w:hAnsi="AvenirNext LT Pro Regular"/>
            </w:rPr>
          </w:rPrChange>
        </w:rPr>
      </w:pPr>
      <w:del w:id="870" w:author="Josh Butler" w:date="2021-10-29T15:57:00Z">
        <w:r w:rsidRPr="00AA4679" w:rsidDel="009C4903">
          <w:rPr>
            <w:rPrChange w:id="871" w:author="Josh Butler" w:date="2021-10-29T08:40:00Z">
              <w:rPr>
                <w:rFonts w:ascii="AvenirNext LT Pro Regular" w:hAnsi="AvenirNext LT Pro Regular"/>
              </w:rPr>
            </w:rPrChange>
          </w:rPr>
          <w:delText>Lourdes Raimundi- Project Estimator/ Pre-construction Design Manager</w:delText>
        </w:r>
      </w:del>
    </w:p>
    <w:p w14:paraId="08828046" w14:textId="694A9A93" w:rsidR="00381E73" w:rsidRPr="00AA4679" w:rsidDel="009C4903" w:rsidRDefault="00381E73" w:rsidP="00381E73">
      <w:pPr>
        <w:pStyle w:val="NormalWeb"/>
        <w:shd w:val="clear" w:color="auto" w:fill="FFFFFF"/>
        <w:rPr>
          <w:del w:id="872" w:author="Josh Butler" w:date="2021-10-29T15:57:00Z"/>
          <w:sz w:val="22"/>
          <w:szCs w:val="22"/>
          <w:rPrChange w:id="873" w:author="Josh Butler" w:date="2021-10-29T08:40:00Z">
            <w:rPr>
              <w:del w:id="874" w:author="Josh Butler" w:date="2021-10-29T15:57:00Z"/>
              <w:rFonts w:ascii="AvenirNext LT Pro Regular" w:hAnsi="AvenirNext LT Pro Regular"/>
              <w:sz w:val="22"/>
              <w:szCs w:val="22"/>
            </w:rPr>
          </w:rPrChange>
        </w:rPr>
      </w:pPr>
      <w:del w:id="875" w:author="Josh Butler" w:date="2021-10-29T15:57:00Z">
        <w:r w:rsidRPr="00AA4679" w:rsidDel="009C4903">
          <w:rPr>
            <w:sz w:val="22"/>
            <w:szCs w:val="22"/>
            <w:rPrChange w:id="876" w:author="Josh Butler" w:date="2021-10-29T08:40:00Z">
              <w:rPr>
                <w:rFonts w:ascii="AvenirNext LT Pro Regular" w:hAnsi="AvenirNext LT Pro Regular"/>
                <w:sz w:val="22"/>
                <w:szCs w:val="22"/>
              </w:rPr>
            </w:rPrChange>
          </w:rPr>
          <w:delText>Lourdes is the Estimator and Pre-Construction Manager for Axis Energy Inc. Lourdes has been estimating solar, industrial and commercial projects in the construction industry for nearly a decade. She has worked with Josh Butler, Axis Energy Inc.’s General Manager, since 2014. Her scope of work has ranged from conceptual design development budgets to hard bid projects. Lourdes holds a Bachelor of Science in Electrical Engineering from the University of Puerto Rico at Mayaguez.</w:delText>
        </w:r>
      </w:del>
    </w:p>
    <w:p w14:paraId="117FA5E5" w14:textId="178EF266" w:rsidR="00D93B33" w:rsidRPr="00AA4679" w:rsidDel="009C4903" w:rsidRDefault="00D93B33" w:rsidP="00D93B33">
      <w:pPr>
        <w:pStyle w:val="NormalWeb"/>
        <w:shd w:val="clear" w:color="auto" w:fill="FFFFFF"/>
        <w:rPr>
          <w:del w:id="877" w:author="Josh Butler" w:date="2021-10-29T15:57:00Z"/>
          <w:rPrChange w:id="878" w:author="Josh Butler" w:date="2021-10-29T08:40:00Z">
            <w:rPr>
              <w:del w:id="879" w:author="Josh Butler" w:date="2021-10-29T15:57:00Z"/>
              <w:rFonts w:ascii="AvenirNext LT Pro Regular" w:hAnsi="AvenirNext LT Pro Regular"/>
            </w:rPr>
          </w:rPrChange>
        </w:rPr>
      </w:pPr>
      <w:del w:id="880" w:author="Josh Butler" w:date="2021-10-29T15:57:00Z">
        <w:r w:rsidRPr="00AA4679" w:rsidDel="009C4903">
          <w:rPr>
            <w:rPrChange w:id="881" w:author="Josh Butler" w:date="2021-10-29T08:40:00Z">
              <w:rPr>
                <w:rFonts w:ascii="AvenirNext LT Pro Regular" w:hAnsi="AvenirNext LT Pro Regular"/>
              </w:rPr>
            </w:rPrChange>
          </w:rPr>
          <w:delText xml:space="preserve">Terry Welden- Project QA/QC </w:delText>
        </w:r>
      </w:del>
    </w:p>
    <w:p w14:paraId="690BF8F6" w14:textId="6717779B" w:rsidR="00D93B33" w:rsidRPr="00AA4679" w:rsidDel="009C4903" w:rsidRDefault="00D93B33" w:rsidP="00D93B33">
      <w:pPr>
        <w:pStyle w:val="NormalWeb"/>
        <w:shd w:val="clear" w:color="auto" w:fill="FFFFFF"/>
        <w:rPr>
          <w:del w:id="882" w:author="Josh Butler" w:date="2021-10-29T15:57:00Z"/>
          <w:sz w:val="22"/>
          <w:szCs w:val="22"/>
          <w:rPrChange w:id="883" w:author="Josh Butler" w:date="2021-10-29T08:40:00Z">
            <w:rPr>
              <w:del w:id="884" w:author="Josh Butler" w:date="2021-10-29T15:57:00Z"/>
              <w:rFonts w:ascii="AvenirNext LT Pro Regular" w:hAnsi="AvenirNext LT Pro Regular"/>
              <w:sz w:val="22"/>
              <w:szCs w:val="22"/>
            </w:rPr>
          </w:rPrChange>
        </w:rPr>
      </w:pPr>
      <w:del w:id="885" w:author="Josh Butler" w:date="2021-10-29T15:57:00Z">
        <w:r w:rsidRPr="00AA4679" w:rsidDel="009C4903">
          <w:rPr>
            <w:sz w:val="22"/>
            <w:szCs w:val="22"/>
            <w:rPrChange w:id="886" w:author="Josh Butler" w:date="2021-10-29T08:40:00Z">
              <w:rPr>
                <w:rFonts w:ascii="AvenirNext LT Pro Regular" w:hAnsi="AvenirNext LT Pro Regular"/>
                <w:sz w:val="22"/>
                <w:szCs w:val="22"/>
              </w:rPr>
            </w:rPrChange>
          </w:rPr>
          <w:delText>Terry is the local Safety and Quality Manager for Axis Energy. He is a specialist in Pre-construction and electrical project and team management. As an Unlimited licensed electrician Terry brings a wealth of knowledge and experience to our team. He is a regular visitor on project sites ensuring best practices are being followed and driving our safety culture among the field teams executing projects. Terry’s contribution is directly reflected in our industry leading safety metrics and our thorough Testing &amp; Commissioning plans.</w:delText>
        </w:r>
      </w:del>
    </w:p>
    <w:p w14:paraId="0B5AED1B" w14:textId="5DA2421B" w:rsidR="00830869" w:rsidRPr="00AA4679" w:rsidDel="009C4903" w:rsidRDefault="00830869" w:rsidP="00830869">
      <w:pPr>
        <w:pStyle w:val="NormalWeb"/>
        <w:shd w:val="clear" w:color="auto" w:fill="FFFFFF"/>
        <w:rPr>
          <w:del w:id="887" w:author="Josh Butler" w:date="2021-10-29T15:57:00Z"/>
          <w:rPrChange w:id="888" w:author="Josh Butler" w:date="2021-10-29T08:40:00Z">
            <w:rPr>
              <w:del w:id="889" w:author="Josh Butler" w:date="2021-10-29T15:57:00Z"/>
              <w:rFonts w:ascii="AvenirNext LT Pro Regular" w:hAnsi="AvenirNext LT Pro Regular"/>
            </w:rPr>
          </w:rPrChange>
        </w:rPr>
      </w:pPr>
      <w:del w:id="890" w:author="Josh Butler" w:date="2021-10-29T15:57:00Z">
        <w:r w:rsidRPr="00AA4679" w:rsidDel="009C4903">
          <w:rPr>
            <w:rPrChange w:id="891" w:author="Josh Butler" w:date="2021-10-29T08:40:00Z">
              <w:rPr>
                <w:rFonts w:ascii="AvenirNext LT Pro Regular" w:hAnsi="AvenirNext LT Pro Regular"/>
              </w:rPr>
            </w:rPrChange>
          </w:rPr>
          <w:delText>David Slack- Project Manager</w:delText>
        </w:r>
      </w:del>
    </w:p>
    <w:p w14:paraId="3A46E253" w14:textId="17C6339B" w:rsidR="00830869" w:rsidRPr="00AA4679" w:rsidDel="009C4903" w:rsidRDefault="00830869" w:rsidP="00830869">
      <w:pPr>
        <w:spacing w:before="0" w:after="0"/>
        <w:outlineLvl w:val="2"/>
        <w:rPr>
          <w:del w:id="892" w:author="Josh Butler" w:date="2021-10-29T15:57:00Z"/>
          <w:rFonts w:ascii="Times New Roman" w:eastAsia="Times New Roman" w:hAnsi="Times New Roman" w:cs="Times New Roman"/>
          <w:sz w:val="22"/>
          <w:szCs w:val="22"/>
          <w:rPrChange w:id="893" w:author="Josh Butler" w:date="2021-10-29T08:40:00Z">
            <w:rPr>
              <w:del w:id="894" w:author="Josh Butler" w:date="2021-10-29T15:57:00Z"/>
              <w:rFonts w:ascii="AvenirNext LT Pro Regular" w:eastAsia="Times New Roman" w:hAnsi="AvenirNext LT Pro Regular"/>
              <w:sz w:val="22"/>
              <w:szCs w:val="22"/>
            </w:rPr>
          </w:rPrChange>
        </w:rPr>
      </w:pPr>
      <w:del w:id="895" w:author="Josh Butler" w:date="2021-10-29T15:57:00Z">
        <w:r w:rsidRPr="00AA4679" w:rsidDel="009C4903">
          <w:rPr>
            <w:rFonts w:ascii="Times New Roman" w:eastAsia="Times New Roman" w:hAnsi="Times New Roman" w:cs="Times New Roman"/>
            <w:sz w:val="22"/>
            <w:szCs w:val="22"/>
            <w:rPrChange w:id="896" w:author="Josh Butler" w:date="2021-10-29T08:40:00Z">
              <w:rPr>
                <w:rFonts w:ascii="AvenirNext LT Pro Regular" w:eastAsia="Times New Roman" w:hAnsi="AvenirNext LT Pro Regular"/>
                <w:sz w:val="22"/>
                <w:szCs w:val="22"/>
              </w:rPr>
            </w:rPrChange>
          </w:rPr>
          <w:delText xml:space="preserve">David is a specialist in electrical project and team management. He has directed electrical, industrial and commercial installations since 2012. David is an expert in providing electrical and building quality assurance inspections and technical expertise concerning NEC code requirements. He is very skilled in communicating with colleagues, engineers, contractors, sub-contractors and clients.  </w:delText>
        </w:r>
      </w:del>
    </w:p>
    <w:p w14:paraId="4C6568DC" w14:textId="29B685CB" w:rsidR="00830869" w:rsidRPr="00AA4679" w:rsidDel="009C4903" w:rsidRDefault="00830869" w:rsidP="00830869">
      <w:pPr>
        <w:spacing w:before="0" w:after="0" w:line="240" w:lineRule="auto"/>
        <w:outlineLvl w:val="2"/>
        <w:rPr>
          <w:del w:id="897" w:author="Josh Butler" w:date="2021-10-29T15:57:00Z"/>
          <w:rFonts w:ascii="Times New Roman" w:eastAsia="Times New Roman" w:hAnsi="Times New Roman" w:cs="Times New Roman"/>
          <w:sz w:val="22"/>
          <w:szCs w:val="22"/>
          <w:rPrChange w:id="898" w:author="Josh Butler" w:date="2021-10-29T08:40:00Z">
            <w:rPr>
              <w:del w:id="899" w:author="Josh Butler" w:date="2021-10-29T15:57:00Z"/>
              <w:rFonts w:ascii="AvenirNext LT Pro Regular" w:eastAsia="Times New Roman" w:hAnsi="AvenirNext LT Pro Regular"/>
              <w:sz w:val="22"/>
              <w:szCs w:val="22"/>
            </w:rPr>
          </w:rPrChange>
        </w:rPr>
      </w:pPr>
    </w:p>
    <w:p w14:paraId="6974B089" w14:textId="4C50A98E" w:rsidR="00830869" w:rsidRPr="00AA4679" w:rsidDel="009C4903" w:rsidRDefault="00830869" w:rsidP="00830869">
      <w:pPr>
        <w:spacing w:before="0" w:line="240" w:lineRule="auto"/>
        <w:outlineLvl w:val="2"/>
        <w:rPr>
          <w:del w:id="900" w:author="Josh Butler" w:date="2021-10-29T15:57:00Z"/>
          <w:rFonts w:ascii="Times New Roman" w:eastAsia="Times New Roman" w:hAnsi="Times New Roman" w:cs="Times New Roman"/>
          <w:sz w:val="24"/>
          <w:szCs w:val="24"/>
          <w:rPrChange w:id="901" w:author="Josh Butler" w:date="2021-10-29T08:40:00Z">
            <w:rPr>
              <w:del w:id="902" w:author="Josh Butler" w:date="2021-10-29T15:57:00Z"/>
              <w:rFonts w:ascii="AvenirNext LT Pro Regular" w:eastAsia="Times New Roman" w:hAnsi="AvenirNext LT Pro Regular"/>
              <w:sz w:val="24"/>
              <w:szCs w:val="24"/>
            </w:rPr>
          </w:rPrChange>
        </w:rPr>
      </w:pPr>
      <w:del w:id="903" w:author="Josh Butler" w:date="2021-10-29T15:57:00Z">
        <w:r w:rsidRPr="00AA4679" w:rsidDel="009C4903">
          <w:rPr>
            <w:rFonts w:ascii="Times New Roman" w:eastAsia="Times New Roman" w:hAnsi="Times New Roman" w:cs="Times New Roman"/>
            <w:sz w:val="24"/>
            <w:szCs w:val="24"/>
            <w:rPrChange w:id="904" w:author="Josh Butler" w:date="2021-10-29T08:40:00Z">
              <w:rPr>
                <w:rFonts w:ascii="AvenirNext LT Pro Regular" w:eastAsia="Times New Roman" w:hAnsi="AvenirNext LT Pro Regular"/>
                <w:sz w:val="24"/>
                <w:szCs w:val="24"/>
              </w:rPr>
            </w:rPrChange>
          </w:rPr>
          <w:delText>Jason Smith- Construction Manager</w:delText>
        </w:r>
      </w:del>
    </w:p>
    <w:p w14:paraId="3CA57832" w14:textId="09BE230F" w:rsidR="00830869" w:rsidRPr="00AA4679" w:rsidDel="009C4903" w:rsidRDefault="00830869" w:rsidP="00830869">
      <w:pPr>
        <w:pStyle w:val="NormalWeb"/>
        <w:shd w:val="clear" w:color="auto" w:fill="FFFFFF"/>
        <w:rPr>
          <w:del w:id="905" w:author="Josh Butler" w:date="2021-10-29T15:57:00Z"/>
          <w:sz w:val="22"/>
          <w:szCs w:val="22"/>
          <w:rPrChange w:id="906" w:author="Josh Butler" w:date="2021-10-29T08:40:00Z">
            <w:rPr>
              <w:del w:id="907" w:author="Josh Butler" w:date="2021-10-29T15:57:00Z"/>
              <w:rFonts w:ascii="AvenirNext LT Pro Regular" w:hAnsi="AvenirNext LT Pro Regular"/>
              <w:sz w:val="22"/>
              <w:szCs w:val="22"/>
            </w:rPr>
          </w:rPrChange>
        </w:rPr>
      </w:pPr>
      <w:del w:id="908" w:author="Josh Butler" w:date="2021-10-29T15:57:00Z">
        <w:r w:rsidRPr="00AA4679" w:rsidDel="009C4903">
          <w:rPr>
            <w:sz w:val="22"/>
            <w:szCs w:val="22"/>
            <w:rPrChange w:id="909" w:author="Josh Butler" w:date="2021-10-29T08:40:00Z">
              <w:rPr>
                <w:rFonts w:ascii="AvenirNext LT Pro Regular" w:hAnsi="AvenirNext LT Pro Regular"/>
                <w:sz w:val="22"/>
                <w:szCs w:val="22"/>
              </w:rPr>
            </w:rPrChange>
          </w:rPr>
          <w:delText xml:space="preserve">Originally from Mt. Olive, NC Jason was raised farming and working with all sorts of livestock and agriculture. He has worked in the construction industry for 22 years building everything from custom homes ocean front to nuclear turbines for Duke Energy and now solar power plants for Axis Energy. Jason is well respected for his overall knowledge of civil and structural PV construction and he is a welcome addition to our team. </w:delText>
        </w:r>
      </w:del>
    </w:p>
    <w:p w14:paraId="3300FCBE" w14:textId="5E539AB7" w:rsidR="007E2920" w:rsidRPr="00AA4679" w:rsidDel="009C4903" w:rsidRDefault="007E2920" w:rsidP="00E67933">
      <w:pPr>
        <w:pStyle w:val="NormalWeb"/>
        <w:shd w:val="clear" w:color="auto" w:fill="FFFFFF"/>
        <w:spacing w:before="0" w:beforeAutospacing="0"/>
        <w:rPr>
          <w:del w:id="910" w:author="Josh Butler" w:date="2021-10-29T15:57:00Z"/>
          <w:u w:val="single"/>
          <w:rPrChange w:id="911" w:author="Josh Butler" w:date="2021-10-29T08:40:00Z">
            <w:rPr>
              <w:del w:id="912" w:author="Josh Butler" w:date="2021-10-29T15:57:00Z"/>
              <w:rFonts w:ascii="AvenirNext LT Pro Regular" w:hAnsi="AvenirNext LT Pro Regular"/>
              <w:u w:val="single"/>
            </w:rPr>
          </w:rPrChange>
        </w:rPr>
      </w:pPr>
    </w:p>
    <w:p w14:paraId="47ECD20D" w14:textId="20F5F927" w:rsidR="003A1ABE" w:rsidRPr="00AA4679" w:rsidDel="009C4903" w:rsidRDefault="003A1ABE" w:rsidP="00E67933">
      <w:pPr>
        <w:pStyle w:val="NormalWeb"/>
        <w:shd w:val="clear" w:color="auto" w:fill="FFFFFF"/>
        <w:spacing w:before="0" w:beforeAutospacing="0"/>
        <w:rPr>
          <w:del w:id="913" w:author="Josh Butler" w:date="2021-10-29T15:57:00Z"/>
          <w:u w:val="single"/>
          <w:rPrChange w:id="914" w:author="Josh Butler" w:date="2021-10-29T08:40:00Z">
            <w:rPr>
              <w:del w:id="915" w:author="Josh Butler" w:date="2021-10-29T15:57:00Z"/>
              <w:rFonts w:ascii="AvenirNext LT Pro Regular" w:hAnsi="AvenirNext LT Pro Regular"/>
              <w:u w:val="single"/>
            </w:rPr>
          </w:rPrChange>
        </w:rPr>
      </w:pPr>
      <w:del w:id="916" w:author="Josh Butler" w:date="2021-10-29T15:57:00Z">
        <w:r w:rsidRPr="00AA4679" w:rsidDel="009C4903">
          <w:rPr>
            <w:u w:val="single"/>
            <w:rPrChange w:id="917" w:author="Josh Butler" w:date="2021-10-29T08:40:00Z">
              <w:rPr>
                <w:rFonts w:ascii="AvenirNext LT Pro Regular" w:hAnsi="AvenirNext LT Pro Regular"/>
                <w:u w:val="single"/>
              </w:rPr>
            </w:rPrChange>
          </w:rPr>
          <w:delText>Axis Energy Licensing</w:delText>
        </w:r>
      </w:del>
    </w:p>
    <w:p w14:paraId="63430C12" w14:textId="64994368" w:rsidR="003A1ABE" w:rsidRPr="00AA4679" w:rsidDel="009C4903" w:rsidRDefault="003A1ABE" w:rsidP="00E67933">
      <w:pPr>
        <w:pStyle w:val="NormalWeb"/>
        <w:shd w:val="clear" w:color="auto" w:fill="FFFFFF"/>
        <w:spacing w:before="0" w:beforeAutospacing="0" w:after="0"/>
        <w:rPr>
          <w:del w:id="918" w:author="Josh Butler" w:date="2021-10-29T15:57:00Z"/>
          <w:sz w:val="22"/>
          <w:szCs w:val="22"/>
          <w:rPrChange w:id="919" w:author="Josh Butler" w:date="2021-10-29T08:40:00Z">
            <w:rPr>
              <w:del w:id="920" w:author="Josh Butler" w:date="2021-10-29T15:57:00Z"/>
              <w:rFonts w:ascii="AvenirNext LT Pro Regular" w:hAnsi="AvenirNext LT Pro Regular"/>
              <w:sz w:val="22"/>
              <w:szCs w:val="22"/>
            </w:rPr>
          </w:rPrChange>
        </w:rPr>
      </w:pPr>
      <w:del w:id="921" w:author="Josh Butler" w:date="2021-10-29T15:57:00Z">
        <w:r w:rsidRPr="00AA4679" w:rsidDel="009C4903">
          <w:rPr>
            <w:sz w:val="22"/>
            <w:szCs w:val="22"/>
            <w:rPrChange w:id="922" w:author="Josh Butler" w:date="2021-10-29T08:40:00Z">
              <w:rPr>
                <w:rFonts w:ascii="AvenirNext LT Pro Regular" w:hAnsi="AvenirNext LT Pro Regular"/>
                <w:sz w:val="22"/>
                <w:szCs w:val="22"/>
              </w:rPr>
            </w:rPrChange>
          </w:rPr>
          <w:lastRenderedPageBreak/>
          <w:delText>NC General Contractors: 81692</w:delText>
        </w:r>
      </w:del>
    </w:p>
    <w:p w14:paraId="1E32F618" w14:textId="3B09CB68" w:rsidR="003A1ABE" w:rsidRPr="00AA4679" w:rsidDel="009C4903" w:rsidRDefault="003A1ABE" w:rsidP="00E67933">
      <w:pPr>
        <w:pStyle w:val="NormalWeb"/>
        <w:shd w:val="clear" w:color="auto" w:fill="FFFFFF"/>
        <w:spacing w:before="0" w:beforeAutospacing="0" w:after="0"/>
        <w:rPr>
          <w:del w:id="923" w:author="Josh Butler" w:date="2021-10-29T15:57:00Z"/>
          <w:sz w:val="22"/>
          <w:szCs w:val="22"/>
          <w:rPrChange w:id="924" w:author="Josh Butler" w:date="2021-10-29T08:40:00Z">
            <w:rPr>
              <w:del w:id="925" w:author="Josh Butler" w:date="2021-10-29T15:57:00Z"/>
              <w:rFonts w:ascii="AvenirNext LT Pro Regular" w:hAnsi="AvenirNext LT Pro Regular"/>
              <w:sz w:val="22"/>
              <w:szCs w:val="22"/>
            </w:rPr>
          </w:rPrChange>
        </w:rPr>
      </w:pPr>
      <w:del w:id="926" w:author="Josh Butler" w:date="2021-10-29T15:57:00Z">
        <w:r w:rsidRPr="00AA4679" w:rsidDel="009C4903">
          <w:rPr>
            <w:sz w:val="22"/>
            <w:szCs w:val="22"/>
            <w:rPrChange w:id="927" w:author="Josh Butler" w:date="2021-10-29T08:40:00Z">
              <w:rPr>
                <w:rFonts w:ascii="AvenirNext LT Pro Regular" w:hAnsi="AvenirNext LT Pro Regular"/>
                <w:sz w:val="22"/>
                <w:szCs w:val="22"/>
              </w:rPr>
            </w:rPrChange>
          </w:rPr>
          <w:delText>NC Unlimited Electrical: U.33449</w:delText>
        </w:r>
      </w:del>
    </w:p>
    <w:p w14:paraId="2417AB3F" w14:textId="560E311B" w:rsidR="003A1ABE" w:rsidRPr="00AA4679" w:rsidDel="009C4903" w:rsidRDefault="003A1ABE" w:rsidP="007E2920">
      <w:pPr>
        <w:pStyle w:val="NormalWeb"/>
        <w:shd w:val="clear" w:color="auto" w:fill="FFFFFF"/>
        <w:spacing w:before="0" w:beforeAutospacing="0" w:after="0" w:line="276" w:lineRule="auto"/>
        <w:contextualSpacing/>
        <w:jc w:val="center"/>
        <w:rPr>
          <w:del w:id="928" w:author="Josh Butler" w:date="2021-10-29T15:57:00Z"/>
          <w:sz w:val="22"/>
          <w:szCs w:val="22"/>
          <w:rPrChange w:id="929" w:author="Josh Butler" w:date="2021-10-29T08:40:00Z">
            <w:rPr>
              <w:del w:id="930" w:author="Josh Butler" w:date="2021-10-29T15:57:00Z"/>
              <w:rFonts w:ascii="AvenirNext LT Pro Regular" w:hAnsi="AvenirNext LT Pro Regular"/>
              <w:sz w:val="22"/>
              <w:szCs w:val="22"/>
            </w:rPr>
          </w:rPrChange>
        </w:rPr>
      </w:pPr>
      <w:del w:id="931" w:author="Josh Butler" w:date="2021-10-29T15:57:00Z">
        <w:r w:rsidRPr="00AA4679" w:rsidDel="009C4903">
          <w:rPr>
            <w:u w:val="single"/>
            <w:rPrChange w:id="932" w:author="Josh Butler" w:date="2021-10-29T08:40:00Z">
              <w:rPr>
                <w:rFonts w:ascii="AvenirNext LT Pro Regular" w:hAnsi="AvenirNext LT Pro Regular"/>
                <w:u w:val="single"/>
              </w:rPr>
            </w:rPrChange>
          </w:rPr>
          <w:delText>Project Experience 2015-Present:</w:delText>
        </w:r>
      </w:del>
    </w:p>
    <w:tbl>
      <w:tblPr>
        <w:tblStyle w:val="GridTable4-Accent1"/>
        <w:tblpPr w:leftFromText="180" w:rightFromText="180" w:vertAnchor="text" w:horzAnchor="margin" w:tblpX="-684" w:tblpY="474"/>
        <w:tblW w:w="10998" w:type="dxa"/>
        <w:tblLayout w:type="fixed"/>
        <w:tblLook w:val="05A0" w:firstRow="1" w:lastRow="0" w:firstColumn="1" w:lastColumn="1" w:noHBand="0" w:noVBand="1"/>
      </w:tblPr>
      <w:tblGrid>
        <w:gridCol w:w="2988"/>
        <w:gridCol w:w="2790"/>
        <w:gridCol w:w="4320"/>
        <w:gridCol w:w="900"/>
      </w:tblGrid>
      <w:tr w:rsidR="003A1ABE" w:rsidRPr="00AA4679" w:rsidDel="009C4903" w14:paraId="7DD4E5FB" w14:textId="19487CE5" w:rsidTr="003A1ABE">
        <w:trPr>
          <w:cnfStyle w:val="100000000000" w:firstRow="1" w:lastRow="0" w:firstColumn="0" w:lastColumn="0" w:oddVBand="0" w:evenVBand="0" w:oddHBand="0" w:evenHBand="0" w:firstRowFirstColumn="0" w:firstRowLastColumn="0" w:lastRowFirstColumn="0" w:lastRowLastColumn="0"/>
          <w:trHeight w:val="144"/>
          <w:del w:id="933"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3B115007" w14:textId="102792FC" w:rsidR="003A1ABE" w:rsidRPr="00AA4679" w:rsidDel="009C4903" w:rsidRDefault="003A1ABE" w:rsidP="00E67933">
            <w:pPr>
              <w:contextualSpacing/>
              <w:jc w:val="center"/>
              <w:rPr>
                <w:del w:id="934" w:author="Josh Butler" w:date="2021-10-29T15:57:00Z"/>
                <w:rFonts w:ascii="Times New Roman" w:hAnsi="Times New Roman" w:cs="Times New Roman"/>
                <w:b w:val="0"/>
                <w:sz w:val="22"/>
                <w:szCs w:val="22"/>
                <w:rPrChange w:id="935" w:author="Josh Butler" w:date="2021-10-29T08:40:00Z">
                  <w:rPr>
                    <w:del w:id="936" w:author="Josh Butler" w:date="2021-10-29T15:57:00Z"/>
                    <w:rFonts w:ascii="AvenirNext LT Pro Regular" w:hAnsi="AvenirNext LT Pro Regular"/>
                    <w:b w:val="0"/>
                    <w:sz w:val="22"/>
                    <w:szCs w:val="22"/>
                  </w:rPr>
                </w:rPrChange>
              </w:rPr>
            </w:pPr>
            <w:del w:id="937" w:author="Josh Butler" w:date="2021-10-29T15:57:00Z">
              <w:r w:rsidRPr="00AA4679" w:rsidDel="009C4903">
                <w:rPr>
                  <w:rFonts w:ascii="Times New Roman" w:hAnsi="Times New Roman" w:cs="Times New Roman"/>
                  <w:sz w:val="22"/>
                  <w:szCs w:val="22"/>
                  <w:rPrChange w:id="938" w:author="Josh Butler" w:date="2021-10-29T08:40:00Z">
                    <w:rPr>
                      <w:rFonts w:ascii="AvenirNext LT Pro Regular" w:hAnsi="AvenirNext LT Pro Regular"/>
                      <w:sz w:val="22"/>
                      <w:szCs w:val="22"/>
                    </w:rPr>
                  </w:rPrChange>
                </w:rPr>
                <w:delText>Client Name</w:delText>
              </w:r>
            </w:del>
          </w:p>
        </w:tc>
        <w:tc>
          <w:tcPr>
            <w:tcW w:w="2790" w:type="dxa"/>
            <w:vAlign w:val="bottom"/>
          </w:tcPr>
          <w:p w14:paraId="2237E29A" w14:textId="4D8C98FD" w:rsidR="003A1ABE" w:rsidRPr="00AA4679" w:rsidDel="009C4903" w:rsidRDefault="003A1ABE" w:rsidP="00E67933">
            <w:pPr>
              <w:contextualSpacing/>
              <w:jc w:val="center"/>
              <w:cnfStyle w:val="100000000000" w:firstRow="1" w:lastRow="0" w:firstColumn="0" w:lastColumn="0" w:oddVBand="0" w:evenVBand="0" w:oddHBand="0" w:evenHBand="0" w:firstRowFirstColumn="0" w:firstRowLastColumn="0" w:lastRowFirstColumn="0" w:lastRowLastColumn="0"/>
              <w:rPr>
                <w:del w:id="939" w:author="Josh Butler" w:date="2021-10-29T15:57:00Z"/>
                <w:rFonts w:ascii="Times New Roman" w:hAnsi="Times New Roman" w:cs="Times New Roman"/>
                <w:b w:val="0"/>
                <w:bCs w:val="0"/>
                <w:sz w:val="22"/>
                <w:szCs w:val="22"/>
                <w:rPrChange w:id="940" w:author="Josh Butler" w:date="2021-10-29T08:40:00Z">
                  <w:rPr>
                    <w:del w:id="941" w:author="Josh Butler" w:date="2021-10-29T15:57:00Z"/>
                    <w:rFonts w:ascii="AvenirNext LT Pro Regular" w:hAnsi="AvenirNext LT Pro Regular"/>
                    <w:b w:val="0"/>
                    <w:bCs w:val="0"/>
                    <w:sz w:val="22"/>
                    <w:szCs w:val="22"/>
                  </w:rPr>
                </w:rPrChange>
              </w:rPr>
            </w:pPr>
            <w:del w:id="942" w:author="Josh Butler" w:date="2021-10-29T15:57:00Z">
              <w:r w:rsidRPr="00AA4679" w:rsidDel="009C4903">
                <w:rPr>
                  <w:rFonts w:ascii="Times New Roman" w:hAnsi="Times New Roman" w:cs="Times New Roman"/>
                  <w:sz w:val="22"/>
                  <w:szCs w:val="22"/>
                  <w:rPrChange w:id="943" w:author="Josh Butler" w:date="2021-10-29T08:40:00Z">
                    <w:rPr>
                      <w:rFonts w:ascii="AvenirNext LT Pro Regular" w:hAnsi="AvenirNext LT Pro Regular"/>
                      <w:sz w:val="22"/>
                      <w:szCs w:val="22"/>
                    </w:rPr>
                  </w:rPrChange>
                </w:rPr>
                <w:delText>Site Name &amp; Location</w:delText>
              </w:r>
            </w:del>
          </w:p>
        </w:tc>
        <w:tc>
          <w:tcPr>
            <w:tcW w:w="4320" w:type="dxa"/>
            <w:vAlign w:val="bottom"/>
          </w:tcPr>
          <w:p w14:paraId="54FD016A" w14:textId="1F9A6A3B" w:rsidR="003A1ABE" w:rsidRPr="00AA4679" w:rsidDel="009C4903" w:rsidRDefault="003A1ABE" w:rsidP="00E67933">
            <w:pPr>
              <w:contextualSpacing/>
              <w:jc w:val="center"/>
              <w:cnfStyle w:val="100000000000" w:firstRow="1" w:lastRow="0" w:firstColumn="0" w:lastColumn="0" w:oddVBand="0" w:evenVBand="0" w:oddHBand="0" w:evenHBand="0" w:firstRowFirstColumn="0" w:firstRowLastColumn="0" w:lastRowFirstColumn="0" w:lastRowLastColumn="0"/>
              <w:rPr>
                <w:del w:id="944" w:author="Josh Butler" w:date="2021-10-29T15:57:00Z"/>
                <w:rFonts w:ascii="Times New Roman" w:hAnsi="Times New Roman" w:cs="Times New Roman"/>
                <w:b w:val="0"/>
                <w:sz w:val="22"/>
                <w:szCs w:val="22"/>
                <w:rPrChange w:id="945" w:author="Josh Butler" w:date="2021-10-29T08:40:00Z">
                  <w:rPr>
                    <w:del w:id="946" w:author="Josh Butler" w:date="2021-10-29T15:57:00Z"/>
                    <w:rFonts w:ascii="AvenirNext LT Pro Regular" w:hAnsi="AvenirNext LT Pro Regular"/>
                    <w:b w:val="0"/>
                    <w:sz w:val="22"/>
                    <w:szCs w:val="22"/>
                  </w:rPr>
                </w:rPrChange>
              </w:rPr>
            </w:pPr>
            <w:del w:id="947" w:author="Josh Butler" w:date="2021-10-29T15:57:00Z">
              <w:r w:rsidRPr="00AA4679" w:rsidDel="009C4903">
                <w:rPr>
                  <w:rFonts w:ascii="Times New Roman" w:hAnsi="Times New Roman" w:cs="Times New Roman"/>
                  <w:sz w:val="22"/>
                  <w:szCs w:val="22"/>
                  <w:rPrChange w:id="948" w:author="Josh Butler" w:date="2021-10-29T08:40:00Z">
                    <w:rPr>
                      <w:rFonts w:ascii="AvenirNext LT Pro Regular" w:hAnsi="AvenirNext LT Pro Regular"/>
                      <w:sz w:val="22"/>
                      <w:szCs w:val="22"/>
                    </w:rPr>
                  </w:rPrChange>
                </w:rPr>
                <w:delText>Project Description</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092C26B0" w14:textId="0E45728E" w:rsidR="003A1ABE" w:rsidRPr="00AA4679" w:rsidDel="009C4903" w:rsidRDefault="003A1ABE" w:rsidP="00E67933">
            <w:pPr>
              <w:contextualSpacing/>
              <w:jc w:val="center"/>
              <w:rPr>
                <w:del w:id="949" w:author="Josh Butler" w:date="2021-10-29T15:57:00Z"/>
                <w:rFonts w:ascii="Times New Roman" w:hAnsi="Times New Roman" w:cs="Times New Roman"/>
                <w:b w:val="0"/>
                <w:sz w:val="22"/>
                <w:szCs w:val="22"/>
                <w:rPrChange w:id="950" w:author="Josh Butler" w:date="2021-10-29T08:40:00Z">
                  <w:rPr>
                    <w:del w:id="951" w:author="Josh Butler" w:date="2021-10-29T15:57:00Z"/>
                    <w:rFonts w:ascii="AvenirNext LT Pro Regular" w:hAnsi="AvenirNext LT Pro Regular"/>
                    <w:b w:val="0"/>
                    <w:sz w:val="22"/>
                    <w:szCs w:val="22"/>
                  </w:rPr>
                </w:rPrChange>
              </w:rPr>
            </w:pPr>
            <w:del w:id="952" w:author="Josh Butler" w:date="2021-10-29T15:57:00Z">
              <w:r w:rsidRPr="00AA4679" w:rsidDel="009C4903">
                <w:rPr>
                  <w:rFonts w:ascii="Times New Roman" w:hAnsi="Times New Roman" w:cs="Times New Roman"/>
                  <w:sz w:val="22"/>
                  <w:szCs w:val="22"/>
                  <w:rPrChange w:id="953" w:author="Josh Butler" w:date="2021-10-29T08:40:00Z">
                    <w:rPr>
                      <w:rFonts w:ascii="AvenirNext LT Pro Regular" w:hAnsi="AvenirNext LT Pro Regular"/>
                      <w:sz w:val="22"/>
                      <w:szCs w:val="22"/>
                    </w:rPr>
                  </w:rPrChange>
                </w:rPr>
                <w:delText>Year</w:delText>
              </w:r>
            </w:del>
          </w:p>
        </w:tc>
      </w:tr>
      <w:tr w:rsidR="003A1ABE" w:rsidRPr="00AA4679" w:rsidDel="009C4903" w14:paraId="02F72787" w14:textId="789BA078" w:rsidTr="003A1ABE">
        <w:trPr>
          <w:cnfStyle w:val="000000100000" w:firstRow="0" w:lastRow="0" w:firstColumn="0" w:lastColumn="0" w:oddVBand="0" w:evenVBand="0" w:oddHBand="1" w:evenHBand="0" w:firstRowFirstColumn="0" w:firstRowLastColumn="0" w:lastRowFirstColumn="0" w:lastRowLastColumn="0"/>
          <w:trHeight w:val="432"/>
          <w:del w:id="954"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6B87C94A" w14:textId="5822B7F7" w:rsidR="003A1ABE" w:rsidRPr="00AA4679" w:rsidDel="009C4903" w:rsidRDefault="003A1ABE" w:rsidP="003A1ABE">
            <w:pPr>
              <w:rPr>
                <w:del w:id="955" w:author="Josh Butler" w:date="2021-10-29T15:57:00Z"/>
                <w:rFonts w:ascii="Times New Roman" w:hAnsi="Times New Roman" w:cs="Times New Roman"/>
                <w:sz w:val="22"/>
                <w:szCs w:val="22"/>
                <w:rPrChange w:id="956" w:author="Josh Butler" w:date="2021-10-29T08:40:00Z">
                  <w:rPr>
                    <w:del w:id="957" w:author="Josh Butler" w:date="2021-10-29T15:57:00Z"/>
                    <w:rFonts w:ascii="AvenirNext LT Pro Regular" w:hAnsi="AvenirNext LT Pro Regular"/>
                    <w:sz w:val="22"/>
                    <w:szCs w:val="22"/>
                  </w:rPr>
                </w:rPrChange>
              </w:rPr>
            </w:pPr>
            <w:del w:id="958" w:author="Josh Butler" w:date="2021-10-29T15:57:00Z">
              <w:r w:rsidRPr="00AA4679" w:rsidDel="009C4903">
                <w:rPr>
                  <w:rFonts w:ascii="Times New Roman" w:hAnsi="Times New Roman" w:cs="Times New Roman"/>
                  <w:sz w:val="22"/>
                  <w:szCs w:val="22"/>
                  <w:rPrChange w:id="959" w:author="Josh Butler" w:date="2021-10-29T08:40:00Z">
                    <w:rPr>
                      <w:rFonts w:ascii="AvenirNext LT Pro Regular" w:hAnsi="AvenirNext LT Pro Regular"/>
                      <w:sz w:val="22"/>
                      <w:szCs w:val="22"/>
                    </w:rPr>
                  </w:rPrChange>
                </w:rPr>
                <w:delText>O2 EMC</w:delText>
              </w:r>
            </w:del>
          </w:p>
        </w:tc>
        <w:tc>
          <w:tcPr>
            <w:tcW w:w="2790" w:type="dxa"/>
            <w:vAlign w:val="bottom"/>
          </w:tcPr>
          <w:p w14:paraId="53420681" w14:textId="3F67F65A"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960" w:author="Josh Butler" w:date="2021-10-29T15:57:00Z"/>
                <w:rFonts w:ascii="Times New Roman" w:hAnsi="Times New Roman" w:cs="Times New Roman"/>
                <w:sz w:val="22"/>
                <w:szCs w:val="22"/>
                <w:rPrChange w:id="961" w:author="Josh Butler" w:date="2021-10-29T08:40:00Z">
                  <w:rPr>
                    <w:del w:id="962" w:author="Josh Butler" w:date="2021-10-29T15:57:00Z"/>
                    <w:rFonts w:ascii="AvenirNext LT Pro Regular" w:hAnsi="AvenirNext LT Pro Regular"/>
                    <w:sz w:val="22"/>
                    <w:szCs w:val="22"/>
                  </w:rPr>
                </w:rPrChange>
              </w:rPr>
            </w:pPr>
            <w:del w:id="963" w:author="Josh Butler" w:date="2021-10-29T15:57:00Z">
              <w:r w:rsidRPr="00AA4679" w:rsidDel="009C4903">
                <w:rPr>
                  <w:rFonts w:ascii="Times New Roman" w:hAnsi="Times New Roman" w:cs="Times New Roman"/>
                  <w:sz w:val="22"/>
                  <w:szCs w:val="22"/>
                  <w:rPrChange w:id="964" w:author="Josh Butler" w:date="2021-10-29T08:40:00Z">
                    <w:rPr>
                      <w:rFonts w:ascii="AvenirNext LT Pro Regular" w:hAnsi="AvenirNext LT Pro Regular"/>
                      <w:sz w:val="22"/>
                      <w:szCs w:val="22"/>
                    </w:rPr>
                  </w:rPrChange>
                </w:rPr>
                <w:delText>Gamble Solar- Bostic, NC</w:delText>
              </w:r>
            </w:del>
          </w:p>
        </w:tc>
        <w:tc>
          <w:tcPr>
            <w:tcW w:w="4320" w:type="dxa"/>
            <w:vAlign w:val="bottom"/>
          </w:tcPr>
          <w:p w14:paraId="27006EFD" w14:textId="6DBAD433"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965" w:author="Josh Butler" w:date="2021-10-29T15:57:00Z"/>
                <w:rFonts w:ascii="Times New Roman" w:hAnsi="Times New Roman" w:cs="Times New Roman"/>
                <w:sz w:val="22"/>
                <w:szCs w:val="22"/>
                <w:rPrChange w:id="966" w:author="Josh Butler" w:date="2021-10-29T08:40:00Z">
                  <w:rPr>
                    <w:del w:id="967" w:author="Josh Butler" w:date="2021-10-29T15:57:00Z"/>
                    <w:rFonts w:ascii="AvenirNext LT Pro Regular" w:hAnsi="AvenirNext LT Pro Regular"/>
                    <w:sz w:val="22"/>
                    <w:szCs w:val="22"/>
                  </w:rPr>
                </w:rPrChange>
              </w:rPr>
            </w:pPr>
            <w:del w:id="968" w:author="Josh Butler" w:date="2021-10-29T15:57:00Z">
              <w:r w:rsidRPr="00AA4679" w:rsidDel="009C4903">
                <w:rPr>
                  <w:rFonts w:ascii="Times New Roman" w:hAnsi="Times New Roman" w:cs="Times New Roman"/>
                  <w:sz w:val="22"/>
                  <w:szCs w:val="22"/>
                  <w:rPrChange w:id="969" w:author="Josh Butler" w:date="2021-10-29T08:40:00Z">
                    <w:rPr>
                      <w:rFonts w:ascii="AvenirNext LT Pro Regular" w:hAnsi="AvenirNext LT Pro Regular"/>
                      <w:sz w:val="22"/>
                      <w:szCs w:val="22"/>
                    </w:rPr>
                  </w:rPrChange>
                </w:rPr>
                <w:delText>4,766.72 kW Fixed-tilt (RBI)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56AE9782" w14:textId="4399A6AA" w:rsidR="003A1ABE" w:rsidRPr="00AA4679" w:rsidDel="009C4903" w:rsidRDefault="003A1ABE" w:rsidP="003A1ABE">
            <w:pPr>
              <w:jc w:val="center"/>
              <w:rPr>
                <w:del w:id="970" w:author="Josh Butler" w:date="2021-10-29T15:57:00Z"/>
                <w:rFonts w:ascii="Times New Roman" w:hAnsi="Times New Roman" w:cs="Times New Roman"/>
                <w:b w:val="0"/>
                <w:sz w:val="22"/>
                <w:szCs w:val="22"/>
                <w:rPrChange w:id="971" w:author="Josh Butler" w:date="2021-10-29T08:40:00Z">
                  <w:rPr>
                    <w:del w:id="972" w:author="Josh Butler" w:date="2021-10-29T15:57:00Z"/>
                    <w:rFonts w:ascii="AvenirNext LT Pro Regular" w:hAnsi="AvenirNext LT Pro Regular"/>
                    <w:b w:val="0"/>
                    <w:sz w:val="22"/>
                    <w:szCs w:val="22"/>
                  </w:rPr>
                </w:rPrChange>
              </w:rPr>
            </w:pPr>
            <w:del w:id="973" w:author="Josh Butler" w:date="2021-10-29T15:57:00Z">
              <w:r w:rsidRPr="00AA4679" w:rsidDel="009C4903">
                <w:rPr>
                  <w:rFonts w:ascii="Times New Roman" w:hAnsi="Times New Roman" w:cs="Times New Roman"/>
                  <w:sz w:val="22"/>
                  <w:szCs w:val="22"/>
                  <w:rPrChange w:id="974" w:author="Josh Butler" w:date="2021-10-29T08:40:00Z">
                    <w:rPr>
                      <w:rFonts w:ascii="AvenirNext LT Pro Regular" w:hAnsi="AvenirNext LT Pro Regular"/>
                      <w:sz w:val="22"/>
                      <w:szCs w:val="22"/>
                    </w:rPr>
                  </w:rPrChange>
                </w:rPr>
                <w:delText>2019</w:delText>
              </w:r>
            </w:del>
          </w:p>
        </w:tc>
      </w:tr>
      <w:tr w:rsidR="003A1ABE" w:rsidRPr="00AA4679" w:rsidDel="009C4903" w14:paraId="20F521D8" w14:textId="67319D8B" w:rsidTr="003A1ABE">
        <w:trPr>
          <w:trHeight w:val="432"/>
          <w:del w:id="975"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5EB41C97" w14:textId="065B2EB9" w:rsidR="003A1ABE" w:rsidRPr="00AA4679" w:rsidDel="009C4903" w:rsidRDefault="003A1ABE" w:rsidP="003A1ABE">
            <w:pPr>
              <w:rPr>
                <w:del w:id="976" w:author="Josh Butler" w:date="2021-10-29T15:57:00Z"/>
                <w:rFonts w:ascii="Times New Roman" w:hAnsi="Times New Roman" w:cs="Times New Roman"/>
                <w:b w:val="0"/>
                <w:sz w:val="22"/>
                <w:szCs w:val="22"/>
                <w:rPrChange w:id="977" w:author="Josh Butler" w:date="2021-10-29T08:40:00Z">
                  <w:rPr>
                    <w:del w:id="978" w:author="Josh Butler" w:date="2021-10-29T15:57:00Z"/>
                    <w:rFonts w:ascii="AvenirNext LT Pro Regular" w:hAnsi="AvenirNext LT Pro Regular"/>
                    <w:b w:val="0"/>
                    <w:sz w:val="22"/>
                    <w:szCs w:val="22"/>
                  </w:rPr>
                </w:rPrChange>
              </w:rPr>
            </w:pPr>
            <w:del w:id="979" w:author="Josh Butler" w:date="2021-10-29T15:57:00Z">
              <w:r w:rsidRPr="00AA4679" w:rsidDel="009C4903">
                <w:rPr>
                  <w:rFonts w:ascii="Times New Roman" w:hAnsi="Times New Roman" w:cs="Times New Roman"/>
                  <w:sz w:val="22"/>
                  <w:szCs w:val="22"/>
                  <w:rPrChange w:id="980" w:author="Josh Butler" w:date="2021-10-29T08:40:00Z">
                    <w:rPr>
                      <w:rFonts w:ascii="AvenirNext LT Pro Regular" w:hAnsi="AvenirNext LT Pro Regular"/>
                      <w:sz w:val="22"/>
                      <w:szCs w:val="22"/>
                    </w:rPr>
                  </w:rPrChange>
                </w:rPr>
                <w:delText>O2 EMC</w:delText>
              </w:r>
            </w:del>
          </w:p>
        </w:tc>
        <w:tc>
          <w:tcPr>
            <w:tcW w:w="2790" w:type="dxa"/>
            <w:vAlign w:val="bottom"/>
          </w:tcPr>
          <w:p w14:paraId="3EB9AFB0" w14:textId="17E196F7"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981" w:author="Josh Butler" w:date="2021-10-29T15:57:00Z"/>
                <w:rFonts w:ascii="Times New Roman" w:hAnsi="Times New Roman" w:cs="Times New Roman"/>
                <w:sz w:val="22"/>
                <w:szCs w:val="22"/>
                <w:rPrChange w:id="982" w:author="Josh Butler" w:date="2021-10-29T08:40:00Z">
                  <w:rPr>
                    <w:del w:id="983" w:author="Josh Butler" w:date="2021-10-29T15:57:00Z"/>
                    <w:rFonts w:ascii="AvenirNext LT Pro Regular" w:hAnsi="AvenirNext LT Pro Regular"/>
                    <w:sz w:val="22"/>
                    <w:szCs w:val="22"/>
                  </w:rPr>
                </w:rPrChange>
              </w:rPr>
            </w:pPr>
            <w:del w:id="984" w:author="Josh Butler" w:date="2021-10-29T15:57:00Z">
              <w:r w:rsidRPr="00AA4679" w:rsidDel="009C4903">
                <w:rPr>
                  <w:rFonts w:ascii="Times New Roman" w:hAnsi="Times New Roman" w:cs="Times New Roman"/>
                  <w:sz w:val="22"/>
                  <w:szCs w:val="22"/>
                  <w:rPrChange w:id="985" w:author="Josh Butler" w:date="2021-10-29T08:40:00Z">
                    <w:rPr>
                      <w:rFonts w:ascii="AvenirNext LT Pro Regular" w:hAnsi="AvenirNext LT Pro Regular"/>
                      <w:sz w:val="22"/>
                      <w:szCs w:val="22"/>
                    </w:rPr>
                  </w:rPrChange>
                </w:rPr>
                <w:delText>Yadkinville Solar- Yadkinville, NC</w:delText>
              </w:r>
            </w:del>
          </w:p>
        </w:tc>
        <w:tc>
          <w:tcPr>
            <w:tcW w:w="4320" w:type="dxa"/>
            <w:vAlign w:val="bottom"/>
          </w:tcPr>
          <w:p w14:paraId="7495D3D1" w14:textId="173B951D"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986" w:author="Josh Butler" w:date="2021-10-29T15:57:00Z"/>
                <w:rFonts w:ascii="Times New Roman" w:hAnsi="Times New Roman" w:cs="Times New Roman"/>
                <w:sz w:val="22"/>
                <w:szCs w:val="22"/>
                <w:rPrChange w:id="987" w:author="Josh Butler" w:date="2021-10-29T08:40:00Z">
                  <w:rPr>
                    <w:del w:id="988" w:author="Josh Butler" w:date="2021-10-29T15:57:00Z"/>
                    <w:rFonts w:ascii="AvenirNext LT Pro Regular" w:hAnsi="AvenirNext LT Pro Regular"/>
                    <w:sz w:val="22"/>
                    <w:szCs w:val="22"/>
                  </w:rPr>
                </w:rPrChange>
              </w:rPr>
            </w:pPr>
            <w:del w:id="989" w:author="Josh Butler" w:date="2021-10-29T15:57:00Z">
              <w:r w:rsidRPr="00AA4679" w:rsidDel="009C4903">
                <w:rPr>
                  <w:rFonts w:ascii="Times New Roman" w:hAnsi="Times New Roman" w:cs="Times New Roman"/>
                  <w:sz w:val="22"/>
                  <w:szCs w:val="22"/>
                  <w:rPrChange w:id="990" w:author="Josh Butler" w:date="2021-10-29T08:40:00Z">
                    <w:rPr>
                      <w:rFonts w:ascii="AvenirNext LT Pro Regular" w:hAnsi="AvenirNext LT Pro Regular"/>
                      <w:sz w:val="22"/>
                      <w:szCs w:val="22"/>
                    </w:rPr>
                  </w:rPrChange>
                </w:rPr>
                <w:delText>4,861.70 kW Fixed-tilt (RBI)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32EBF3CF" w14:textId="5E651709" w:rsidR="003A1ABE" w:rsidRPr="00AA4679" w:rsidDel="009C4903" w:rsidRDefault="003A1ABE" w:rsidP="003A1ABE">
            <w:pPr>
              <w:jc w:val="center"/>
              <w:rPr>
                <w:del w:id="991" w:author="Josh Butler" w:date="2021-10-29T15:57:00Z"/>
                <w:rFonts w:ascii="Times New Roman" w:hAnsi="Times New Roman" w:cs="Times New Roman"/>
                <w:b w:val="0"/>
                <w:sz w:val="22"/>
                <w:szCs w:val="22"/>
                <w:rPrChange w:id="992" w:author="Josh Butler" w:date="2021-10-29T08:40:00Z">
                  <w:rPr>
                    <w:del w:id="993" w:author="Josh Butler" w:date="2021-10-29T15:57:00Z"/>
                    <w:rFonts w:ascii="AvenirNext LT Pro Regular" w:hAnsi="AvenirNext LT Pro Regular"/>
                    <w:b w:val="0"/>
                    <w:sz w:val="22"/>
                    <w:szCs w:val="22"/>
                  </w:rPr>
                </w:rPrChange>
              </w:rPr>
            </w:pPr>
            <w:del w:id="994" w:author="Josh Butler" w:date="2021-10-29T15:57:00Z">
              <w:r w:rsidRPr="00AA4679" w:rsidDel="009C4903">
                <w:rPr>
                  <w:rFonts w:ascii="Times New Roman" w:hAnsi="Times New Roman" w:cs="Times New Roman"/>
                  <w:sz w:val="22"/>
                  <w:szCs w:val="22"/>
                  <w:rPrChange w:id="995" w:author="Josh Butler" w:date="2021-10-29T08:40:00Z">
                    <w:rPr>
                      <w:rFonts w:ascii="AvenirNext LT Pro Regular" w:hAnsi="AvenirNext LT Pro Regular"/>
                      <w:sz w:val="22"/>
                      <w:szCs w:val="22"/>
                    </w:rPr>
                  </w:rPrChange>
                </w:rPr>
                <w:delText>2019</w:delText>
              </w:r>
            </w:del>
          </w:p>
        </w:tc>
      </w:tr>
      <w:tr w:rsidR="003A1ABE" w:rsidRPr="00AA4679" w:rsidDel="009C4903" w14:paraId="64F34B64" w14:textId="04BB7842" w:rsidTr="003A1ABE">
        <w:trPr>
          <w:cnfStyle w:val="000000100000" w:firstRow="0" w:lastRow="0" w:firstColumn="0" w:lastColumn="0" w:oddVBand="0" w:evenVBand="0" w:oddHBand="1" w:evenHBand="0" w:firstRowFirstColumn="0" w:firstRowLastColumn="0" w:lastRowFirstColumn="0" w:lastRowLastColumn="0"/>
          <w:trHeight w:val="432"/>
          <w:del w:id="996"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7720268B" w14:textId="41350256" w:rsidR="003A1ABE" w:rsidRPr="00AA4679" w:rsidDel="009C4903" w:rsidRDefault="003A1ABE" w:rsidP="003A1ABE">
            <w:pPr>
              <w:rPr>
                <w:del w:id="997" w:author="Josh Butler" w:date="2021-10-29T15:57:00Z"/>
                <w:rFonts w:ascii="Times New Roman" w:hAnsi="Times New Roman" w:cs="Times New Roman"/>
                <w:b w:val="0"/>
                <w:sz w:val="22"/>
                <w:szCs w:val="22"/>
                <w:rPrChange w:id="998" w:author="Josh Butler" w:date="2021-10-29T08:40:00Z">
                  <w:rPr>
                    <w:del w:id="999" w:author="Josh Butler" w:date="2021-10-29T15:57:00Z"/>
                    <w:rFonts w:ascii="AvenirNext LT Pro Regular" w:hAnsi="AvenirNext LT Pro Regular"/>
                    <w:b w:val="0"/>
                    <w:sz w:val="22"/>
                    <w:szCs w:val="22"/>
                  </w:rPr>
                </w:rPrChange>
              </w:rPr>
            </w:pPr>
            <w:del w:id="1000" w:author="Josh Butler" w:date="2021-10-29T15:57:00Z">
              <w:r w:rsidRPr="00AA4679" w:rsidDel="009C4903">
                <w:rPr>
                  <w:rFonts w:ascii="Times New Roman" w:hAnsi="Times New Roman" w:cs="Times New Roman"/>
                  <w:sz w:val="22"/>
                  <w:szCs w:val="22"/>
                  <w:rPrChange w:id="1001" w:author="Josh Butler" w:date="2021-10-29T08:40:00Z">
                    <w:rPr>
                      <w:rFonts w:ascii="AvenirNext LT Pro Regular" w:hAnsi="AvenirNext LT Pro Regular"/>
                      <w:sz w:val="22"/>
                      <w:szCs w:val="22"/>
                    </w:rPr>
                  </w:rPrChange>
                </w:rPr>
                <w:delText>ReneSola Power</w:delText>
              </w:r>
            </w:del>
          </w:p>
        </w:tc>
        <w:tc>
          <w:tcPr>
            <w:tcW w:w="2790" w:type="dxa"/>
            <w:vAlign w:val="bottom"/>
          </w:tcPr>
          <w:p w14:paraId="2773A2DA" w14:textId="52FFF14B"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002" w:author="Josh Butler" w:date="2021-10-29T15:57:00Z"/>
                <w:rFonts w:ascii="Times New Roman" w:hAnsi="Times New Roman" w:cs="Times New Roman"/>
                <w:sz w:val="22"/>
                <w:szCs w:val="22"/>
                <w:rPrChange w:id="1003" w:author="Josh Butler" w:date="2021-10-29T08:40:00Z">
                  <w:rPr>
                    <w:del w:id="1004" w:author="Josh Butler" w:date="2021-10-29T15:57:00Z"/>
                    <w:rFonts w:ascii="AvenirNext LT Pro Regular" w:hAnsi="AvenirNext LT Pro Regular"/>
                    <w:sz w:val="22"/>
                    <w:szCs w:val="22"/>
                  </w:rPr>
                </w:rPrChange>
              </w:rPr>
            </w:pPr>
            <w:del w:id="1005" w:author="Josh Butler" w:date="2021-10-29T15:57:00Z">
              <w:r w:rsidRPr="00AA4679" w:rsidDel="009C4903">
                <w:rPr>
                  <w:rFonts w:ascii="Times New Roman" w:hAnsi="Times New Roman" w:cs="Times New Roman"/>
                  <w:sz w:val="22"/>
                  <w:szCs w:val="22"/>
                  <w:rPrChange w:id="1006" w:author="Josh Butler" w:date="2021-10-29T08:40:00Z">
                    <w:rPr>
                      <w:rFonts w:ascii="AvenirNext LT Pro Regular" w:hAnsi="AvenirNext LT Pro Regular"/>
                      <w:sz w:val="22"/>
                      <w:szCs w:val="22"/>
                    </w:rPr>
                  </w:rPrChange>
                </w:rPr>
                <w:delText>Priest- Council, NC</w:delText>
              </w:r>
            </w:del>
          </w:p>
        </w:tc>
        <w:tc>
          <w:tcPr>
            <w:tcW w:w="4320" w:type="dxa"/>
            <w:vAlign w:val="bottom"/>
          </w:tcPr>
          <w:p w14:paraId="1A3B3E85" w14:textId="15A34825"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007" w:author="Josh Butler" w:date="2021-10-29T15:57:00Z"/>
                <w:rFonts w:ascii="Times New Roman" w:hAnsi="Times New Roman" w:cs="Times New Roman"/>
                <w:sz w:val="22"/>
                <w:szCs w:val="22"/>
                <w:rPrChange w:id="1008" w:author="Josh Butler" w:date="2021-10-29T08:40:00Z">
                  <w:rPr>
                    <w:del w:id="1009" w:author="Josh Butler" w:date="2021-10-29T15:57:00Z"/>
                    <w:rFonts w:ascii="AvenirNext LT Pro Regular" w:hAnsi="AvenirNext LT Pro Regular"/>
                    <w:sz w:val="22"/>
                    <w:szCs w:val="22"/>
                  </w:rPr>
                </w:rPrChange>
              </w:rPr>
            </w:pPr>
            <w:del w:id="1010" w:author="Josh Butler" w:date="2021-10-29T15:57:00Z">
              <w:r w:rsidRPr="00AA4679" w:rsidDel="009C4903">
                <w:rPr>
                  <w:rFonts w:ascii="Times New Roman" w:hAnsi="Times New Roman" w:cs="Times New Roman"/>
                  <w:sz w:val="22"/>
                  <w:szCs w:val="22"/>
                  <w:rPrChange w:id="1011" w:author="Josh Butler" w:date="2021-10-29T08:40:00Z">
                    <w:rPr>
                      <w:rFonts w:ascii="AvenirNext LT Pro Regular" w:hAnsi="AvenirNext LT Pro Regular"/>
                      <w:sz w:val="22"/>
                      <w:szCs w:val="22"/>
                    </w:rPr>
                  </w:rPrChange>
                </w:rPr>
                <w:delText>2,680.00 kW Single-axis Tracker (Clavijo)</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6DDA2611" w14:textId="4A965804" w:rsidR="003A1ABE" w:rsidRPr="00AA4679" w:rsidDel="009C4903" w:rsidRDefault="003A1ABE" w:rsidP="003A1ABE">
            <w:pPr>
              <w:jc w:val="center"/>
              <w:rPr>
                <w:del w:id="1012" w:author="Josh Butler" w:date="2021-10-29T15:57:00Z"/>
                <w:rFonts w:ascii="Times New Roman" w:hAnsi="Times New Roman" w:cs="Times New Roman"/>
                <w:b w:val="0"/>
                <w:sz w:val="22"/>
                <w:szCs w:val="22"/>
                <w:rPrChange w:id="1013" w:author="Josh Butler" w:date="2021-10-29T08:40:00Z">
                  <w:rPr>
                    <w:del w:id="1014" w:author="Josh Butler" w:date="2021-10-29T15:57:00Z"/>
                    <w:rFonts w:ascii="AvenirNext LT Pro Regular" w:hAnsi="AvenirNext LT Pro Regular"/>
                    <w:b w:val="0"/>
                    <w:sz w:val="22"/>
                    <w:szCs w:val="22"/>
                  </w:rPr>
                </w:rPrChange>
              </w:rPr>
            </w:pPr>
            <w:del w:id="1015" w:author="Josh Butler" w:date="2021-10-29T15:57:00Z">
              <w:r w:rsidRPr="00AA4679" w:rsidDel="009C4903">
                <w:rPr>
                  <w:rFonts w:ascii="Times New Roman" w:hAnsi="Times New Roman" w:cs="Times New Roman"/>
                  <w:sz w:val="22"/>
                  <w:szCs w:val="22"/>
                  <w:rPrChange w:id="1016" w:author="Josh Butler" w:date="2021-10-29T08:40:00Z">
                    <w:rPr>
                      <w:rFonts w:ascii="AvenirNext LT Pro Regular" w:hAnsi="AvenirNext LT Pro Regular"/>
                      <w:sz w:val="22"/>
                      <w:szCs w:val="22"/>
                    </w:rPr>
                  </w:rPrChange>
                </w:rPr>
                <w:delText>2019</w:delText>
              </w:r>
            </w:del>
          </w:p>
        </w:tc>
      </w:tr>
      <w:tr w:rsidR="003A1ABE" w:rsidRPr="00AA4679" w:rsidDel="009C4903" w14:paraId="0EB34EC3" w14:textId="10BEB187" w:rsidTr="003A1ABE">
        <w:trPr>
          <w:trHeight w:val="432"/>
          <w:del w:id="1017"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64A026D9" w14:textId="74BCB8D8" w:rsidR="003A1ABE" w:rsidRPr="00AA4679" w:rsidDel="009C4903" w:rsidRDefault="003A1ABE" w:rsidP="003A1ABE">
            <w:pPr>
              <w:rPr>
                <w:del w:id="1018" w:author="Josh Butler" w:date="2021-10-29T15:57:00Z"/>
                <w:rFonts w:ascii="Times New Roman" w:hAnsi="Times New Roman" w:cs="Times New Roman"/>
                <w:b w:val="0"/>
                <w:sz w:val="22"/>
                <w:szCs w:val="22"/>
                <w:rPrChange w:id="1019" w:author="Josh Butler" w:date="2021-10-29T08:40:00Z">
                  <w:rPr>
                    <w:del w:id="1020" w:author="Josh Butler" w:date="2021-10-29T15:57:00Z"/>
                    <w:rFonts w:ascii="AvenirNext LT Pro Regular" w:hAnsi="AvenirNext LT Pro Regular"/>
                    <w:b w:val="0"/>
                    <w:sz w:val="22"/>
                    <w:szCs w:val="22"/>
                  </w:rPr>
                </w:rPrChange>
              </w:rPr>
            </w:pPr>
            <w:del w:id="1021" w:author="Josh Butler" w:date="2021-10-29T15:57:00Z">
              <w:r w:rsidRPr="00AA4679" w:rsidDel="009C4903">
                <w:rPr>
                  <w:rFonts w:ascii="Times New Roman" w:hAnsi="Times New Roman" w:cs="Times New Roman"/>
                  <w:sz w:val="22"/>
                  <w:szCs w:val="22"/>
                  <w:rPrChange w:id="1022" w:author="Josh Butler" w:date="2021-10-29T08:40:00Z">
                    <w:rPr>
                      <w:rFonts w:ascii="AvenirNext LT Pro Regular" w:hAnsi="AvenirNext LT Pro Regular"/>
                      <w:sz w:val="22"/>
                      <w:szCs w:val="22"/>
                    </w:rPr>
                  </w:rPrChange>
                </w:rPr>
                <w:delText>ReneSola Power</w:delText>
              </w:r>
            </w:del>
          </w:p>
        </w:tc>
        <w:tc>
          <w:tcPr>
            <w:tcW w:w="2790" w:type="dxa"/>
            <w:vAlign w:val="bottom"/>
          </w:tcPr>
          <w:p w14:paraId="6EFF45C5" w14:textId="77139ED6"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023" w:author="Josh Butler" w:date="2021-10-29T15:57:00Z"/>
                <w:rFonts w:ascii="Times New Roman" w:hAnsi="Times New Roman" w:cs="Times New Roman"/>
                <w:sz w:val="22"/>
                <w:szCs w:val="22"/>
                <w:rPrChange w:id="1024" w:author="Josh Butler" w:date="2021-10-29T08:40:00Z">
                  <w:rPr>
                    <w:del w:id="1025" w:author="Josh Butler" w:date="2021-10-29T15:57:00Z"/>
                    <w:rFonts w:ascii="AvenirNext LT Pro Regular" w:hAnsi="AvenirNext LT Pro Regular"/>
                    <w:sz w:val="22"/>
                    <w:szCs w:val="22"/>
                  </w:rPr>
                </w:rPrChange>
              </w:rPr>
            </w:pPr>
            <w:del w:id="1026" w:author="Josh Butler" w:date="2021-10-29T15:57:00Z">
              <w:r w:rsidRPr="00AA4679" w:rsidDel="009C4903">
                <w:rPr>
                  <w:rFonts w:ascii="Times New Roman" w:hAnsi="Times New Roman" w:cs="Times New Roman"/>
                  <w:sz w:val="22"/>
                  <w:szCs w:val="22"/>
                  <w:rPrChange w:id="1027" w:author="Josh Butler" w:date="2021-10-29T08:40:00Z">
                    <w:rPr>
                      <w:rFonts w:ascii="AvenirNext LT Pro Regular" w:hAnsi="AvenirNext LT Pro Regular"/>
                      <w:sz w:val="22"/>
                      <w:szCs w:val="22"/>
                    </w:rPr>
                  </w:rPrChange>
                </w:rPr>
                <w:delText>Phelps- Conway, NC</w:delText>
              </w:r>
            </w:del>
          </w:p>
        </w:tc>
        <w:tc>
          <w:tcPr>
            <w:tcW w:w="4320" w:type="dxa"/>
            <w:vAlign w:val="bottom"/>
          </w:tcPr>
          <w:p w14:paraId="522488D5" w14:textId="0690B72F"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028" w:author="Josh Butler" w:date="2021-10-29T15:57:00Z"/>
                <w:rFonts w:ascii="Times New Roman" w:hAnsi="Times New Roman" w:cs="Times New Roman"/>
                <w:sz w:val="22"/>
                <w:szCs w:val="22"/>
                <w:rPrChange w:id="1029" w:author="Josh Butler" w:date="2021-10-29T08:40:00Z">
                  <w:rPr>
                    <w:del w:id="1030" w:author="Josh Butler" w:date="2021-10-29T15:57:00Z"/>
                    <w:rFonts w:ascii="AvenirNext LT Pro Regular" w:hAnsi="AvenirNext LT Pro Regular"/>
                    <w:sz w:val="22"/>
                    <w:szCs w:val="22"/>
                  </w:rPr>
                </w:rPrChange>
              </w:rPr>
            </w:pPr>
            <w:del w:id="1031" w:author="Josh Butler" w:date="2021-10-29T15:57:00Z">
              <w:r w:rsidRPr="00AA4679" w:rsidDel="009C4903">
                <w:rPr>
                  <w:rFonts w:ascii="Times New Roman" w:hAnsi="Times New Roman" w:cs="Times New Roman"/>
                  <w:sz w:val="22"/>
                  <w:szCs w:val="22"/>
                  <w:rPrChange w:id="1032" w:author="Josh Butler" w:date="2021-10-29T08:40:00Z">
                    <w:rPr>
                      <w:rFonts w:ascii="AvenirNext LT Pro Regular" w:hAnsi="AvenirNext LT Pro Regular"/>
                      <w:sz w:val="22"/>
                      <w:szCs w:val="22"/>
                    </w:rPr>
                  </w:rPrChange>
                </w:rPr>
                <w:delText>6,740.00 kW Single-axis Tracker (ATI)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5EA22D5E" w14:textId="69EBA8FC" w:rsidR="003A1ABE" w:rsidRPr="00AA4679" w:rsidDel="009C4903" w:rsidRDefault="003A1ABE" w:rsidP="003A1ABE">
            <w:pPr>
              <w:jc w:val="center"/>
              <w:rPr>
                <w:del w:id="1033" w:author="Josh Butler" w:date="2021-10-29T15:57:00Z"/>
                <w:rFonts w:ascii="Times New Roman" w:hAnsi="Times New Roman" w:cs="Times New Roman"/>
                <w:b w:val="0"/>
                <w:sz w:val="22"/>
                <w:szCs w:val="22"/>
                <w:rPrChange w:id="1034" w:author="Josh Butler" w:date="2021-10-29T08:40:00Z">
                  <w:rPr>
                    <w:del w:id="1035" w:author="Josh Butler" w:date="2021-10-29T15:57:00Z"/>
                    <w:rFonts w:ascii="AvenirNext LT Pro Regular" w:hAnsi="AvenirNext LT Pro Regular"/>
                    <w:b w:val="0"/>
                    <w:sz w:val="22"/>
                    <w:szCs w:val="22"/>
                  </w:rPr>
                </w:rPrChange>
              </w:rPr>
            </w:pPr>
            <w:del w:id="1036" w:author="Josh Butler" w:date="2021-10-29T15:57:00Z">
              <w:r w:rsidRPr="00AA4679" w:rsidDel="009C4903">
                <w:rPr>
                  <w:rFonts w:ascii="Times New Roman" w:hAnsi="Times New Roman" w:cs="Times New Roman"/>
                  <w:sz w:val="22"/>
                  <w:szCs w:val="22"/>
                  <w:rPrChange w:id="1037" w:author="Josh Butler" w:date="2021-10-29T08:40:00Z">
                    <w:rPr>
                      <w:rFonts w:ascii="AvenirNext LT Pro Regular" w:hAnsi="AvenirNext LT Pro Regular"/>
                      <w:sz w:val="22"/>
                      <w:szCs w:val="22"/>
                    </w:rPr>
                  </w:rPrChange>
                </w:rPr>
                <w:delText>2018</w:delText>
              </w:r>
            </w:del>
          </w:p>
        </w:tc>
      </w:tr>
      <w:tr w:rsidR="003A1ABE" w:rsidRPr="00AA4679" w:rsidDel="009C4903" w14:paraId="42A87306" w14:textId="316E8341" w:rsidTr="003A1ABE">
        <w:trPr>
          <w:cnfStyle w:val="000000100000" w:firstRow="0" w:lastRow="0" w:firstColumn="0" w:lastColumn="0" w:oddVBand="0" w:evenVBand="0" w:oddHBand="1" w:evenHBand="0" w:firstRowFirstColumn="0" w:firstRowLastColumn="0" w:lastRowFirstColumn="0" w:lastRowLastColumn="0"/>
          <w:trHeight w:val="432"/>
          <w:del w:id="1038"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0FE139A1" w14:textId="580A80E4" w:rsidR="003A1ABE" w:rsidRPr="00AA4679" w:rsidDel="009C4903" w:rsidRDefault="003A1ABE" w:rsidP="003A1ABE">
            <w:pPr>
              <w:rPr>
                <w:del w:id="1039" w:author="Josh Butler" w:date="2021-10-29T15:57:00Z"/>
                <w:rFonts w:ascii="Times New Roman" w:hAnsi="Times New Roman" w:cs="Times New Roman"/>
                <w:b w:val="0"/>
                <w:sz w:val="22"/>
                <w:szCs w:val="22"/>
                <w:rPrChange w:id="1040" w:author="Josh Butler" w:date="2021-10-29T08:40:00Z">
                  <w:rPr>
                    <w:del w:id="1041" w:author="Josh Butler" w:date="2021-10-29T15:57:00Z"/>
                    <w:rFonts w:ascii="AvenirNext LT Pro Regular" w:hAnsi="AvenirNext LT Pro Regular"/>
                    <w:b w:val="0"/>
                    <w:sz w:val="22"/>
                    <w:szCs w:val="22"/>
                  </w:rPr>
                </w:rPrChange>
              </w:rPr>
            </w:pPr>
            <w:del w:id="1042" w:author="Josh Butler" w:date="2021-10-29T15:57:00Z">
              <w:r w:rsidRPr="00AA4679" w:rsidDel="009C4903">
                <w:rPr>
                  <w:rFonts w:ascii="Times New Roman" w:hAnsi="Times New Roman" w:cs="Times New Roman"/>
                  <w:sz w:val="22"/>
                  <w:szCs w:val="22"/>
                  <w:rPrChange w:id="1043" w:author="Josh Butler" w:date="2021-10-29T08:40:00Z">
                    <w:rPr>
                      <w:rFonts w:ascii="AvenirNext LT Pro Regular" w:hAnsi="AvenirNext LT Pro Regular"/>
                      <w:sz w:val="22"/>
                      <w:szCs w:val="22"/>
                    </w:rPr>
                  </w:rPrChange>
                </w:rPr>
                <w:delText>Cypress Creek Renewables</w:delText>
              </w:r>
            </w:del>
          </w:p>
        </w:tc>
        <w:tc>
          <w:tcPr>
            <w:tcW w:w="2790" w:type="dxa"/>
            <w:vAlign w:val="bottom"/>
          </w:tcPr>
          <w:p w14:paraId="4E6C7E19" w14:textId="582F532B"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044" w:author="Josh Butler" w:date="2021-10-29T15:57:00Z"/>
                <w:rFonts w:ascii="Times New Roman" w:hAnsi="Times New Roman" w:cs="Times New Roman"/>
                <w:sz w:val="22"/>
                <w:szCs w:val="22"/>
                <w:rPrChange w:id="1045" w:author="Josh Butler" w:date="2021-10-29T08:40:00Z">
                  <w:rPr>
                    <w:del w:id="1046" w:author="Josh Butler" w:date="2021-10-29T15:57:00Z"/>
                    <w:rFonts w:ascii="AvenirNext LT Pro Regular" w:hAnsi="AvenirNext LT Pro Regular"/>
                    <w:sz w:val="22"/>
                    <w:szCs w:val="22"/>
                  </w:rPr>
                </w:rPrChange>
              </w:rPr>
            </w:pPr>
            <w:del w:id="1047" w:author="Josh Butler" w:date="2021-10-29T15:57:00Z">
              <w:r w:rsidRPr="00AA4679" w:rsidDel="009C4903">
                <w:rPr>
                  <w:rFonts w:ascii="Times New Roman" w:hAnsi="Times New Roman" w:cs="Times New Roman"/>
                  <w:sz w:val="22"/>
                  <w:szCs w:val="22"/>
                  <w:rPrChange w:id="1048" w:author="Josh Butler" w:date="2021-10-29T08:40:00Z">
                    <w:rPr>
                      <w:rFonts w:ascii="AvenirNext LT Pro Regular" w:hAnsi="AvenirNext LT Pro Regular"/>
                      <w:sz w:val="22"/>
                      <w:szCs w:val="22"/>
                    </w:rPr>
                  </w:rPrChange>
                </w:rPr>
                <w:delText>Sandwedge- Ash, NC</w:delText>
              </w:r>
            </w:del>
          </w:p>
        </w:tc>
        <w:tc>
          <w:tcPr>
            <w:tcW w:w="4320" w:type="dxa"/>
            <w:vAlign w:val="bottom"/>
          </w:tcPr>
          <w:p w14:paraId="332E7028" w14:textId="21A99071"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049" w:author="Josh Butler" w:date="2021-10-29T15:57:00Z"/>
                <w:rFonts w:ascii="Times New Roman" w:hAnsi="Times New Roman" w:cs="Times New Roman"/>
                <w:sz w:val="22"/>
                <w:szCs w:val="22"/>
                <w:rPrChange w:id="1050" w:author="Josh Butler" w:date="2021-10-29T08:40:00Z">
                  <w:rPr>
                    <w:del w:id="1051" w:author="Josh Butler" w:date="2021-10-29T15:57:00Z"/>
                    <w:rFonts w:ascii="AvenirNext LT Pro Regular" w:hAnsi="AvenirNext LT Pro Regular"/>
                    <w:sz w:val="22"/>
                    <w:szCs w:val="22"/>
                  </w:rPr>
                </w:rPrChange>
              </w:rPr>
            </w:pPr>
            <w:del w:id="1052" w:author="Josh Butler" w:date="2021-10-29T15:57:00Z">
              <w:r w:rsidRPr="00AA4679" w:rsidDel="009C4903">
                <w:rPr>
                  <w:rFonts w:ascii="Times New Roman" w:hAnsi="Times New Roman" w:cs="Times New Roman"/>
                  <w:sz w:val="22"/>
                  <w:szCs w:val="22"/>
                  <w:rPrChange w:id="1053" w:author="Josh Butler" w:date="2021-10-29T08:40:00Z">
                    <w:rPr>
                      <w:rFonts w:ascii="AvenirNext LT Pro Regular" w:hAnsi="AvenirNext LT Pro Regular"/>
                      <w:sz w:val="22"/>
                      <w:szCs w:val="22"/>
                    </w:rPr>
                  </w:rPrChange>
                </w:rPr>
                <w:delText>0,711.00 kW Fixed-tilt (RBI) w/ 1MWhr LHM Energy storage system</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179177AA" w14:textId="6A17E30E" w:rsidR="003A1ABE" w:rsidRPr="00AA4679" w:rsidDel="009C4903" w:rsidRDefault="003A1ABE" w:rsidP="003A1ABE">
            <w:pPr>
              <w:jc w:val="center"/>
              <w:rPr>
                <w:del w:id="1054" w:author="Josh Butler" w:date="2021-10-29T15:57:00Z"/>
                <w:rFonts w:ascii="Times New Roman" w:hAnsi="Times New Roman" w:cs="Times New Roman"/>
                <w:b w:val="0"/>
                <w:sz w:val="22"/>
                <w:szCs w:val="22"/>
                <w:rPrChange w:id="1055" w:author="Josh Butler" w:date="2021-10-29T08:40:00Z">
                  <w:rPr>
                    <w:del w:id="1056" w:author="Josh Butler" w:date="2021-10-29T15:57:00Z"/>
                    <w:rFonts w:ascii="AvenirNext LT Pro Regular" w:hAnsi="AvenirNext LT Pro Regular"/>
                    <w:b w:val="0"/>
                    <w:sz w:val="22"/>
                    <w:szCs w:val="22"/>
                  </w:rPr>
                </w:rPrChange>
              </w:rPr>
            </w:pPr>
            <w:del w:id="1057" w:author="Josh Butler" w:date="2021-10-29T15:57:00Z">
              <w:r w:rsidRPr="00AA4679" w:rsidDel="009C4903">
                <w:rPr>
                  <w:rFonts w:ascii="Times New Roman" w:hAnsi="Times New Roman" w:cs="Times New Roman"/>
                  <w:sz w:val="22"/>
                  <w:szCs w:val="22"/>
                  <w:rPrChange w:id="1058" w:author="Josh Butler" w:date="2021-10-29T08:40:00Z">
                    <w:rPr>
                      <w:rFonts w:ascii="AvenirNext LT Pro Regular" w:hAnsi="AvenirNext LT Pro Regular"/>
                      <w:sz w:val="22"/>
                      <w:szCs w:val="22"/>
                    </w:rPr>
                  </w:rPrChange>
                </w:rPr>
                <w:delText>2018</w:delText>
              </w:r>
            </w:del>
          </w:p>
        </w:tc>
      </w:tr>
      <w:tr w:rsidR="003A1ABE" w:rsidRPr="00AA4679" w:rsidDel="009C4903" w14:paraId="0E1E2715" w14:textId="60627D12" w:rsidTr="003A1ABE">
        <w:trPr>
          <w:trHeight w:val="432"/>
          <w:del w:id="1059"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535184D8" w14:textId="3D44A309" w:rsidR="003A1ABE" w:rsidRPr="00AA4679" w:rsidDel="009C4903" w:rsidRDefault="003A1ABE" w:rsidP="003A1ABE">
            <w:pPr>
              <w:rPr>
                <w:del w:id="1060" w:author="Josh Butler" w:date="2021-10-29T15:57:00Z"/>
                <w:rFonts w:ascii="Times New Roman" w:hAnsi="Times New Roman" w:cs="Times New Roman"/>
                <w:b w:val="0"/>
                <w:sz w:val="22"/>
                <w:szCs w:val="22"/>
                <w:rPrChange w:id="1061" w:author="Josh Butler" w:date="2021-10-29T08:40:00Z">
                  <w:rPr>
                    <w:del w:id="1062" w:author="Josh Butler" w:date="2021-10-29T15:57:00Z"/>
                    <w:rFonts w:ascii="AvenirNext LT Pro Regular" w:hAnsi="AvenirNext LT Pro Regular"/>
                    <w:b w:val="0"/>
                    <w:sz w:val="22"/>
                    <w:szCs w:val="22"/>
                  </w:rPr>
                </w:rPrChange>
              </w:rPr>
            </w:pPr>
            <w:del w:id="1063" w:author="Josh Butler" w:date="2021-10-29T15:57:00Z">
              <w:r w:rsidRPr="00AA4679" w:rsidDel="009C4903">
                <w:rPr>
                  <w:rFonts w:ascii="Times New Roman" w:hAnsi="Times New Roman" w:cs="Times New Roman"/>
                  <w:sz w:val="22"/>
                  <w:szCs w:val="22"/>
                  <w:rPrChange w:id="1064" w:author="Josh Butler" w:date="2021-10-29T08:40:00Z">
                    <w:rPr>
                      <w:rFonts w:ascii="AvenirNext LT Pro Regular" w:hAnsi="AvenirNext LT Pro Regular"/>
                      <w:sz w:val="22"/>
                      <w:szCs w:val="22"/>
                    </w:rPr>
                  </w:rPrChange>
                </w:rPr>
                <w:delText>Cypress Creek Renewables</w:delText>
              </w:r>
            </w:del>
          </w:p>
        </w:tc>
        <w:tc>
          <w:tcPr>
            <w:tcW w:w="2790" w:type="dxa"/>
            <w:vAlign w:val="bottom"/>
          </w:tcPr>
          <w:p w14:paraId="7962403C" w14:textId="6F9BFF1E"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065" w:author="Josh Butler" w:date="2021-10-29T15:57:00Z"/>
                <w:rFonts w:ascii="Times New Roman" w:hAnsi="Times New Roman" w:cs="Times New Roman"/>
                <w:sz w:val="22"/>
                <w:szCs w:val="22"/>
                <w:rPrChange w:id="1066" w:author="Josh Butler" w:date="2021-10-29T08:40:00Z">
                  <w:rPr>
                    <w:del w:id="1067" w:author="Josh Butler" w:date="2021-10-29T15:57:00Z"/>
                    <w:rFonts w:ascii="AvenirNext LT Pro Regular" w:hAnsi="AvenirNext LT Pro Regular"/>
                    <w:sz w:val="22"/>
                    <w:szCs w:val="22"/>
                  </w:rPr>
                </w:rPrChange>
              </w:rPr>
            </w:pPr>
            <w:del w:id="1068" w:author="Josh Butler" w:date="2021-10-29T15:57:00Z">
              <w:r w:rsidRPr="00AA4679" w:rsidDel="009C4903">
                <w:rPr>
                  <w:rFonts w:ascii="Times New Roman" w:hAnsi="Times New Roman" w:cs="Times New Roman"/>
                  <w:sz w:val="22"/>
                  <w:szCs w:val="22"/>
                  <w:rPrChange w:id="1069" w:author="Josh Butler" w:date="2021-10-29T08:40:00Z">
                    <w:rPr>
                      <w:rFonts w:ascii="AvenirNext LT Pro Regular" w:hAnsi="AvenirNext LT Pro Regular"/>
                      <w:sz w:val="22"/>
                      <w:szCs w:val="22"/>
                    </w:rPr>
                  </w:rPrChange>
                </w:rPr>
                <w:delText>Rangeball- Leland, NC</w:delText>
              </w:r>
            </w:del>
          </w:p>
        </w:tc>
        <w:tc>
          <w:tcPr>
            <w:tcW w:w="4320" w:type="dxa"/>
            <w:vAlign w:val="bottom"/>
          </w:tcPr>
          <w:p w14:paraId="494741F8" w14:textId="41E9D29E"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070" w:author="Josh Butler" w:date="2021-10-29T15:57:00Z"/>
                <w:rFonts w:ascii="Times New Roman" w:hAnsi="Times New Roman" w:cs="Times New Roman"/>
                <w:sz w:val="22"/>
                <w:szCs w:val="22"/>
                <w:rPrChange w:id="1071" w:author="Josh Butler" w:date="2021-10-29T08:40:00Z">
                  <w:rPr>
                    <w:del w:id="1072" w:author="Josh Butler" w:date="2021-10-29T15:57:00Z"/>
                    <w:rFonts w:ascii="AvenirNext LT Pro Regular" w:hAnsi="AvenirNext LT Pro Regular"/>
                    <w:sz w:val="22"/>
                    <w:szCs w:val="22"/>
                  </w:rPr>
                </w:rPrChange>
              </w:rPr>
            </w:pPr>
            <w:del w:id="1073" w:author="Josh Butler" w:date="2021-10-29T15:57:00Z">
              <w:r w:rsidRPr="00AA4679" w:rsidDel="009C4903">
                <w:rPr>
                  <w:rFonts w:ascii="Times New Roman" w:hAnsi="Times New Roman" w:cs="Times New Roman"/>
                  <w:sz w:val="22"/>
                  <w:szCs w:val="22"/>
                  <w:rPrChange w:id="1074" w:author="Josh Butler" w:date="2021-10-29T08:40:00Z">
                    <w:rPr>
                      <w:rFonts w:ascii="AvenirNext LT Pro Regular" w:hAnsi="AvenirNext LT Pro Regular"/>
                      <w:sz w:val="22"/>
                      <w:szCs w:val="22"/>
                    </w:rPr>
                  </w:rPrChange>
                </w:rPr>
                <w:delText>0,711.00 kW Fixed-tilt (RBI) w/ 1MWhr LHM Energy storage system</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4DBAB0D1" w14:textId="6FBA7D36" w:rsidR="003A1ABE" w:rsidRPr="00AA4679" w:rsidDel="009C4903" w:rsidRDefault="003A1ABE" w:rsidP="003A1ABE">
            <w:pPr>
              <w:jc w:val="center"/>
              <w:rPr>
                <w:del w:id="1075" w:author="Josh Butler" w:date="2021-10-29T15:57:00Z"/>
                <w:rFonts w:ascii="Times New Roman" w:hAnsi="Times New Roman" w:cs="Times New Roman"/>
                <w:b w:val="0"/>
                <w:sz w:val="22"/>
                <w:szCs w:val="22"/>
                <w:rPrChange w:id="1076" w:author="Josh Butler" w:date="2021-10-29T08:40:00Z">
                  <w:rPr>
                    <w:del w:id="1077" w:author="Josh Butler" w:date="2021-10-29T15:57:00Z"/>
                    <w:rFonts w:ascii="AvenirNext LT Pro Regular" w:hAnsi="AvenirNext LT Pro Regular"/>
                    <w:b w:val="0"/>
                    <w:sz w:val="22"/>
                    <w:szCs w:val="22"/>
                  </w:rPr>
                </w:rPrChange>
              </w:rPr>
            </w:pPr>
            <w:del w:id="1078" w:author="Josh Butler" w:date="2021-10-29T15:57:00Z">
              <w:r w:rsidRPr="00AA4679" w:rsidDel="009C4903">
                <w:rPr>
                  <w:rFonts w:ascii="Times New Roman" w:hAnsi="Times New Roman" w:cs="Times New Roman"/>
                  <w:sz w:val="22"/>
                  <w:szCs w:val="22"/>
                  <w:rPrChange w:id="1079" w:author="Josh Butler" w:date="2021-10-29T08:40:00Z">
                    <w:rPr>
                      <w:rFonts w:ascii="AvenirNext LT Pro Regular" w:hAnsi="AvenirNext LT Pro Regular"/>
                      <w:sz w:val="22"/>
                      <w:szCs w:val="22"/>
                    </w:rPr>
                  </w:rPrChange>
                </w:rPr>
                <w:delText>2018</w:delText>
              </w:r>
            </w:del>
          </w:p>
        </w:tc>
      </w:tr>
      <w:tr w:rsidR="003A1ABE" w:rsidRPr="00AA4679" w:rsidDel="009C4903" w14:paraId="63291054" w14:textId="47EA8FFB" w:rsidTr="003A1ABE">
        <w:trPr>
          <w:cnfStyle w:val="000000100000" w:firstRow="0" w:lastRow="0" w:firstColumn="0" w:lastColumn="0" w:oddVBand="0" w:evenVBand="0" w:oddHBand="1" w:evenHBand="0" w:firstRowFirstColumn="0" w:firstRowLastColumn="0" w:lastRowFirstColumn="0" w:lastRowLastColumn="0"/>
          <w:trHeight w:val="432"/>
          <w:del w:id="1080"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35CE0C59" w14:textId="6936ED18" w:rsidR="003A1ABE" w:rsidRPr="00AA4679" w:rsidDel="009C4903" w:rsidRDefault="003A1ABE" w:rsidP="003A1ABE">
            <w:pPr>
              <w:rPr>
                <w:del w:id="1081" w:author="Josh Butler" w:date="2021-10-29T15:57:00Z"/>
                <w:rFonts w:ascii="Times New Roman" w:hAnsi="Times New Roman" w:cs="Times New Roman"/>
                <w:b w:val="0"/>
                <w:sz w:val="22"/>
                <w:szCs w:val="22"/>
                <w:rPrChange w:id="1082" w:author="Josh Butler" w:date="2021-10-29T08:40:00Z">
                  <w:rPr>
                    <w:del w:id="1083" w:author="Josh Butler" w:date="2021-10-29T15:57:00Z"/>
                    <w:rFonts w:ascii="AvenirNext LT Pro Regular" w:hAnsi="AvenirNext LT Pro Regular"/>
                    <w:b w:val="0"/>
                    <w:sz w:val="22"/>
                    <w:szCs w:val="22"/>
                  </w:rPr>
                </w:rPrChange>
              </w:rPr>
            </w:pPr>
            <w:del w:id="1084" w:author="Josh Butler" w:date="2021-10-29T15:57:00Z">
              <w:r w:rsidRPr="00AA4679" w:rsidDel="009C4903">
                <w:rPr>
                  <w:rFonts w:ascii="Times New Roman" w:hAnsi="Times New Roman" w:cs="Times New Roman"/>
                  <w:sz w:val="22"/>
                  <w:szCs w:val="22"/>
                  <w:rPrChange w:id="1085" w:author="Josh Butler" w:date="2021-10-29T08:40:00Z">
                    <w:rPr>
                      <w:rFonts w:ascii="AvenirNext LT Pro Regular" w:hAnsi="AvenirNext LT Pro Regular"/>
                      <w:sz w:val="22"/>
                      <w:szCs w:val="22"/>
                    </w:rPr>
                  </w:rPrChange>
                </w:rPr>
                <w:delText>Velo Solar</w:delText>
              </w:r>
            </w:del>
          </w:p>
        </w:tc>
        <w:tc>
          <w:tcPr>
            <w:tcW w:w="2790" w:type="dxa"/>
            <w:vAlign w:val="bottom"/>
          </w:tcPr>
          <w:p w14:paraId="3CBC8341" w14:textId="5DB637E5"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086" w:author="Josh Butler" w:date="2021-10-29T15:57:00Z"/>
                <w:rFonts w:ascii="Times New Roman" w:hAnsi="Times New Roman" w:cs="Times New Roman"/>
                <w:sz w:val="22"/>
                <w:szCs w:val="22"/>
                <w:rPrChange w:id="1087" w:author="Josh Butler" w:date="2021-10-29T08:40:00Z">
                  <w:rPr>
                    <w:del w:id="1088" w:author="Josh Butler" w:date="2021-10-29T15:57:00Z"/>
                    <w:rFonts w:ascii="AvenirNext LT Pro Regular" w:hAnsi="AvenirNext LT Pro Regular"/>
                    <w:sz w:val="22"/>
                    <w:szCs w:val="22"/>
                  </w:rPr>
                </w:rPrChange>
              </w:rPr>
            </w:pPr>
            <w:del w:id="1089" w:author="Josh Butler" w:date="2021-10-29T15:57:00Z">
              <w:r w:rsidRPr="00AA4679" w:rsidDel="009C4903">
                <w:rPr>
                  <w:rFonts w:ascii="Times New Roman" w:hAnsi="Times New Roman" w:cs="Times New Roman"/>
                  <w:sz w:val="22"/>
                  <w:szCs w:val="22"/>
                  <w:rPrChange w:id="1090" w:author="Josh Butler" w:date="2021-10-29T08:40:00Z">
                    <w:rPr>
                      <w:rFonts w:ascii="AvenirNext LT Pro Regular" w:hAnsi="AvenirNext LT Pro Regular"/>
                      <w:sz w:val="22"/>
                      <w:szCs w:val="22"/>
                    </w:rPr>
                  </w:rPrChange>
                </w:rPr>
                <w:delText>Old Plank Road- Jacksonville, FL</w:delText>
              </w:r>
            </w:del>
          </w:p>
        </w:tc>
        <w:tc>
          <w:tcPr>
            <w:tcW w:w="4320" w:type="dxa"/>
            <w:vAlign w:val="bottom"/>
          </w:tcPr>
          <w:p w14:paraId="2704350C" w14:textId="2194B7AE"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091" w:author="Josh Butler" w:date="2021-10-29T15:57:00Z"/>
                <w:rFonts w:ascii="Times New Roman" w:hAnsi="Times New Roman" w:cs="Times New Roman"/>
                <w:sz w:val="22"/>
                <w:szCs w:val="22"/>
                <w:rPrChange w:id="1092" w:author="Josh Butler" w:date="2021-10-29T08:40:00Z">
                  <w:rPr>
                    <w:del w:id="1093" w:author="Josh Butler" w:date="2021-10-29T15:57:00Z"/>
                    <w:rFonts w:ascii="AvenirNext LT Pro Regular" w:hAnsi="AvenirNext LT Pro Regular"/>
                    <w:sz w:val="22"/>
                    <w:szCs w:val="22"/>
                  </w:rPr>
                </w:rPrChange>
              </w:rPr>
            </w:pPr>
            <w:del w:id="1094" w:author="Josh Butler" w:date="2021-10-29T15:57:00Z">
              <w:r w:rsidRPr="00AA4679" w:rsidDel="009C4903">
                <w:rPr>
                  <w:rFonts w:ascii="Times New Roman" w:hAnsi="Times New Roman" w:cs="Times New Roman"/>
                  <w:sz w:val="22"/>
                  <w:szCs w:val="22"/>
                  <w:rPrChange w:id="1095" w:author="Josh Butler" w:date="2021-10-29T08:40:00Z">
                    <w:rPr>
                      <w:rFonts w:ascii="AvenirNext LT Pro Regular" w:hAnsi="AvenirNext LT Pro Regular"/>
                      <w:sz w:val="22"/>
                      <w:szCs w:val="22"/>
                    </w:rPr>
                  </w:rPrChange>
                </w:rPr>
                <w:delText>3,990.00 kW Single-axis tracker (ATI)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6773DE6E" w14:textId="6F3463EE" w:rsidR="003A1ABE" w:rsidRPr="00AA4679" w:rsidDel="009C4903" w:rsidRDefault="003A1ABE" w:rsidP="003A1ABE">
            <w:pPr>
              <w:jc w:val="center"/>
              <w:rPr>
                <w:del w:id="1096" w:author="Josh Butler" w:date="2021-10-29T15:57:00Z"/>
                <w:rFonts w:ascii="Times New Roman" w:hAnsi="Times New Roman" w:cs="Times New Roman"/>
                <w:b w:val="0"/>
                <w:sz w:val="22"/>
                <w:szCs w:val="22"/>
                <w:rPrChange w:id="1097" w:author="Josh Butler" w:date="2021-10-29T08:40:00Z">
                  <w:rPr>
                    <w:del w:id="1098" w:author="Josh Butler" w:date="2021-10-29T15:57:00Z"/>
                    <w:rFonts w:ascii="AvenirNext LT Pro Regular" w:hAnsi="AvenirNext LT Pro Regular"/>
                    <w:b w:val="0"/>
                    <w:sz w:val="22"/>
                    <w:szCs w:val="22"/>
                  </w:rPr>
                </w:rPrChange>
              </w:rPr>
            </w:pPr>
            <w:del w:id="1099" w:author="Josh Butler" w:date="2021-10-29T15:57:00Z">
              <w:r w:rsidRPr="00AA4679" w:rsidDel="009C4903">
                <w:rPr>
                  <w:rFonts w:ascii="Times New Roman" w:hAnsi="Times New Roman" w:cs="Times New Roman"/>
                  <w:sz w:val="22"/>
                  <w:szCs w:val="22"/>
                  <w:rPrChange w:id="1100" w:author="Josh Butler" w:date="2021-10-29T08:40:00Z">
                    <w:rPr>
                      <w:rFonts w:ascii="AvenirNext LT Pro Regular" w:hAnsi="AvenirNext LT Pro Regular"/>
                      <w:sz w:val="22"/>
                      <w:szCs w:val="22"/>
                    </w:rPr>
                  </w:rPrChange>
                </w:rPr>
                <w:delText>2017</w:delText>
              </w:r>
            </w:del>
          </w:p>
        </w:tc>
      </w:tr>
      <w:tr w:rsidR="003A1ABE" w:rsidRPr="00AA4679" w:rsidDel="009C4903" w14:paraId="73013A3A" w14:textId="536E910D" w:rsidTr="003A1ABE">
        <w:trPr>
          <w:trHeight w:val="432"/>
          <w:del w:id="1101"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396455B6" w14:textId="4D573F06" w:rsidR="003A1ABE" w:rsidRPr="00AA4679" w:rsidDel="009C4903" w:rsidRDefault="003A1ABE" w:rsidP="003A1ABE">
            <w:pPr>
              <w:rPr>
                <w:del w:id="1102" w:author="Josh Butler" w:date="2021-10-29T15:57:00Z"/>
                <w:rFonts w:ascii="Times New Roman" w:hAnsi="Times New Roman" w:cs="Times New Roman"/>
                <w:b w:val="0"/>
                <w:sz w:val="22"/>
                <w:szCs w:val="22"/>
                <w:rPrChange w:id="1103" w:author="Josh Butler" w:date="2021-10-29T08:40:00Z">
                  <w:rPr>
                    <w:del w:id="1104" w:author="Josh Butler" w:date="2021-10-29T15:57:00Z"/>
                    <w:rFonts w:ascii="AvenirNext LT Pro Regular" w:hAnsi="AvenirNext LT Pro Regular"/>
                    <w:b w:val="0"/>
                    <w:sz w:val="22"/>
                    <w:szCs w:val="22"/>
                  </w:rPr>
                </w:rPrChange>
              </w:rPr>
            </w:pPr>
            <w:del w:id="1105" w:author="Josh Butler" w:date="2021-10-29T15:57:00Z">
              <w:r w:rsidRPr="00AA4679" w:rsidDel="009C4903">
                <w:rPr>
                  <w:rFonts w:ascii="Times New Roman" w:hAnsi="Times New Roman" w:cs="Times New Roman"/>
                  <w:sz w:val="22"/>
                  <w:szCs w:val="22"/>
                  <w:rPrChange w:id="1106" w:author="Josh Butler" w:date="2021-10-29T08:40:00Z">
                    <w:rPr>
                      <w:rFonts w:ascii="AvenirNext LT Pro Regular" w:hAnsi="AvenirNext LT Pro Regular"/>
                      <w:sz w:val="22"/>
                      <w:szCs w:val="22"/>
                    </w:rPr>
                  </w:rPrChange>
                </w:rPr>
                <w:delText>Solarworld</w:delText>
              </w:r>
            </w:del>
          </w:p>
        </w:tc>
        <w:tc>
          <w:tcPr>
            <w:tcW w:w="2790" w:type="dxa"/>
            <w:vAlign w:val="bottom"/>
          </w:tcPr>
          <w:p w14:paraId="5938EFDF" w14:textId="1433A0D7"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107" w:author="Josh Butler" w:date="2021-10-29T15:57:00Z"/>
                <w:rFonts w:ascii="Times New Roman" w:hAnsi="Times New Roman" w:cs="Times New Roman"/>
                <w:sz w:val="22"/>
                <w:szCs w:val="22"/>
                <w:rPrChange w:id="1108" w:author="Josh Butler" w:date="2021-10-29T08:40:00Z">
                  <w:rPr>
                    <w:del w:id="1109" w:author="Josh Butler" w:date="2021-10-29T15:57:00Z"/>
                    <w:rFonts w:ascii="AvenirNext LT Pro Regular" w:hAnsi="AvenirNext LT Pro Regular"/>
                    <w:sz w:val="22"/>
                    <w:szCs w:val="22"/>
                  </w:rPr>
                </w:rPrChange>
              </w:rPr>
            </w:pPr>
            <w:del w:id="1110" w:author="Josh Butler" w:date="2021-10-29T15:57:00Z">
              <w:r w:rsidRPr="00AA4679" w:rsidDel="009C4903">
                <w:rPr>
                  <w:rFonts w:ascii="Times New Roman" w:hAnsi="Times New Roman" w:cs="Times New Roman"/>
                  <w:sz w:val="22"/>
                  <w:szCs w:val="22"/>
                  <w:rPrChange w:id="1111" w:author="Josh Butler" w:date="2021-10-29T08:40:00Z">
                    <w:rPr>
                      <w:rFonts w:ascii="AvenirNext LT Pro Regular" w:hAnsi="AvenirNext LT Pro Regular"/>
                      <w:sz w:val="22"/>
                      <w:szCs w:val="22"/>
                    </w:rPr>
                  </w:rPrChange>
                </w:rPr>
                <w:delText>Carilion Medical Center- Christiansburg, VA</w:delText>
              </w:r>
            </w:del>
          </w:p>
        </w:tc>
        <w:tc>
          <w:tcPr>
            <w:tcW w:w="4320" w:type="dxa"/>
            <w:vAlign w:val="bottom"/>
          </w:tcPr>
          <w:p w14:paraId="78572629" w14:textId="4087B4F9"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112" w:author="Josh Butler" w:date="2021-10-29T15:57:00Z"/>
                <w:rFonts w:ascii="Times New Roman" w:hAnsi="Times New Roman" w:cs="Times New Roman"/>
                <w:sz w:val="22"/>
                <w:szCs w:val="22"/>
                <w:rPrChange w:id="1113" w:author="Josh Butler" w:date="2021-10-29T08:40:00Z">
                  <w:rPr>
                    <w:del w:id="1114" w:author="Josh Butler" w:date="2021-10-29T15:57:00Z"/>
                    <w:rFonts w:ascii="AvenirNext LT Pro Regular" w:hAnsi="AvenirNext LT Pro Regular"/>
                    <w:sz w:val="22"/>
                    <w:szCs w:val="22"/>
                  </w:rPr>
                </w:rPrChange>
              </w:rPr>
            </w:pPr>
            <w:del w:id="1115" w:author="Josh Butler" w:date="2021-10-29T15:57:00Z">
              <w:r w:rsidRPr="00AA4679" w:rsidDel="009C4903">
                <w:rPr>
                  <w:rFonts w:ascii="Times New Roman" w:hAnsi="Times New Roman" w:cs="Times New Roman"/>
                  <w:sz w:val="22"/>
                  <w:szCs w:val="22"/>
                  <w:rPrChange w:id="1116" w:author="Josh Butler" w:date="2021-10-29T08:40:00Z">
                    <w:rPr>
                      <w:rFonts w:ascii="AvenirNext LT Pro Regular" w:hAnsi="AvenirNext LT Pro Regular"/>
                      <w:sz w:val="22"/>
                      <w:szCs w:val="22"/>
                    </w:rPr>
                  </w:rPrChange>
                </w:rPr>
                <w:delText>1,360.00 kW Single-axis tracker (Sun Action) w/ 1MWhr JLM  Energy storage system</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425FDF2B" w14:textId="16C9B698" w:rsidR="003A1ABE" w:rsidRPr="00AA4679" w:rsidDel="009C4903" w:rsidRDefault="003A1ABE" w:rsidP="003A1ABE">
            <w:pPr>
              <w:jc w:val="center"/>
              <w:rPr>
                <w:del w:id="1117" w:author="Josh Butler" w:date="2021-10-29T15:57:00Z"/>
                <w:rFonts w:ascii="Times New Roman" w:hAnsi="Times New Roman" w:cs="Times New Roman"/>
                <w:b w:val="0"/>
                <w:sz w:val="22"/>
                <w:szCs w:val="22"/>
                <w:rPrChange w:id="1118" w:author="Josh Butler" w:date="2021-10-29T08:40:00Z">
                  <w:rPr>
                    <w:del w:id="1119" w:author="Josh Butler" w:date="2021-10-29T15:57:00Z"/>
                    <w:rFonts w:ascii="AvenirNext LT Pro Regular" w:hAnsi="AvenirNext LT Pro Regular"/>
                    <w:b w:val="0"/>
                    <w:sz w:val="22"/>
                    <w:szCs w:val="22"/>
                  </w:rPr>
                </w:rPrChange>
              </w:rPr>
            </w:pPr>
            <w:del w:id="1120" w:author="Josh Butler" w:date="2021-10-29T15:57:00Z">
              <w:r w:rsidRPr="00AA4679" w:rsidDel="009C4903">
                <w:rPr>
                  <w:rFonts w:ascii="Times New Roman" w:hAnsi="Times New Roman" w:cs="Times New Roman"/>
                  <w:sz w:val="22"/>
                  <w:szCs w:val="22"/>
                  <w:rPrChange w:id="1121" w:author="Josh Butler" w:date="2021-10-29T08:40:00Z">
                    <w:rPr>
                      <w:rFonts w:ascii="AvenirNext LT Pro Regular" w:hAnsi="AvenirNext LT Pro Regular"/>
                      <w:sz w:val="22"/>
                      <w:szCs w:val="22"/>
                    </w:rPr>
                  </w:rPrChange>
                </w:rPr>
                <w:delText>2017</w:delText>
              </w:r>
            </w:del>
          </w:p>
        </w:tc>
      </w:tr>
      <w:tr w:rsidR="003A1ABE" w:rsidRPr="00AA4679" w:rsidDel="009C4903" w14:paraId="3989AF82" w14:textId="026E0ACE" w:rsidTr="003A1ABE">
        <w:trPr>
          <w:cnfStyle w:val="000000100000" w:firstRow="0" w:lastRow="0" w:firstColumn="0" w:lastColumn="0" w:oddVBand="0" w:evenVBand="0" w:oddHBand="1" w:evenHBand="0" w:firstRowFirstColumn="0" w:firstRowLastColumn="0" w:lastRowFirstColumn="0" w:lastRowLastColumn="0"/>
          <w:trHeight w:val="432"/>
          <w:del w:id="1122"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1123B976" w14:textId="7525A9C8" w:rsidR="003A1ABE" w:rsidRPr="00AA4679" w:rsidDel="009C4903" w:rsidRDefault="003A1ABE" w:rsidP="003A1ABE">
            <w:pPr>
              <w:rPr>
                <w:del w:id="1123" w:author="Josh Butler" w:date="2021-10-29T15:57:00Z"/>
                <w:rFonts w:ascii="Times New Roman" w:hAnsi="Times New Roman" w:cs="Times New Roman"/>
                <w:b w:val="0"/>
                <w:sz w:val="22"/>
                <w:szCs w:val="22"/>
                <w:rPrChange w:id="1124" w:author="Josh Butler" w:date="2021-10-29T08:40:00Z">
                  <w:rPr>
                    <w:del w:id="1125" w:author="Josh Butler" w:date="2021-10-29T15:57:00Z"/>
                    <w:rFonts w:ascii="AvenirNext LT Pro Regular" w:hAnsi="AvenirNext LT Pro Regular"/>
                    <w:b w:val="0"/>
                    <w:sz w:val="22"/>
                    <w:szCs w:val="22"/>
                  </w:rPr>
                </w:rPrChange>
              </w:rPr>
            </w:pPr>
            <w:del w:id="1126" w:author="Josh Butler" w:date="2021-10-29T15:57:00Z">
              <w:r w:rsidRPr="00AA4679" w:rsidDel="009C4903">
                <w:rPr>
                  <w:rFonts w:ascii="Times New Roman" w:hAnsi="Times New Roman" w:cs="Times New Roman"/>
                  <w:sz w:val="22"/>
                  <w:szCs w:val="22"/>
                  <w:rPrChange w:id="1127" w:author="Josh Butler" w:date="2021-10-29T08:40:00Z">
                    <w:rPr>
                      <w:rFonts w:ascii="AvenirNext LT Pro Regular" w:hAnsi="AvenirNext LT Pro Regular"/>
                      <w:sz w:val="22"/>
                      <w:szCs w:val="22"/>
                    </w:rPr>
                  </w:rPrChange>
                </w:rPr>
                <w:delText>Greenbacker Capital</w:delText>
              </w:r>
            </w:del>
          </w:p>
        </w:tc>
        <w:tc>
          <w:tcPr>
            <w:tcW w:w="2790" w:type="dxa"/>
            <w:vAlign w:val="bottom"/>
          </w:tcPr>
          <w:p w14:paraId="228E970C" w14:textId="3838C688"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128" w:author="Josh Butler" w:date="2021-10-29T15:57:00Z"/>
                <w:rFonts w:ascii="Times New Roman" w:hAnsi="Times New Roman" w:cs="Times New Roman"/>
                <w:sz w:val="22"/>
                <w:szCs w:val="22"/>
                <w:rPrChange w:id="1129" w:author="Josh Butler" w:date="2021-10-29T08:40:00Z">
                  <w:rPr>
                    <w:del w:id="1130" w:author="Josh Butler" w:date="2021-10-29T15:57:00Z"/>
                    <w:rFonts w:ascii="AvenirNext LT Pro Regular" w:hAnsi="AvenirNext LT Pro Regular"/>
                    <w:sz w:val="22"/>
                    <w:szCs w:val="22"/>
                  </w:rPr>
                </w:rPrChange>
              </w:rPr>
            </w:pPr>
            <w:del w:id="1131" w:author="Josh Butler" w:date="2021-10-29T15:57:00Z">
              <w:r w:rsidRPr="00AA4679" w:rsidDel="009C4903">
                <w:rPr>
                  <w:rFonts w:ascii="Times New Roman" w:hAnsi="Times New Roman" w:cs="Times New Roman"/>
                  <w:sz w:val="22"/>
                  <w:szCs w:val="22"/>
                  <w:rPrChange w:id="1132" w:author="Josh Butler" w:date="2021-10-29T08:40:00Z">
                    <w:rPr>
                      <w:rFonts w:ascii="AvenirNext LT Pro Regular" w:hAnsi="AvenirNext LT Pro Regular"/>
                      <w:sz w:val="22"/>
                      <w:szCs w:val="22"/>
                    </w:rPr>
                  </w:rPrChange>
                </w:rPr>
                <w:delText>Floyd Road-Gaston, NC</w:delText>
              </w:r>
            </w:del>
          </w:p>
        </w:tc>
        <w:tc>
          <w:tcPr>
            <w:tcW w:w="4320" w:type="dxa"/>
            <w:vAlign w:val="bottom"/>
          </w:tcPr>
          <w:p w14:paraId="53455D28" w14:textId="2C72D5A8"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133" w:author="Josh Butler" w:date="2021-10-29T15:57:00Z"/>
                <w:rFonts w:ascii="Times New Roman" w:hAnsi="Times New Roman" w:cs="Times New Roman"/>
                <w:sz w:val="22"/>
                <w:szCs w:val="22"/>
                <w:rPrChange w:id="1134" w:author="Josh Butler" w:date="2021-10-29T08:40:00Z">
                  <w:rPr>
                    <w:del w:id="1135" w:author="Josh Butler" w:date="2021-10-29T15:57:00Z"/>
                    <w:rFonts w:ascii="AvenirNext LT Pro Regular" w:hAnsi="AvenirNext LT Pro Regular"/>
                    <w:sz w:val="22"/>
                    <w:szCs w:val="22"/>
                  </w:rPr>
                </w:rPrChange>
              </w:rPr>
            </w:pPr>
            <w:del w:id="1136" w:author="Josh Butler" w:date="2021-10-29T15:57:00Z">
              <w:r w:rsidRPr="00AA4679" w:rsidDel="009C4903">
                <w:rPr>
                  <w:rFonts w:ascii="Times New Roman" w:hAnsi="Times New Roman" w:cs="Times New Roman"/>
                  <w:sz w:val="22"/>
                  <w:szCs w:val="22"/>
                  <w:rPrChange w:id="1137" w:author="Josh Butler" w:date="2021-10-29T08:40:00Z">
                    <w:rPr>
                      <w:rFonts w:ascii="AvenirNext LT Pro Regular" w:hAnsi="AvenirNext LT Pro Regular"/>
                      <w:sz w:val="22"/>
                      <w:szCs w:val="22"/>
                    </w:rPr>
                  </w:rPrChange>
                </w:rPr>
                <w:delText>6,750.00 kW Single-axis tracker (NexTracker)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2713B168" w14:textId="3391FB9A" w:rsidR="003A1ABE" w:rsidRPr="00AA4679" w:rsidDel="009C4903" w:rsidRDefault="003A1ABE" w:rsidP="003A1ABE">
            <w:pPr>
              <w:jc w:val="center"/>
              <w:rPr>
                <w:del w:id="1138" w:author="Josh Butler" w:date="2021-10-29T15:57:00Z"/>
                <w:rFonts w:ascii="Times New Roman" w:hAnsi="Times New Roman" w:cs="Times New Roman"/>
                <w:b w:val="0"/>
                <w:sz w:val="22"/>
                <w:szCs w:val="22"/>
                <w:rPrChange w:id="1139" w:author="Josh Butler" w:date="2021-10-29T08:40:00Z">
                  <w:rPr>
                    <w:del w:id="1140" w:author="Josh Butler" w:date="2021-10-29T15:57:00Z"/>
                    <w:rFonts w:ascii="AvenirNext LT Pro Regular" w:hAnsi="AvenirNext LT Pro Regular"/>
                    <w:b w:val="0"/>
                    <w:sz w:val="22"/>
                    <w:szCs w:val="22"/>
                  </w:rPr>
                </w:rPrChange>
              </w:rPr>
            </w:pPr>
            <w:del w:id="1141" w:author="Josh Butler" w:date="2021-10-29T15:57:00Z">
              <w:r w:rsidRPr="00AA4679" w:rsidDel="009C4903">
                <w:rPr>
                  <w:rFonts w:ascii="Times New Roman" w:hAnsi="Times New Roman" w:cs="Times New Roman"/>
                  <w:sz w:val="22"/>
                  <w:szCs w:val="22"/>
                  <w:rPrChange w:id="1142" w:author="Josh Butler" w:date="2021-10-29T08:40:00Z">
                    <w:rPr>
                      <w:rFonts w:ascii="AvenirNext LT Pro Regular" w:hAnsi="AvenirNext LT Pro Regular"/>
                      <w:sz w:val="22"/>
                      <w:szCs w:val="22"/>
                    </w:rPr>
                  </w:rPrChange>
                </w:rPr>
                <w:delText>2017</w:delText>
              </w:r>
            </w:del>
          </w:p>
        </w:tc>
      </w:tr>
      <w:tr w:rsidR="003A1ABE" w:rsidRPr="00AA4679" w:rsidDel="009C4903" w14:paraId="3A1B6F5C" w14:textId="0285F86B" w:rsidTr="003A1ABE">
        <w:trPr>
          <w:trHeight w:val="432"/>
          <w:del w:id="1143"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721EE810" w14:textId="0E7D45F0" w:rsidR="003A1ABE" w:rsidRPr="00AA4679" w:rsidDel="009C4903" w:rsidRDefault="003A1ABE" w:rsidP="003A1ABE">
            <w:pPr>
              <w:rPr>
                <w:del w:id="1144" w:author="Josh Butler" w:date="2021-10-29T15:57:00Z"/>
                <w:rFonts w:ascii="Times New Roman" w:hAnsi="Times New Roman" w:cs="Times New Roman"/>
                <w:b w:val="0"/>
                <w:sz w:val="22"/>
                <w:szCs w:val="22"/>
                <w:rPrChange w:id="1145" w:author="Josh Butler" w:date="2021-10-29T08:40:00Z">
                  <w:rPr>
                    <w:del w:id="1146" w:author="Josh Butler" w:date="2021-10-29T15:57:00Z"/>
                    <w:rFonts w:ascii="AvenirNext LT Pro Regular" w:hAnsi="AvenirNext LT Pro Regular"/>
                    <w:b w:val="0"/>
                    <w:sz w:val="22"/>
                    <w:szCs w:val="22"/>
                  </w:rPr>
                </w:rPrChange>
              </w:rPr>
            </w:pPr>
            <w:del w:id="1147" w:author="Josh Butler" w:date="2021-10-29T15:57:00Z">
              <w:r w:rsidRPr="00AA4679" w:rsidDel="009C4903">
                <w:rPr>
                  <w:rFonts w:ascii="Times New Roman" w:hAnsi="Times New Roman" w:cs="Times New Roman"/>
                  <w:sz w:val="22"/>
                  <w:szCs w:val="22"/>
                  <w:rPrChange w:id="1148"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26B9A5D9" w14:textId="72A07A1F"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149" w:author="Josh Butler" w:date="2021-10-29T15:57:00Z"/>
                <w:rFonts w:ascii="Times New Roman" w:hAnsi="Times New Roman" w:cs="Times New Roman"/>
                <w:sz w:val="22"/>
                <w:szCs w:val="22"/>
                <w:rPrChange w:id="1150" w:author="Josh Butler" w:date="2021-10-29T08:40:00Z">
                  <w:rPr>
                    <w:del w:id="1151" w:author="Josh Butler" w:date="2021-10-29T15:57:00Z"/>
                    <w:rFonts w:ascii="AvenirNext LT Pro Regular" w:hAnsi="AvenirNext LT Pro Regular"/>
                    <w:sz w:val="22"/>
                    <w:szCs w:val="22"/>
                  </w:rPr>
                </w:rPrChange>
              </w:rPr>
            </w:pPr>
            <w:del w:id="1152" w:author="Josh Butler" w:date="2021-10-29T15:57:00Z">
              <w:r w:rsidRPr="00AA4679" w:rsidDel="009C4903">
                <w:rPr>
                  <w:rFonts w:ascii="Times New Roman" w:hAnsi="Times New Roman" w:cs="Times New Roman"/>
                  <w:sz w:val="22"/>
                  <w:szCs w:val="22"/>
                  <w:rPrChange w:id="1153" w:author="Josh Butler" w:date="2021-10-29T08:40:00Z">
                    <w:rPr>
                      <w:rFonts w:ascii="AvenirNext LT Pro Regular" w:hAnsi="AvenirNext LT Pro Regular"/>
                      <w:sz w:val="22"/>
                      <w:szCs w:val="22"/>
                    </w:rPr>
                  </w:rPrChange>
                </w:rPr>
                <w:delText>Sophie- Mooresboro, NC</w:delText>
              </w:r>
            </w:del>
          </w:p>
        </w:tc>
        <w:tc>
          <w:tcPr>
            <w:tcW w:w="4320" w:type="dxa"/>
            <w:vAlign w:val="bottom"/>
          </w:tcPr>
          <w:p w14:paraId="3B1C4F5F" w14:textId="0E178D91"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154" w:author="Josh Butler" w:date="2021-10-29T15:57:00Z"/>
                <w:rFonts w:ascii="Times New Roman" w:hAnsi="Times New Roman" w:cs="Times New Roman"/>
                <w:sz w:val="22"/>
                <w:szCs w:val="22"/>
                <w:rPrChange w:id="1155" w:author="Josh Butler" w:date="2021-10-29T08:40:00Z">
                  <w:rPr>
                    <w:del w:id="1156" w:author="Josh Butler" w:date="2021-10-29T15:57:00Z"/>
                    <w:rFonts w:ascii="AvenirNext LT Pro Regular" w:hAnsi="AvenirNext LT Pro Regular"/>
                    <w:sz w:val="22"/>
                    <w:szCs w:val="22"/>
                  </w:rPr>
                </w:rPrChange>
              </w:rPr>
            </w:pPr>
            <w:del w:id="1157" w:author="Josh Butler" w:date="2021-10-29T15:57:00Z">
              <w:r w:rsidRPr="00AA4679" w:rsidDel="009C4903">
                <w:rPr>
                  <w:rFonts w:ascii="Times New Roman" w:hAnsi="Times New Roman" w:cs="Times New Roman"/>
                  <w:sz w:val="22"/>
                  <w:szCs w:val="22"/>
                  <w:rPrChange w:id="1158" w:author="Josh Butler" w:date="2021-10-29T08:40:00Z">
                    <w:rPr>
                      <w:rFonts w:ascii="AvenirNext LT Pro Regular" w:hAnsi="AvenirNext LT Pro Regular"/>
                      <w:sz w:val="22"/>
                      <w:szCs w:val="22"/>
                    </w:rPr>
                  </w:rPrChange>
                </w:rPr>
                <w:delText>5,957.26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481DCBAC" w14:textId="38FDFAA9" w:rsidR="003A1ABE" w:rsidRPr="00AA4679" w:rsidDel="009C4903" w:rsidRDefault="003A1ABE" w:rsidP="003A1ABE">
            <w:pPr>
              <w:jc w:val="center"/>
              <w:rPr>
                <w:del w:id="1159" w:author="Josh Butler" w:date="2021-10-29T15:57:00Z"/>
                <w:rFonts w:ascii="Times New Roman" w:hAnsi="Times New Roman" w:cs="Times New Roman"/>
                <w:b w:val="0"/>
                <w:sz w:val="22"/>
                <w:szCs w:val="22"/>
                <w:rPrChange w:id="1160" w:author="Josh Butler" w:date="2021-10-29T08:40:00Z">
                  <w:rPr>
                    <w:del w:id="1161" w:author="Josh Butler" w:date="2021-10-29T15:57:00Z"/>
                    <w:rFonts w:ascii="AvenirNext LT Pro Regular" w:hAnsi="AvenirNext LT Pro Regular"/>
                    <w:b w:val="0"/>
                    <w:sz w:val="22"/>
                    <w:szCs w:val="22"/>
                  </w:rPr>
                </w:rPrChange>
              </w:rPr>
            </w:pPr>
            <w:del w:id="1162" w:author="Josh Butler" w:date="2021-10-29T15:57:00Z">
              <w:r w:rsidRPr="00AA4679" w:rsidDel="009C4903">
                <w:rPr>
                  <w:rFonts w:ascii="Times New Roman" w:hAnsi="Times New Roman" w:cs="Times New Roman"/>
                  <w:sz w:val="22"/>
                  <w:szCs w:val="22"/>
                  <w:rPrChange w:id="1163" w:author="Josh Butler" w:date="2021-10-29T08:40:00Z">
                    <w:rPr>
                      <w:rFonts w:ascii="AvenirNext LT Pro Regular" w:hAnsi="AvenirNext LT Pro Regular"/>
                      <w:sz w:val="22"/>
                      <w:szCs w:val="22"/>
                    </w:rPr>
                  </w:rPrChange>
                </w:rPr>
                <w:delText>2016</w:delText>
              </w:r>
            </w:del>
          </w:p>
        </w:tc>
      </w:tr>
      <w:tr w:rsidR="003A1ABE" w:rsidRPr="00AA4679" w:rsidDel="009C4903" w14:paraId="259A16D3" w14:textId="146C5522" w:rsidTr="003A1ABE">
        <w:trPr>
          <w:cnfStyle w:val="000000100000" w:firstRow="0" w:lastRow="0" w:firstColumn="0" w:lastColumn="0" w:oddVBand="0" w:evenVBand="0" w:oddHBand="1" w:evenHBand="0" w:firstRowFirstColumn="0" w:firstRowLastColumn="0" w:lastRowFirstColumn="0" w:lastRowLastColumn="0"/>
          <w:trHeight w:val="432"/>
          <w:del w:id="1164"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498BE926" w14:textId="25359AF0" w:rsidR="003A1ABE" w:rsidRPr="00AA4679" w:rsidDel="009C4903" w:rsidRDefault="003A1ABE" w:rsidP="003A1ABE">
            <w:pPr>
              <w:rPr>
                <w:del w:id="1165" w:author="Josh Butler" w:date="2021-10-29T15:57:00Z"/>
                <w:rFonts w:ascii="Times New Roman" w:hAnsi="Times New Roman" w:cs="Times New Roman"/>
                <w:b w:val="0"/>
                <w:sz w:val="22"/>
                <w:szCs w:val="22"/>
                <w:rPrChange w:id="1166" w:author="Josh Butler" w:date="2021-10-29T08:40:00Z">
                  <w:rPr>
                    <w:del w:id="1167" w:author="Josh Butler" w:date="2021-10-29T15:57:00Z"/>
                    <w:rFonts w:ascii="AvenirNext LT Pro Regular" w:hAnsi="AvenirNext LT Pro Regular"/>
                    <w:b w:val="0"/>
                    <w:sz w:val="22"/>
                    <w:szCs w:val="22"/>
                  </w:rPr>
                </w:rPrChange>
              </w:rPr>
            </w:pPr>
            <w:del w:id="1168" w:author="Josh Butler" w:date="2021-10-29T15:57:00Z">
              <w:r w:rsidRPr="00AA4679" w:rsidDel="009C4903">
                <w:rPr>
                  <w:rFonts w:ascii="Times New Roman" w:hAnsi="Times New Roman" w:cs="Times New Roman"/>
                  <w:sz w:val="22"/>
                  <w:szCs w:val="22"/>
                  <w:rPrChange w:id="1169"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177C30A6" w14:textId="6730BC66"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170" w:author="Josh Butler" w:date="2021-10-29T15:57:00Z"/>
                <w:rFonts w:ascii="Times New Roman" w:hAnsi="Times New Roman" w:cs="Times New Roman"/>
                <w:sz w:val="22"/>
                <w:szCs w:val="22"/>
                <w:rPrChange w:id="1171" w:author="Josh Butler" w:date="2021-10-29T08:40:00Z">
                  <w:rPr>
                    <w:del w:id="1172" w:author="Josh Butler" w:date="2021-10-29T15:57:00Z"/>
                    <w:rFonts w:ascii="AvenirNext LT Pro Regular" w:hAnsi="AvenirNext LT Pro Regular"/>
                    <w:sz w:val="22"/>
                    <w:szCs w:val="22"/>
                  </w:rPr>
                </w:rPrChange>
              </w:rPr>
            </w:pPr>
            <w:del w:id="1173" w:author="Josh Butler" w:date="2021-10-29T15:57:00Z">
              <w:r w:rsidRPr="00AA4679" w:rsidDel="009C4903">
                <w:rPr>
                  <w:rFonts w:ascii="Times New Roman" w:hAnsi="Times New Roman" w:cs="Times New Roman"/>
                  <w:sz w:val="22"/>
                  <w:szCs w:val="22"/>
                  <w:rPrChange w:id="1174" w:author="Josh Butler" w:date="2021-10-29T08:40:00Z">
                    <w:rPr>
                      <w:rFonts w:ascii="AvenirNext LT Pro Regular" w:hAnsi="AvenirNext LT Pro Regular"/>
                      <w:sz w:val="22"/>
                      <w:szCs w:val="22"/>
                    </w:rPr>
                  </w:rPrChange>
                </w:rPr>
                <w:delText>Owen- Lincolnton, NC</w:delText>
              </w:r>
            </w:del>
          </w:p>
        </w:tc>
        <w:tc>
          <w:tcPr>
            <w:tcW w:w="4320" w:type="dxa"/>
            <w:vAlign w:val="bottom"/>
          </w:tcPr>
          <w:p w14:paraId="1262FB9E" w14:textId="6899954C"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175" w:author="Josh Butler" w:date="2021-10-29T15:57:00Z"/>
                <w:rFonts w:ascii="Times New Roman" w:hAnsi="Times New Roman" w:cs="Times New Roman"/>
                <w:sz w:val="22"/>
                <w:szCs w:val="22"/>
                <w:rPrChange w:id="1176" w:author="Josh Butler" w:date="2021-10-29T08:40:00Z">
                  <w:rPr>
                    <w:del w:id="1177" w:author="Josh Butler" w:date="2021-10-29T15:57:00Z"/>
                    <w:rFonts w:ascii="AvenirNext LT Pro Regular" w:hAnsi="AvenirNext LT Pro Regular"/>
                    <w:sz w:val="22"/>
                    <w:szCs w:val="22"/>
                  </w:rPr>
                </w:rPrChange>
              </w:rPr>
            </w:pPr>
            <w:del w:id="1178" w:author="Josh Butler" w:date="2021-10-29T15:57:00Z">
              <w:r w:rsidRPr="00AA4679" w:rsidDel="009C4903">
                <w:rPr>
                  <w:rFonts w:ascii="Times New Roman" w:hAnsi="Times New Roman" w:cs="Times New Roman"/>
                  <w:sz w:val="22"/>
                  <w:szCs w:val="22"/>
                  <w:rPrChange w:id="1179" w:author="Josh Butler" w:date="2021-10-29T08:40:00Z">
                    <w:rPr>
                      <w:rFonts w:ascii="AvenirNext LT Pro Regular" w:hAnsi="AvenirNext LT Pro Regular"/>
                      <w:sz w:val="22"/>
                      <w:szCs w:val="22"/>
                    </w:rPr>
                  </w:rPrChange>
                </w:rPr>
                <w:delText>7,023.54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7A5B8F6C" w14:textId="3D2375D6" w:rsidR="003A1ABE" w:rsidRPr="00AA4679" w:rsidDel="009C4903" w:rsidRDefault="003A1ABE" w:rsidP="003A1ABE">
            <w:pPr>
              <w:jc w:val="center"/>
              <w:rPr>
                <w:del w:id="1180" w:author="Josh Butler" w:date="2021-10-29T15:57:00Z"/>
                <w:rFonts w:ascii="Times New Roman" w:hAnsi="Times New Roman" w:cs="Times New Roman"/>
                <w:b w:val="0"/>
                <w:sz w:val="22"/>
                <w:szCs w:val="22"/>
                <w:rPrChange w:id="1181" w:author="Josh Butler" w:date="2021-10-29T08:40:00Z">
                  <w:rPr>
                    <w:del w:id="1182" w:author="Josh Butler" w:date="2021-10-29T15:57:00Z"/>
                    <w:rFonts w:ascii="AvenirNext LT Pro Regular" w:hAnsi="AvenirNext LT Pro Regular"/>
                    <w:b w:val="0"/>
                    <w:sz w:val="22"/>
                    <w:szCs w:val="22"/>
                  </w:rPr>
                </w:rPrChange>
              </w:rPr>
            </w:pPr>
            <w:del w:id="1183" w:author="Josh Butler" w:date="2021-10-29T15:57:00Z">
              <w:r w:rsidRPr="00AA4679" w:rsidDel="009C4903">
                <w:rPr>
                  <w:rFonts w:ascii="Times New Roman" w:hAnsi="Times New Roman" w:cs="Times New Roman"/>
                  <w:sz w:val="22"/>
                  <w:szCs w:val="22"/>
                  <w:rPrChange w:id="1184" w:author="Josh Butler" w:date="2021-10-29T08:40:00Z">
                    <w:rPr>
                      <w:rFonts w:ascii="AvenirNext LT Pro Regular" w:hAnsi="AvenirNext LT Pro Regular"/>
                      <w:sz w:val="22"/>
                      <w:szCs w:val="22"/>
                    </w:rPr>
                  </w:rPrChange>
                </w:rPr>
                <w:delText>2016</w:delText>
              </w:r>
            </w:del>
          </w:p>
        </w:tc>
      </w:tr>
      <w:tr w:rsidR="003A1ABE" w:rsidRPr="00AA4679" w:rsidDel="009C4903" w14:paraId="608D9431" w14:textId="6D496F13" w:rsidTr="003A1ABE">
        <w:trPr>
          <w:trHeight w:val="432"/>
          <w:del w:id="1185"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236A6868" w14:textId="03335717" w:rsidR="003A1ABE" w:rsidRPr="00AA4679" w:rsidDel="009C4903" w:rsidRDefault="003A1ABE" w:rsidP="003A1ABE">
            <w:pPr>
              <w:rPr>
                <w:del w:id="1186" w:author="Josh Butler" w:date="2021-10-29T15:57:00Z"/>
                <w:rFonts w:ascii="Times New Roman" w:hAnsi="Times New Roman" w:cs="Times New Roman"/>
                <w:b w:val="0"/>
                <w:sz w:val="22"/>
                <w:szCs w:val="22"/>
                <w:rPrChange w:id="1187" w:author="Josh Butler" w:date="2021-10-29T08:40:00Z">
                  <w:rPr>
                    <w:del w:id="1188" w:author="Josh Butler" w:date="2021-10-29T15:57:00Z"/>
                    <w:rFonts w:ascii="AvenirNext LT Pro Regular" w:hAnsi="AvenirNext LT Pro Regular"/>
                    <w:b w:val="0"/>
                    <w:sz w:val="22"/>
                    <w:szCs w:val="22"/>
                  </w:rPr>
                </w:rPrChange>
              </w:rPr>
            </w:pPr>
            <w:del w:id="1189" w:author="Josh Butler" w:date="2021-10-29T15:57:00Z">
              <w:r w:rsidRPr="00AA4679" w:rsidDel="009C4903">
                <w:rPr>
                  <w:rFonts w:ascii="Times New Roman" w:hAnsi="Times New Roman" w:cs="Times New Roman"/>
                  <w:sz w:val="22"/>
                  <w:szCs w:val="22"/>
                  <w:rPrChange w:id="1190"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443429C2" w14:textId="270194DA"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191" w:author="Josh Butler" w:date="2021-10-29T15:57:00Z"/>
                <w:rFonts w:ascii="Times New Roman" w:hAnsi="Times New Roman" w:cs="Times New Roman"/>
                <w:sz w:val="22"/>
                <w:szCs w:val="22"/>
                <w:rPrChange w:id="1192" w:author="Josh Butler" w:date="2021-10-29T08:40:00Z">
                  <w:rPr>
                    <w:del w:id="1193" w:author="Josh Butler" w:date="2021-10-29T15:57:00Z"/>
                    <w:rFonts w:ascii="AvenirNext LT Pro Regular" w:hAnsi="AvenirNext LT Pro Regular"/>
                    <w:sz w:val="22"/>
                    <w:szCs w:val="22"/>
                  </w:rPr>
                </w:rPrChange>
              </w:rPr>
            </w:pPr>
            <w:del w:id="1194" w:author="Josh Butler" w:date="2021-10-29T15:57:00Z">
              <w:r w:rsidRPr="00AA4679" w:rsidDel="009C4903">
                <w:rPr>
                  <w:rFonts w:ascii="Times New Roman" w:hAnsi="Times New Roman" w:cs="Times New Roman"/>
                  <w:sz w:val="22"/>
                  <w:szCs w:val="22"/>
                  <w:rPrChange w:id="1195" w:author="Josh Butler" w:date="2021-10-29T08:40:00Z">
                    <w:rPr>
                      <w:rFonts w:ascii="AvenirNext LT Pro Regular" w:hAnsi="AvenirNext LT Pro Regular"/>
                      <w:sz w:val="22"/>
                      <w:szCs w:val="22"/>
                    </w:rPr>
                  </w:rPrChange>
                </w:rPr>
                <w:delText>Amethyst- Rutherfordton, NC</w:delText>
              </w:r>
            </w:del>
          </w:p>
        </w:tc>
        <w:tc>
          <w:tcPr>
            <w:tcW w:w="4320" w:type="dxa"/>
            <w:vAlign w:val="bottom"/>
          </w:tcPr>
          <w:p w14:paraId="2032D85C" w14:textId="6F1F3ABF"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196" w:author="Josh Butler" w:date="2021-10-29T15:57:00Z"/>
                <w:rFonts w:ascii="Times New Roman" w:hAnsi="Times New Roman" w:cs="Times New Roman"/>
                <w:sz w:val="22"/>
                <w:szCs w:val="22"/>
                <w:rPrChange w:id="1197" w:author="Josh Butler" w:date="2021-10-29T08:40:00Z">
                  <w:rPr>
                    <w:del w:id="1198" w:author="Josh Butler" w:date="2021-10-29T15:57:00Z"/>
                    <w:rFonts w:ascii="AvenirNext LT Pro Regular" w:hAnsi="AvenirNext LT Pro Regular"/>
                    <w:sz w:val="22"/>
                    <w:szCs w:val="22"/>
                  </w:rPr>
                </w:rPrChange>
              </w:rPr>
            </w:pPr>
            <w:del w:id="1199" w:author="Josh Butler" w:date="2021-10-29T15:57:00Z">
              <w:r w:rsidRPr="00AA4679" w:rsidDel="009C4903">
                <w:rPr>
                  <w:rFonts w:ascii="Times New Roman" w:hAnsi="Times New Roman" w:cs="Times New Roman"/>
                  <w:sz w:val="22"/>
                  <w:szCs w:val="22"/>
                  <w:rPrChange w:id="1200" w:author="Josh Butler" w:date="2021-10-29T08:40:00Z">
                    <w:rPr>
                      <w:rFonts w:ascii="AvenirNext LT Pro Regular" w:hAnsi="AvenirNext LT Pro Regular"/>
                      <w:sz w:val="22"/>
                      <w:szCs w:val="22"/>
                    </w:rPr>
                  </w:rPrChange>
                </w:rPr>
                <w:delText>4,335.04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59A315F1" w14:textId="379514BD" w:rsidR="003A1ABE" w:rsidRPr="00AA4679" w:rsidDel="009C4903" w:rsidRDefault="003A1ABE" w:rsidP="003A1ABE">
            <w:pPr>
              <w:jc w:val="center"/>
              <w:rPr>
                <w:del w:id="1201" w:author="Josh Butler" w:date="2021-10-29T15:57:00Z"/>
                <w:rFonts w:ascii="Times New Roman" w:hAnsi="Times New Roman" w:cs="Times New Roman"/>
                <w:b w:val="0"/>
                <w:sz w:val="22"/>
                <w:szCs w:val="22"/>
                <w:rPrChange w:id="1202" w:author="Josh Butler" w:date="2021-10-29T08:40:00Z">
                  <w:rPr>
                    <w:del w:id="1203" w:author="Josh Butler" w:date="2021-10-29T15:57:00Z"/>
                    <w:rFonts w:ascii="AvenirNext LT Pro Regular" w:hAnsi="AvenirNext LT Pro Regular"/>
                    <w:b w:val="0"/>
                    <w:sz w:val="22"/>
                    <w:szCs w:val="22"/>
                  </w:rPr>
                </w:rPrChange>
              </w:rPr>
            </w:pPr>
            <w:del w:id="1204" w:author="Josh Butler" w:date="2021-10-29T15:57:00Z">
              <w:r w:rsidRPr="00AA4679" w:rsidDel="009C4903">
                <w:rPr>
                  <w:rFonts w:ascii="Times New Roman" w:hAnsi="Times New Roman" w:cs="Times New Roman"/>
                  <w:sz w:val="22"/>
                  <w:szCs w:val="22"/>
                  <w:rPrChange w:id="1205" w:author="Josh Butler" w:date="2021-10-29T08:40:00Z">
                    <w:rPr>
                      <w:rFonts w:ascii="AvenirNext LT Pro Regular" w:hAnsi="AvenirNext LT Pro Regular"/>
                      <w:sz w:val="22"/>
                      <w:szCs w:val="22"/>
                    </w:rPr>
                  </w:rPrChange>
                </w:rPr>
                <w:delText>2016</w:delText>
              </w:r>
            </w:del>
          </w:p>
        </w:tc>
      </w:tr>
      <w:tr w:rsidR="003A1ABE" w:rsidRPr="00AA4679" w:rsidDel="009C4903" w14:paraId="5DF4D6D2" w14:textId="611C19E3" w:rsidTr="003A1ABE">
        <w:trPr>
          <w:cnfStyle w:val="000000100000" w:firstRow="0" w:lastRow="0" w:firstColumn="0" w:lastColumn="0" w:oddVBand="0" w:evenVBand="0" w:oddHBand="1" w:evenHBand="0" w:firstRowFirstColumn="0" w:firstRowLastColumn="0" w:lastRowFirstColumn="0" w:lastRowLastColumn="0"/>
          <w:trHeight w:val="432"/>
          <w:del w:id="1206"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327B0D3E" w14:textId="53595A1E" w:rsidR="003A1ABE" w:rsidRPr="00AA4679" w:rsidDel="009C4903" w:rsidRDefault="003A1ABE" w:rsidP="003A1ABE">
            <w:pPr>
              <w:rPr>
                <w:del w:id="1207" w:author="Josh Butler" w:date="2021-10-29T15:57:00Z"/>
                <w:rFonts w:ascii="Times New Roman" w:hAnsi="Times New Roman" w:cs="Times New Roman"/>
                <w:b w:val="0"/>
                <w:sz w:val="22"/>
                <w:szCs w:val="22"/>
                <w:rPrChange w:id="1208" w:author="Josh Butler" w:date="2021-10-29T08:40:00Z">
                  <w:rPr>
                    <w:del w:id="1209" w:author="Josh Butler" w:date="2021-10-29T15:57:00Z"/>
                    <w:rFonts w:ascii="AvenirNext LT Pro Regular" w:hAnsi="AvenirNext LT Pro Regular"/>
                    <w:b w:val="0"/>
                    <w:sz w:val="22"/>
                    <w:szCs w:val="22"/>
                  </w:rPr>
                </w:rPrChange>
              </w:rPr>
            </w:pPr>
            <w:del w:id="1210" w:author="Josh Butler" w:date="2021-10-29T15:57:00Z">
              <w:r w:rsidRPr="00AA4679" w:rsidDel="009C4903">
                <w:rPr>
                  <w:rFonts w:ascii="Times New Roman" w:hAnsi="Times New Roman" w:cs="Times New Roman"/>
                  <w:sz w:val="22"/>
                  <w:szCs w:val="22"/>
                  <w:rPrChange w:id="1211"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35B7DD83" w14:textId="13AC747D"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212" w:author="Josh Butler" w:date="2021-10-29T15:57:00Z"/>
                <w:rFonts w:ascii="Times New Roman" w:hAnsi="Times New Roman" w:cs="Times New Roman"/>
                <w:sz w:val="22"/>
                <w:szCs w:val="22"/>
                <w:rPrChange w:id="1213" w:author="Josh Butler" w:date="2021-10-29T08:40:00Z">
                  <w:rPr>
                    <w:del w:id="1214" w:author="Josh Butler" w:date="2021-10-29T15:57:00Z"/>
                    <w:rFonts w:ascii="AvenirNext LT Pro Regular" w:hAnsi="AvenirNext LT Pro Regular"/>
                    <w:sz w:val="22"/>
                    <w:szCs w:val="22"/>
                  </w:rPr>
                </w:rPrChange>
              </w:rPr>
            </w:pPr>
            <w:del w:id="1215" w:author="Josh Butler" w:date="2021-10-29T15:57:00Z">
              <w:r w:rsidRPr="00AA4679" w:rsidDel="009C4903">
                <w:rPr>
                  <w:rFonts w:ascii="Times New Roman" w:hAnsi="Times New Roman" w:cs="Times New Roman"/>
                  <w:sz w:val="22"/>
                  <w:szCs w:val="22"/>
                  <w:rPrChange w:id="1216" w:author="Josh Butler" w:date="2021-10-29T08:40:00Z">
                    <w:rPr>
                      <w:rFonts w:ascii="AvenirNext LT Pro Regular" w:hAnsi="AvenirNext LT Pro Regular"/>
                      <w:sz w:val="22"/>
                      <w:szCs w:val="22"/>
                    </w:rPr>
                  </w:rPrChange>
                </w:rPr>
                <w:delText>Audrey- Shelby, NC</w:delText>
              </w:r>
            </w:del>
          </w:p>
        </w:tc>
        <w:tc>
          <w:tcPr>
            <w:tcW w:w="4320" w:type="dxa"/>
            <w:vAlign w:val="bottom"/>
          </w:tcPr>
          <w:p w14:paraId="69B9CA32" w14:textId="70EA5545"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217" w:author="Josh Butler" w:date="2021-10-29T15:57:00Z"/>
                <w:rFonts w:ascii="Times New Roman" w:hAnsi="Times New Roman" w:cs="Times New Roman"/>
                <w:sz w:val="22"/>
                <w:szCs w:val="22"/>
                <w:rPrChange w:id="1218" w:author="Josh Butler" w:date="2021-10-29T08:40:00Z">
                  <w:rPr>
                    <w:del w:id="1219" w:author="Josh Butler" w:date="2021-10-29T15:57:00Z"/>
                    <w:rFonts w:ascii="AvenirNext LT Pro Regular" w:hAnsi="AvenirNext LT Pro Regular"/>
                    <w:sz w:val="22"/>
                    <w:szCs w:val="22"/>
                  </w:rPr>
                </w:rPrChange>
              </w:rPr>
            </w:pPr>
            <w:del w:id="1220" w:author="Josh Butler" w:date="2021-10-29T15:57:00Z">
              <w:r w:rsidRPr="00AA4679" w:rsidDel="009C4903">
                <w:rPr>
                  <w:rFonts w:ascii="Times New Roman" w:hAnsi="Times New Roman" w:cs="Times New Roman"/>
                  <w:sz w:val="22"/>
                  <w:szCs w:val="22"/>
                  <w:rPrChange w:id="1221" w:author="Josh Butler" w:date="2021-10-29T08:40:00Z">
                    <w:rPr>
                      <w:rFonts w:ascii="AvenirNext LT Pro Regular" w:hAnsi="AvenirNext LT Pro Regular"/>
                      <w:sz w:val="22"/>
                      <w:szCs w:val="22"/>
                    </w:rPr>
                  </w:rPrChange>
                </w:rPr>
                <w:delText>3,708.80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178ED7AD" w14:textId="7D05C323" w:rsidR="003A1ABE" w:rsidRPr="00AA4679" w:rsidDel="009C4903" w:rsidRDefault="003A1ABE" w:rsidP="003A1ABE">
            <w:pPr>
              <w:jc w:val="center"/>
              <w:rPr>
                <w:del w:id="1222" w:author="Josh Butler" w:date="2021-10-29T15:57:00Z"/>
                <w:rFonts w:ascii="Times New Roman" w:hAnsi="Times New Roman" w:cs="Times New Roman"/>
                <w:b w:val="0"/>
                <w:sz w:val="22"/>
                <w:szCs w:val="22"/>
                <w:rPrChange w:id="1223" w:author="Josh Butler" w:date="2021-10-29T08:40:00Z">
                  <w:rPr>
                    <w:del w:id="1224" w:author="Josh Butler" w:date="2021-10-29T15:57:00Z"/>
                    <w:rFonts w:ascii="AvenirNext LT Pro Regular" w:hAnsi="AvenirNext LT Pro Regular"/>
                    <w:b w:val="0"/>
                    <w:sz w:val="22"/>
                    <w:szCs w:val="22"/>
                  </w:rPr>
                </w:rPrChange>
              </w:rPr>
            </w:pPr>
            <w:del w:id="1225" w:author="Josh Butler" w:date="2021-10-29T15:57:00Z">
              <w:r w:rsidRPr="00AA4679" w:rsidDel="009C4903">
                <w:rPr>
                  <w:rFonts w:ascii="Times New Roman" w:hAnsi="Times New Roman" w:cs="Times New Roman"/>
                  <w:sz w:val="22"/>
                  <w:szCs w:val="22"/>
                  <w:rPrChange w:id="1226" w:author="Josh Butler" w:date="2021-10-29T08:40:00Z">
                    <w:rPr>
                      <w:rFonts w:ascii="AvenirNext LT Pro Regular" w:hAnsi="AvenirNext LT Pro Regular"/>
                      <w:sz w:val="22"/>
                      <w:szCs w:val="22"/>
                    </w:rPr>
                  </w:rPrChange>
                </w:rPr>
                <w:delText>2016</w:delText>
              </w:r>
            </w:del>
          </w:p>
        </w:tc>
      </w:tr>
      <w:tr w:rsidR="003A1ABE" w:rsidRPr="00AA4679" w:rsidDel="009C4903" w14:paraId="42823F82" w14:textId="433FB966" w:rsidTr="003A1ABE">
        <w:trPr>
          <w:trHeight w:val="432"/>
          <w:del w:id="1227"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14E2215D" w14:textId="16F92D98" w:rsidR="003A1ABE" w:rsidRPr="00AA4679" w:rsidDel="009C4903" w:rsidRDefault="003A1ABE" w:rsidP="003A1ABE">
            <w:pPr>
              <w:rPr>
                <w:del w:id="1228" w:author="Josh Butler" w:date="2021-10-29T15:57:00Z"/>
                <w:rFonts w:ascii="Times New Roman" w:hAnsi="Times New Roman" w:cs="Times New Roman"/>
                <w:b w:val="0"/>
                <w:sz w:val="22"/>
                <w:szCs w:val="22"/>
                <w:rPrChange w:id="1229" w:author="Josh Butler" w:date="2021-10-29T08:40:00Z">
                  <w:rPr>
                    <w:del w:id="1230" w:author="Josh Butler" w:date="2021-10-29T15:57:00Z"/>
                    <w:rFonts w:ascii="AvenirNext LT Pro Regular" w:hAnsi="AvenirNext LT Pro Regular"/>
                    <w:b w:val="0"/>
                    <w:sz w:val="22"/>
                    <w:szCs w:val="22"/>
                  </w:rPr>
                </w:rPrChange>
              </w:rPr>
            </w:pPr>
            <w:del w:id="1231" w:author="Josh Butler" w:date="2021-10-29T15:57:00Z">
              <w:r w:rsidRPr="00AA4679" w:rsidDel="009C4903">
                <w:rPr>
                  <w:rFonts w:ascii="Times New Roman" w:hAnsi="Times New Roman" w:cs="Times New Roman"/>
                  <w:sz w:val="22"/>
                  <w:szCs w:val="22"/>
                  <w:rPrChange w:id="1232"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4226B5EA" w14:textId="4F40571C"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233" w:author="Josh Butler" w:date="2021-10-29T15:57:00Z"/>
                <w:rFonts w:ascii="Times New Roman" w:hAnsi="Times New Roman" w:cs="Times New Roman"/>
                <w:sz w:val="22"/>
                <w:szCs w:val="22"/>
                <w:rPrChange w:id="1234" w:author="Josh Butler" w:date="2021-10-29T08:40:00Z">
                  <w:rPr>
                    <w:del w:id="1235" w:author="Josh Butler" w:date="2021-10-29T15:57:00Z"/>
                    <w:rFonts w:ascii="AvenirNext LT Pro Regular" w:hAnsi="AvenirNext LT Pro Regular"/>
                    <w:sz w:val="22"/>
                    <w:szCs w:val="22"/>
                  </w:rPr>
                </w:rPrChange>
              </w:rPr>
            </w:pPr>
            <w:del w:id="1236" w:author="Josh Butler" w:date="2021-10-29T15:57:00Z">
              <w:r w:rsidRPr="00AA4679" w:rsidDel="009C4903">
                <w:rPr>
                  <w:rFonts w:ascii="Times New Roman" w:hAnsi="Times New Roman" w:cs="Times New Roman"/>
                  <w:sz w:val="22"/>
                  <w:szCs w:val="22"/>
                  <w:rPrChange w:id="1237" w:author="Josh Butler" w:date="2021-10-29T08:40:00Z">
                    <w:rPr>
                      <w:rFonts w:ascii="AvenirNext LT Pro Regular" w:hAnsi="AvenirNext LT Pro Regular"/>
                      <w:sz w:val="22"/>
                      <w:szCs w:val="22"/>
                    </w:rPr>
                  </w:rPrChange>
                </w:rPr>
                <w:delText>Star- Durham, NC</w:delText>
              </w:r>
            </w:del>
          </w:p>
        </w:tc>
        <w:tc>
          <w:tcPr>
            <w:tcW w:w="4320" w:type="dxa"/>
            <w:vAlign w:val="bottom"/>
          </w:tcPr>
          <w:p w14:paraId="621DB6A2" w14:textId="1BC2E462"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238" w:author="Josh Butler" w:date="2021-10-29T15:57:00Z"/>
                <w:rFonts w:ascii="Times New Roman" w:hAnsi="Times New Roman" w:cs="Times New Roman"/>
                <w:sz w:val="22"/>
                <w:szCs w:val="22"/>
                <w:rPrChange w:id="1239" w:author="Josh Butler" w:date="2021-10-29T08:40:00Z">
                  <w:rPr>
                    <w:del w:id="1240" w:author="Josh Butler" w:date="2021-10-29T15:57:00Z"/>
                    <w:rFonts w:ascii="AvenirNext LT Pro Regular" w:hAnsi="AvenirNext LT Pro Regular"/>
                    <w:sz w:val="22"/>
                    <w:szCs w:val="22"/>
                  </w:rPr>
                </w:rPrChange>
              </w:rPr>
            </w:pPr>
            <w:del w:id="1241" w:author="Josh Butler" w:date="2021-10-29T15:57:00Z">
              <w:r w:rsidRPr="00AA4679" w:rsidDel="009C4903">
                <w:rPr>
                  <w:rFonts w:ascii="Times New Roman" w:hAnsi="Times New Roman" w:cs="Times New Roman"/>
                  <w:sz w:val="22"/>
                  <w:szCs w:val="22"/>
                  <w:rPrChange w:id="1242" w:author="Josh Butler" w:date="2021-10-29T08:40:00Z">
                    <w:rPr>
                      <w:rFonts w:ascii="AvenirNext LT Pro Regular" w:hAnsi="AvenirNext LT Pro Regular"/>
                      <w:sz w:val="22"/>
                      <w:szCs w:val="22"/>
                    </w:rPr>
                  </w:rPrChange>
                </w:rPr>
                <w:delText>7,056.22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28F462E2" w14:textId="5227283E" w:rsidR="003A1ABE" w:rsidRPr="00AA4679" w:rsidDel="009C4903" w:rsidRDefault="003A1ABE" w:rsidP="003A1ABE">
            <w:pPr>
              <w:jc w:val="center"/>
              <w:rPr>
                <w:del w:id="1243" w:author="Josh Butler" w:date="2021-10-29T15:57:00Z"/>
                <w:rFonts w:ascii="Times New Roman" w:hAnsi="Times New Roman" w:cs="Times New Roman"/>
                <w:b w:val="0"/>
                <w:sz w:val="22"/>
                <w:szCs w:val="22"/>
                <w:rPrChange w:id="1244" w:author="Josh Butler" w:date="2021-10-29T08:40:00Z">
                  <w:rPr>
                    <w:del w:id="1245" w:author="Josh Butler" w:date="2021-10-29T15:57:00Z"/>
                    <w:rFonts w:ascii="AvenirNext LT Pro Regular" w:hAnsi="AvenirNext LT Pro Regular"/>
                    <w:b w:val="0"/>
                    <w:sz w:val="22"/>
                    <w:szCs w:val="22"/>
                  </w:rPr>
                </w:rPrChange>
              </w:rPr>
            </w:pPr>
            <w:del w:id="1246" w:author="Josh Butler" w:date="2021-10-29T15:57:00Z">
              <w:r w:rsidRPr="00AA4679" w:rsidDel="009C4903">
                <w:rPr>
                  <w:rFonts w:ascii="Times New Roman" w:hAnsi="Times New Roman" w:cs="Times New Roman"/>
                  <w:sz w:val="22"/>
                  <w:szCs w:val="22"/>
                  <w:rPrChange w:id="1247" w:author="Josh Butler" w:date="2021-10-29T08:40:00Z">
                    <w:rPr>
                      <w:rFonts w:ascii="AvenirNext LT Pro Regular" w:hAnsi="AvenirNext LT Pro Regular"/>
                      <w:sz w:val="22"/>
                      <w:szCs w:val="22"/>
                    </w:rPr>
                  </w:rPrChange>
                </w:rPr>
                <w:delText>2016</w:delText>
              </w:r>
            </w:del>
          </w:p>
        </w:tc>
      </w:tr>
      <w:tr w:rsidR="003A1ABE" w:rsidRPr="00AA4679" w:rsidDel="009C4903" w14:paraId="74B88221" w14:textId="02A7B73F" w:rsidTr="003A1ABE">
        <w:trPr>
          <w:cnfStyle w:val="000000100000" w:firstRow="0" w:lastRow="0" w:firstColumn="0" w:lastColumn="0" w:oddVBand="0" w:evenVBand="0" w:oddHBand="1" w:evenHBand="0" w:firstRowFirstColumn="0" w:firstRowLastColumn="0" w:lastRowFirstColumn="0" w:lastRowLastColumn="0"/>
          <w:trHeight w:val="432"/>
          <w:del w:id="1248"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19CB3C0A" w14:textId="035283DF" w:rsidR="003A1ABE" w:rsidRPr="00AA4679" w:rsidDel="009C4903" w:rsidRDefault="003A1ABE" w:rsidP="003A1ABE">
            <w:pPr>
              <w:rPr>
                <w:del w:id="1249" w:author="Josh Butler" w:date="2021-10-29T15:57:00Z"/>
                <w:rFonts w:ascii="Times New Roman" w:hAnsi="Times New Roman" w:cs="Times New Roman"/>
                <w:b w:val="0"/>
                <w:sz w:val="22"/>
                <w:szCs w:val="22"/>
                <w:rPrChange w:id="1250" w:author="Josh Butler" w:date="2021-10-29T08:40:00Z">
                  <w:rPr>
                    <w:del w:id="1251" w:author="Josh Butler" w:date="2021-10-29T15:57:00Z"/>
                    <w:rFonts w:ascii="AvenirNext LT Pro Regular" w:hAnsi="AvenirNext LT Pro Regular"/>
                    <w:b w:val="0"/>
                    <w:sz w:val="22"/>
                    <w:szCs w:val="22"/>
                  </w:rPr>
                </w:rPrChange>
              </w:rPr>
            </w:pPr>
            <w:del w:id="1252" w:author="Josh Butler" w:date="2021-10-29T15:57:00Z">
              <w:r w:rsidRPr="00AA4679" w:rsidDel="009C4903">
                <w:rPr>
                  <w:rFonts w:ascii="Times New Roman" w:hAnsi="Times New Roman" w:cs="Times New Roman"/>
                  <w:sz w:val="22"/>
                  <w:szCs w:val="22"/>
                  <w:rPrChange w:id="1253"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24CB0EFF" w14:textId="191EB3B4"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254" w:author="Josh Butler" w:date="2021-10-29T15:57:00Z"/>
                <w:rFonts w:ascii="Times New Roman" w:hAnsi="Times New Roman" w:cs="Times New Roman"/>
                <w:sz w:val="22"/>
                <w:szCs w:val="22"/>
                <w:rPrChange w:id="1255" w:author="Josh Butler" w:date="2021-10-29T08:40:00Z">
                  <w:rPr>
                    <w:del w:id="1256" w:author="Josh Butler" w:date="2021-10-29T15:57:00Z"/>
                    <w:rFonts w:ascii="AvenirNext LT Pro Regular" w:hAnsi="AvenirNext LT Pro Regular"/>
                    <w:sz w:val="22"/>
                    <w:szCs w:val="22"/>
                  </w:rPr>
                </w:rPrChange>
              </w:rPr>
            </w:pPr>
            <w:del w:id="1257" w:author="Josh Butler" w:date="2021-10-29T15:57:00Z">
              <w:r w:rsidRPr="00AA4679" w:rsidDel="009C4903">
                <w:rPr>
                  <w:rFonts w:ascii="Times New Roman" w:hAnsi="Times New Roman" w:cs="Times New Roman"/>
                  <w:sz w:val="22"/>
                  <w:szCs w:val="22"/>
                  <w:rPrChange w:id="1258" w:author="Josh Butler" w:date="2021-10-29T08:40:00Z">
                    <w:rPr>
                      <w:rFonts w:ascii="AvenirNext LT Pro Regular" w:hAnsi="AvenirNext LT Pro Regular"/>
                      <w:sz w:val="22"/>
                      <w:szCs w:val="22"/>
                    </w:rPr>
                  </w:rPrChange>
                </w:rPr>
                <w:delText>Minnie- Burlington, NC</w:delText>
              </w:r>
            </w:del>
          </w:p>
        </w:tc>
        <w:tc>
          <w:tcPr>
            <w:tcW w:w="4320" w:type="dxa"/>
            <w:vAlign w:val="bottom"/>
          </w:tcPr>
          <w:p w14:paraId="1D0B0B6E" w14:textId="5040D0B4"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259" w:author="Josh Butler" w:date="2021-10-29T15:57:00Z"/>
                <w:rFonts w:ascii="Times New Roman" w:hAnsi="Times New Roman" w:cs="Times New Roman"/>
                <w:sz w:val="22"/>
                <w:szCs w:val="22"/>
                <w:rPrChange w:id="1260" w:author="Josh Butler" w:date="2021-10-29T08:40:00Z">
                  <w:rPr>
                    <w:del w:id="1261" w:author="Josh Butler" w:date="2021-10-29T15:57:00Z"/>
                    <w:rFonts w:ascii="AvenirNext LT Pro Regular" w:hAnsi="AvenirNext LT Pro Regular"/>
                    <w:sz w:val="22"/>
                    <w:szCs w:val="22"/>
                  </w:rPr>
                </w:rPrChange>
              </w:rPr>
            </w:pPr>
            <w:del w:id="1262" w:author="Josh Butler" w:date="2021-10-29T15:57:00Z">
              <w:r w:rsidRPr="00AA4679" w:rsidDel="009C4903">
                <w:rPr>
                  <w:rFonts w:ascii="Times New Roman" w:hAnsi="Times New Roman" w:cs="Times New Roman"/>
                  <w:sz w:val="22"/>
                  <w:szCs w:val="22"/>
                  <w:rPrChange w:id="1263" w:author="Josh Butler" w:date="2021-10-29T08:40:00Z">
                    <w:rPr>
                      <w:rFonts w:ascii="AvenirNext LT Pro Regular" w:hAnsi="AvenirNext LT Pro Regular"/>
                      <w:sz w:val="22"/>
                      <w:szCs w:val="22"/>
                    </w:rPr>
                  </w:rPrChange>
                </w:rPr>
                <w:delText>4,170.12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4BC236AE" w14:textId="6DE844E3" w:rsidR="003A1ABE" w:rsidRPr="00AA4679" w:rsidDel="009C4903" w:rsidRDefault="003A1ABE" w:rsidP="003A1ABE">
            <w:pPr>
              <w:jc w:val="center"/>
              <w:rPr>
                <w:del w:id="1264" w:author="Josh Butler" w:date="2021-10-29T15:57:00Z"/>
                <w:rFonts w:ascii="Times New Roman" w:hAnsi="Times New Roman" w:cs="Times New Roman"/>
                <w:b w:val="0"/>
                <w:sz w:val="22"/>
                <w:szCs w:val="22"/>
                <w:rPrChange w:id="1265" w:author="Josh Butler" w:date="2021-10-29T08:40:00Z">
                  <w:rPr>
                    <w:del w:id="1266" w:author="Josh Butler" w:date="2021-10-29T15:57:00Z"/>
                    <w:rFonts w:ascii="AvenirNext LT Pro Regular" w:hAnsi="AvenirNext LT Pro Regular"/>
                    <w:b w:val="0"/>
                    <w:sz w:val="22"/>
                    <w:szCs w:val="22"/>
                  </w:rPr>
                </w:rPrChange>
              </w:rPr>
            </w:pPr>
            <w:del w:id="1267" w:author="Josh Butler" w:date="2021-10-29T15:57:00Z">
              <w:r w:rsidRPr="00AA4679" w:rsidDel="009C4903">
                <w:rPr>
                  <w:rFonts w:ascii="Times New Roman" w:hAnsi="Times New Roman" w:cs="Times New Roman"/>
                  <w:sz w:val="22"/>
                  <w:szCs w:val="22"/>
                  <w:rPrChange w:id="1268" w:author="Josh Butler" w:date="2021-10-29T08:40:00Z">
                    <w:rPr>
                      <w:rFonts w:ascii="AvenirNext LT Pro Regular" w:hAnsi="AvenirNext LT Pro Regular"/>
                      <w:sz w:val="22"/>
                      <w:szCs w:val="22"/>
                    </w:rPr>
                  </w:rPrChange>
                </w:rPr>
                <w:delText>2016</w:delText>
              </w:r>
            </w:del>
          </w:p>
        </w:tc>
      </w:tr>
      <w:tr w:rsidR="003A1ABE" w:rsidRPr="00AA4679" w:rsidDel="009C4903" w14:paraId="1DF13232" w14:textId="7DE90AB5" w:rsidTr="003A1ABE">
        <w:trPr>
          <w:trHeight w:val="432"/>
          <w:del w:id="1269"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656532C8" w14:textId="2E35EE37" w:rsidR="003A1ABE" w:rsidRPr="00AA4679" w:rsidDel="009C4903" w:rsidRDefault="003A1ABE" w:rsidP="003A1ABE">
            <w:pPr>
              <w:rPr>
                <w:del w:id="1270" w:author="Josh Butler" w:date="2021-10-29T15:57:00Z"/>
                <w:rFonts w:ascii="Times New Roman" w:hAnsi="Times New Roman" w:cs="Times New Roman"/>
                <w:b w:val="0"/>
                <w:sz w:val="22"/>
                <w:szCs w:val="22"/>
                <w:rPrChange w:id="1271" w:author="Josh Butler" w:date="2021-10-29T08:40:00Z">
                  <w:rPr>
                    <w:del w:id="1272" w:author="Josh Butler" w:date="2021-10-29T15:57:00Z"/>
                    <w:rFonts w:ascii="AvenirNext LT Pro Regular" w:hAnsi="AvenirNext LT Pro Regular"/>
                    <w:b w:val="0"/>
                    <w:sz w:val="22"/>
                    <w:szCs w:val="22"/>
                  </w:rPr>
                </w:rPrChange>
              </w:rPr>
            </w:pPr>
            <w:del w:id="1273" w:author="Josh Butler" w:date="2021-10-29T15:57:00Z">
              <w:r w:rsidRPr="00AA4679" w:rsidDel="009C4903">
                <w:rPr>
                  <w:rFonts w:ascii="Times New Roman" w:hAnsi="Times New Roman" w:cs="Times New Roman"/>
                  <w:sz w:val="22"/>
                  <w:szCs w:val="22"/>
                  <w:rPrChange w:id="1274"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765A1A2A" w14:textId="3EF43B76"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275" w:author="Josh Butler" w:date="2021-10-29T15:57:00Z"/>
                <w:rFonts w:ascii="Times New Roman" w:hAnsi="Times New Roman" w:cs="Times New Roman"/>
                <w:sz w:val="22"/>
                <w:szCs w:val="22"/>
                <w:rPrChange w:id="1276" w:author="Josh Butler" w:date="2021-10-29T08:40:00Z">
                  <w:rPr>
                    <w:del w:id="1277" w:author="Josh Butler" w:date="2021-10-29T15:57:00Z"/>
                    <w:rFonts w:ascii="AvenirNext LT Pro Regular" w:hAnsi="AvenirNext LT Pro Regular"/>
                    <w:sz w:val="22"/>
                    <w:szCs w:val="22"/>
                  </w:rPr>
                </w:rPrChange>
              </w:rPr>
            </w:pPr>
            <w:del w:id="1278" w:author="Josh Butler" w:date="2021-10-29T15:57:00Z">
              <w:r w:rsidRPr="00AA4679" w:rsidDel="009C4903">
                <w:rPr>
                  <w:rFonts w:ascii="Times New Roman" w:hAnsi="Times New Roman" w:cs="Times New Roman"/>
                  <w:sz w:val="22"/>
                  <w:szCs w:val="22"/>
                  <w:rPrChange w:id="1279" w:author="Josh Butler" w:date="2021-10-29T08:40:00Z">
                    <w:rPr>
                      <w:rFonts w:ascii="AvenirNext LT Pro Regular" w:hAnsi="AvenirNext LT Pro Regular"/>
                      <w:sz w:val="22"/>
                      <w:szCs w:val="22"/>
                    </w:rPr>
                  </w:rPrChange>
                </w:rPr>
                <w:delText>Milo- Graham, NC</w:delText>
              </w:r>
            </w:del>
          </w:p>
        </w:tc>
        <w:tc>
          <w:tcPr>
            <w:tcW w:w="4320" w:type="dxa"/>
            <w:vAlign w:val="bottom"/>
          </w:tcPr>
          <w:p w14:paraId="79AAB298" w14:textId="3E5C3C76"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280" w:author="Josh Butler" w:date="2021-10-29T15:57:00Z"/>
                <w:rFonts w:ascii="Times New Roman" w:hAnsi="Times New Roman" w:cs="Times New Roman"/>
                <w:sz w:val="22"/>
                <w:szCs w:val="22"/>
                <w:rPrChange w:id="1281" w:author="Josh Butler" w:date="2021-10-29T08:40:00Z">
                  <w:rPr>
                    <w:del w:id="1282" w:author="Josh Butler" w:date="2021-10-29T15:57:00Z"/>
                    <w:rFonts w:ascii="AvenirNext LT Pro Regular" w:hAnsi="AvenirNext LT Pro Regular"/>
                    <w:sz w:val="22"/>
                    <w:szCs w:val="22"/>
                  </w:rPr>
                </w:rPrChange>
              </w:rPr>
            </w:pPr>
            <w:del w:id="1283" w:author="Josh Butler" w:date="2021-10-29T15:57:00Z">
              <w:r w:rsidRPr="00AA4679" w:rsidDel="009C4903">
                <w:rPr>
                  <w:rFonts w:ascii="Times New Roman" w:hAnsi="Times New Roman" w:cs="Times New Roman"/>
                  <w:sz w:val="22"/>
                  <w:szCs w:val="22"/>
                  <w:rPrChange w:id="1284" w:author="Josh Butler" w:date="2021-10-29T08:40:00Z">
                    <w:rPr>
                      <w:rFonts w:ascii="AvenirNext LT Pro Regular" w:hAnsi="AvenirNext LT Pro Regular"/>
                      <w:sz w:val="22"/>
                      <w:szCs w:val="22"/>
                    </w:rPr>
                  </w:rPrChange>
                </w:rPr>
                <w:delText>4,264.36 kW Fixed-Tilt (Schletter)</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24925C71" w14:textId="51ECA0FE" w:rsidR="003A1ABE" w:rsidRPr="00AA4679" w:rsidDel="009C4903" w:rsidRDefault="003A1ABE" w:rsidP="003A1ABE">
            <w:pPr>
              <w:jc w:val="center"/>
              <w:rPr>
                <w:del w:id="1285" w:author="Josh Butler" w:date="2021-10-29T15:57:00Z"/>
                <w:rFonts w:ascii="Times New Roman" w:hAnsi="Times New Roman" w:cs="Times New Roman"/>
                <w:b w:val="0"/>
                <w:sz w:val="22"/>
                <w:szCs w:val="22"/>
                <w:rPrChange w:id="1286" w:author="Josh Butler" w:date="2021-10-29T08:40:00Z">
                  <w:rPr>
                    <w:del w:id="1287" w:author="Josh Butler" w:date="2021-10-29T15:57:00Z"/>
                    <w:rFonts w:ascii="AvenirNext LT Pro Regular" w:hAnsi="AvenirNext LT Pro Regular"/>
                    <w:b w:val="0"/>
                    <w:sz w:val="22"/>
                    <w:szCs w:val="22"/>
                  </w:rPr>
                </w:rPrChange>
              </w:rPr>
            </w:pPr>
            <w:del w:id="1288" w:author="Josh Butler" w:date="2021-10-29T15:57:00Z">
              <w:r w:rsidRPr="00AA4679" w:rsidDel="009C4903">
                <w:rPr>
                  <w:rFonts w:ascii="Times New Roman" w:hAnsi="Times New Roman" w:cs="Times New Roman"/>
                  <w:sz w:val="22"/>
                  <w:szCs w:val="22"/>
                  <w:rPrChange w:id="1289" w:author="Josh Butler" w:date="2021-10-29T08:40:00Z">
                    <w:rPr>
                      <w:rFonts w:ascii="AvenirNext LT Pro Regular" w:hAnsi="AvenirNext LT Pro Regular"/>
                      <w:sz w:val="22"/>
                      <w:szCs w:val="22"/>
                    </w:rPr>
                  </w:rPrChange>
                </w:rPr>
                <w:delText>2016</w:delText>
              </w:r>
            </w:del>
          </w:p>
        </w:tc>
      </w:tr>
      <w:tr w:rsidR="003A1ABE" w:rsidRPr="00AA4679" w:rsidDel="009C4903" w14:paraId="6117F373" w14:textId="30FAFAA4" w:rsidTr="003A1ABE">
        <w:trPr>
          <w:cnfStyle w:val="000000100000" w:firstRow="0" w:lastRow="0" w:firstColumn="0" w:lastColumn="0" w:oddVBand="0" w:evenVBand="0" w:oddHBand="1" w:evenHBand="0" w:firstRowFirstColumn="0" w:firstRowLastColumn="0" w:lastRowFirstColumn="0" w:lastRowLastColumn="0"/>
          <w:trHeight w:val="347"/>
          <w:del w:id="1290"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491F6528" w14:textId="4D1B35EB" w:rsidR="003A1ABE" w:rsidRPr="00AA4679" w:rsidDel="009C4903" w:rsidRDefault="003A1ABE" w:rsidP="003A1ABE">
            <w:pPr>
              <w:rPr>
                <w:del w:id="1291" w:author="Josh Butler" w:date="2021-10-29T15:57:00Z"/>
                <w:rFonts w:ascii="Times New Roman" w:hAnsi="Times New Roman" w:cs="Times New Roman"/>
                <w:b w:val="0"/>
                <w:sz w:val="22"/>
                <w:szCs w:val="22"/>
                <w:rPrChange w:id="1292" w:author="Josh Butler" w:date="2021-10-29T08:40:00Z">
                  <w:rPr>
                    <w:del w:id="1293" w:author="Josh Butler" w:date="2021-10-29T15:57:00Z"/>
                    <w:rFonts w:ascii="AvenirNext LT Pro Regular" w:hAnsi="AvenirNext LT Pro Regular"/>
                    <w:b w:val="0"/>
                    <w:sz w:val="22"/>
                    <w:szCs w:val="22"/>
                  </w:rPr>
                </w:rPrChange>
              </w:rPr>
            </w:pPr>
            <w:del w:id="1294" w:author="Josh Butler" w:date="2021-10-29T15:57:00Z">
              <w:r w:rsidRPr="00AA4679" w:rsidDel="009C4903">
                <w:rPr>
                  <w:rFonts w:ascii="Times New Roman" w:hAnsi="Times New Roman" w:cs="Times New Roman"/>
                  <w:sz w:val="22"/>
                  <w:szCs w:val="22"/>
                  <w:rPrChange w:id="1295" w:author="Josh Butler" w:date="2021-10-29T08:40:00Z">
                    <w:rPr>
                      <w:rFonts w:ascii="AvenirNext LT Pro Regular" w:hAnsi="AvenirNext LT Pro Regular"/>
                      <w:sz w:val="22"/>
                      <w:szCs w:val="22"/>
                    </w:rPr>
                  </w:rPrChange>
                </w:rPr>
                <w:delText>Ecoplexus</w:delText>
              </w:r>
            </w:del>
          </w:p>
        </w:tc>
        <w:tc>
          <w:tcPr>
            <w:tcW w:w="2790" w:type="dxa"/>
            <w:vAlign w:val="bottom"/>
          </w:tcPr>
          <w:p w14:paraId="547883D3" w14:textId="4A5DA9FA"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296" w:author="Josh Butler" w:date="2021-10-29T15:57:00Z"/>
                <w:rFonts w:ascii="Times New Roman" w:hAnsi="Times New Roman" w:cs="Times New Roman"/>
                <w:sz w:val="22"/>
                <w:szCs w:val="22"/>
                <w:rPrChange w:id="1297" w:author="Josh Butler" w:date="2021-10-29T08:40:00Z">
                  <w:rPr>
                    <w:del w:id="1298" w:author="Josh Butler" w:date="2021-10-29T15:57:00Z"/>
                    <w:rFonts w:ascii="AvenirNext LT Pro Regular" w:hAnsi="AvenirNext LT Pro Regular"/>
                    <w:sz w:val="22"/>
                    <w:szCs w:val="22"/>
                  </w:rPr>
                </w:rPrChange>
              </w:rPr>
            </w:pPr>
            <w:del w:id="1299" w:author="Josh Butler" w:date="2021-10-29T15:57:00Z">
              <w:r w:rsidRPr="00AA4679" w:rsidDel="009C4903">
                <w:rPr>
                  <w:rFonts w:ascii="Times New Roman" w:hAnsi="Times New Roman" w:cs="Times New Roman"/>
                  <w:sz w:val="22"/>
                  <w:szCs w:val="22"/>
                  <w:rPrChange w:id="1300" w:author="Josh Butler" w:date="2021-10-29T08:40:00Z">
                    <w:rPr>
                      <w:rFonts w:ascii="AvenirNext LT Pro Regular" w:hAnsi="AvenirNext LT Pro Regular"/>
                      <w:sz w:val="22"/>
                      <w:szCs w:val="22"/>
                    </w:rPr>
                  </w:rPrChange>
                </w:rPr>
                <w:delText>Mattress Factory- Mebane, NC</w:delText>
              </w:r>
            </w:del>
          </w:p>
        </w:tc>
        <w:tc>
          <w:tcPr>
            <w:tcW w:w="4320" w:type="dxa"/>
            <w:vAlign w:val="bottom"/>
          </w:tcPr>
          <w:p w14:paraId="2E661CC1" w14:textId="16119542"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301" w:author="Josh Butler" w:date="2021-10-29T15:57:00Z"/>
                <w:rFonts w:ascii="Times New Roman" w:hAnsi="Times New Roman" w:cs="Times New Roman"/>
                <w:sz w:val="22"/>
                <w:szCs w:val="22"/>
                <w:rPrChange w:id="1302" w:author="Josh Butler" w:date="2021-10-29T08:40:00Z">
                  <w:rPr>
                    <w:del w:id="1303" w:author="Josh Butler" w:date="2021-10-29T15:57:00Z"/>
                    <w:rFonts w:ascii="AvenirNext LT Pro Regular" w:hAnsi="AvenirNext LT Pro Regular"/>
                    <w:sz w:val="22"/>
                    <w:szCs w:val="22"/>
                  </w:rPr>
                </w:rPrChange>
              </w:rPr>
            </w:pPr>
            <w:del w:id="1304" w:author="Josh Butler" w:date="2021-10-29T15:57:00Z">
              <w:r w:rsidRPr="00AA4679" w:rsidDel="009C4903">
                <w:rPr>
                  <w:rFonts w:ascii="Times New Roman" w:hAnsi="Times New Roman" w:cs="Times New Roman"/>
                  <w:sz w:val="22"/>
                  <w:szCs w:val="22"/>
                  <w:rPrChange w:id="1305" w:author="Josh Butler" w:date="2021-10-29T08:40:00Z">
                    <w:rPr>
                      <w:rFonts w:ascii="AvenirNext LT Pro Regular" w:hAnsi="AvenirNext LT Pro Regular"/>
                      <w:sz w:val="22"/>
                      <w:szCs w:val="22"/>
                    </w:rPr>
                  </w:rPrChange>
                </w:rPr>
                <w:delText>4,000.00 kW Fixed-Tilt (RBI)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1E69EF8F" w14:textId="46AE8A43" w:rsidR="003A1ABE" w:rsidRPr="00AA4679" w:rsidDel="009C4903" w:rsidRDefault="003A1ABE" w:rsidP="003A1ABE">
            <w:pPr>
              <w:jc w:val="center"/>
              <w:rPr>
                <w:del w:id="1306" w:author="Josh Butler" w:date="2021-10-29T15:57:00Z"/>
                <w:rFonts w:ascii="Times New Roman" w:hAnsi="Times New Roman" w:cs="Times New Roman"/>
                <w:b w:val="0"/>
                <w:sz w:val="22"/>
                <w:szCs w:val="22"/>
                <w:rPrChange w:id="1307" w:author="Josh Butler" w:date="2021-10-29T08:40:00Z">
                  <w:rPr>
                    <w:del w:id="1308" w:author="Josh Butler" w:date="2021-10-29T15:57:00Z"/>
                    <w:rFonts w:ascii="AvenirNext LT Pro Regular" w:hAnsi="AvenirNext LT Pro Regular"/>
                    <w:b w:val="0"/>
                    <w:sz w:val="22"/>
                    <w:szCs w:val="22"/>
                  </w:rPr>
                </w:rPrChange>
              </w:rPr>
            </w:pPr>
            <w:del w:id="1309" w:author="Josh Butler" w:date="2021-10-29T15:57:00Z">
              <w:r w:rsidRPr="00AA4679" w:rsidDel="009C4903">
                <w:rPr>
                  <w:rFonts w:ascii="Times New Roman" w:hAnsi="Times New Roman" w:cs="Times New Roman"/>
                  <w:sz w:val="22"/>
                  <w:szCs w:val="22"/>
                  <w:rPrChange w:id="1310" w:author="Josh Butler" w:date="2021-10-29T08:40:00Z">
                    <w:rPr>
                      <w:rFonts w:ascii="AvenirNext LT Pro Regular" w:hAnsi="AvenirNext LT Pro Regular"/>
                      <w:sz w:val="22"/>
                      <w:szCs w:val="22"/>
                    </w:rPr>
                  </w:rPrChange>
                </w:rPr>
                <w:delText>2016</w:delText>
              </w:r>
            </w:del>
          </w:p>
        </w:tc>
      </w:tr>
      <w:tr w:rsidR="003A1ABE" w:rsidRPr="00AA4679" w:rsidDel="009C4903" w14:paraId="79EDE421" w14:textId="369CA7ED" w:rsidTr="003A1ABE">
        <w:trPr>
          <w:trHeight w:val="432"/>
          <w:del w:id="1311"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6EE36CF3" w14:textId="4A72A9D4" w:rsidR="003A1ABE" w:rsidRPr="00AA4679" w:rsidDel="009C4903" w:rsidRDefault="003A1ABE" w:rsidP="003A1ABE">
            <w:pPr>
              <w:rPr>
                <w:del w:id="1312" w:author="Josh Butler" w:date="2021-10-29T15:57:00Z"/>
                <w:rFonts w:ascii="Times New Roman" w:hAnsi="Times New Roman" w:cs="Times New Roman"/>
                <w:b w:val="0"/>
                <w:sz w:val="22"/>
                <w:szCs w:val="22"/>
                <w:rPrChange w:id="1313" w:author="Josh Butler" w:date="2021-10-29T08:40:00Z">
                  <w:rPr>
                    <w:del w:id="1314" w:author="Josh Butler" w:date="2021-10-29T15:57:00Z"/>
                    <w:rFonts w:ascii="AvenirNext LT Pro Regular" w:hAnsi="AvenirNext LT Pro Regular"/>
                    <w:b w:val="0"/>
                    <w:sz w:val="22"/>
                    <w:szCs w:val="22"/>
                  </w:rPr>
                </w:rPrChange>
              </w:rPr>
            </w:pPr>
            <w:del w:id="1315" w:author="Josh Butler" w:date="2021-10-29T15:57:00Z">
              <w:r w:rsidRPr="00AA4679" w:rsidDel="009C4903">
                <w:rPr>
                  <w:rFonts w:ascii="Times New Roman" w:hAnsi="Times New Roman" w:cs="Times New Roman"/>
                  <w:sz w:val="22"/>
                  <w:szCs w:val="22"/>
                  <w:rPrChange w:id="1316" w:author="Josh Butler" w:date="2021-10-29T08:40:00Z">
                    <w:rPr>
                      <w:rFonts w:ascii="AvenirNext LT Pro Regular" w:hAnsi="AvenirNext LT Pro Regular"/>
                      <w:sz w:val="22"/>
                      <w:szCs w:val="22"/>
                    </w:rPr>
                  </w:rPrChange>
                </w:rPr>
                <w:delText>General Electric</w:delText>
              </w:r>
            </w:del>
          </w:p>
        </w:tc>
        <w:tc>
          <w:tcPr>
            <w:tcW w:w="2790" w:type="dxa"/>
            <w:vAlign w:val="bottom"/>
          </w:tcPr>
          <w:p w14:paraId="25D78EE1" w14:textId="4CBF4D6D"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317" w:author="Josh Butler" w:date="2021-10-29T15:57:00Z"/>
                <w:rFonts w:ascii="Times New Roman" w:hAnsi="Times New Roman" w:cs="Times New Roman"/>
                <w:sz w:val="22"/>
                <w:szCs w:val="22"/>
                <w:rPrChange w:id="1318" w:author="Josh Butler" w:date="2021-10-29T08:40:00Z">
                  <w:rPr>
                    <w:del w:id="1319" w:author="Josh Butler" w:date="2021-10-29T15:57:00Z"/>
                    <w:rFonts w:ascii="AvenirNext LT Pro Regular" w:hAnsi="AvenirNext LT Pro Regular"/>
                    <w:sz w:val="22"/>
                    <w:szCs w:val="22"/>
                  </w:rPr>
                </w:rPrChange>
              </w:rPr>
            </w:pPr>
            <w:del w:id="1320" w:author="Josh Butler" w:date="2021-10-29T15:57:00Z">
              <w:r w:rsidRPr="00AA4679" w:rsidDel="009C4903">
                <w:rPr>
                  <w:rFonts w:ascii="Times New Roman" w:hAnsi="Times New Roman" w:cs="Times New Roman"/>
                  <w:sz w:val="22"/>
                  <w:szCs w:val="22"/>
                  <w:rPrChange w:id="1321" w:author="Josh Butler" w:date="2021-10-29T08:40:00Z">
                    <w:rPr>
                      <w:rFonts w:ascii="AvenirNext LT Pro Regular" w:hAnsi="AvenirNext LT Pro Regular"/>
                      <w:sz w:val="22"/>
                      <w:szCs w:val="22"/>
                    </w:rPr>
                  </w:rPrChange>
                </w:rPr>
                <w:delText>Florence- Florence, SC</w:delText>
              </w:r>
            </w:del>
          </w:p>
        </w:tc>
        <w:tc>
          <w:tcPr>
            <w:tcW w:w="4320" w:type="dxa"/>
            <w:vAlign w:val="bottom"/>
          </w:tcPr>
          <w:p w14:paraId="59911718" w14:textId="3CC66AF4"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322" w:author="Josh Butler" w:date="2021-10-29T15:57:00Z"/>
                <w:rFonts w:ascii="Times New Roman" w:hAnsi="Times New Roman" w:cs="Times New Roman"/>
                <w:sz w:val="22"/>
                <w:szCs w:val="22"/>
                <w:rPrChange w:id="1323" w:author="Josh Butler" w:date="2021-10-29T08:40:00Z">
                  <w:rPr>
                    <w:del w:id="1324" w:author="Josh Butler" w:date="2021-10-29T15:57:00Z"/>
                    <w:rFonts w:ascii="AvenirNext LT Pro Regular" w:hAnsi="AvenirNext LT Pro Regular"/>
                    <w:sz w:val="22"/>
                    <w:szCs w:val="22"/>
                  </w:rPr>
                </w:rPrChange>
              </w:rPr>
            </w:pPr>
            <w:del w:id="1325" w:author="Josh Butler" w:date="2021-10-29T15:57:00Z">
              <w:r w:rsidRPr="00AA4679" w:rsidDel="009C4903">
                <w:rPr>
                  <w:rFonts w:ascii="Times New Roman" w:hAnsi="Times New Roman" w:cs="Times New Roman"/>
                  <w:sz w:val="22"/>
                  <w:szCs w:val="22"/>
                  <w:rPrChange w:id="1326" w:author="Josh Butler" w:date="2021-10-29T08:40:00Z">
                    <w:rPr>
                      <w:rFonts w:ascii="AvenirNext LT Pro Regular" w:hAnsi="AvenirNext LT Pro Regular"/>
                      <w:sz w:val="22"/>
                      <w:szCs w:val="22"/>
                    </w:rPr>
                  </w:rPrChange>
                </w:rPr>
                <w:delText>1,750 kW Fixed-tilt (Gamechange)</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2E2FC6E4" w14:textId="193C3A7E" w:rsidR="003A1ABE" w:rsidRPr="00AA4679" w:rsidDel="009C4903" w:rsidRDefault="003A1ABE" w:rsidP="003A1ABE">
            <w:pPr>
              <w:jc w:val="center"/>
              <w:rPr>
                <w:del w:id="1327" w:author="Josh Butler" w:date="2021-10-29T15:57:00Z"/>
                <w:rFonts w:ascii="Times New Roman" w:hAnsi="Times New Roman" w:cs="Times New Roman"/>
                <w:b w:val="0"/>
                <w:sz w:val="22"/>
                <w:szCs w:val="22"/>
                <w:rPrChange w:id="1328" w:author="Josh Butler" w:date="2021-10-29T08:40:00Z">
                  <w:rPr>
                    <w:del w:id="1329" w:author="Josh Butler" w:date="2021-10-29T15:57:00Z"/>
                    <w:rFonts w:ascii="AvenirNext LT Pro Regular" w:hAnsi="AvenirNext LT Pro Regular"/>
                    <w:b w:val="0"/>
                    <w:sz w:val="22"/>
                    <w:szCs w:val="22"/>
                  </w:rPr>
                </w:rPrChange>
              </w:rPr>
            </w:pPr>
            <w:del w:id="1330" w:author="Josh Butler" w:date="2021-10-29T15:57:00Z">
              <w:r w:rsidRPr="00AA4679" w:rsidDel="009C4903">
                <w:rPr>
                  <w:rFonts w:ascii="Times New Roman" w:hAnsi="Times New Roman" w:cs="Times New Roman"/>
                  <w:sz w:val="22"/>
                  <w:szCs w:val="22"/>
                  <w:rPrChange w:id="1331" w:author="Josh Butler" w:date="2021-10-29T08:40:00Z">
                    <w:rPr>
                      <w:rFonts w:ascii="AvenirNext LT Pro Regular" w:hAnsi="AvenirNext LT Pro Regular"/>
                      <w:sz w:val="22"/>
                      <w:szCs w:val="22"/>
                    </w:rPr>
                  </w:rPrChange>
                </w:rPr>
                <w:delText>2016</w:delText>
              </w:r>
            </w:del>
          </w:p>
        </w:tc>
      </w:tr>
      <w:tr w:rsidR="003A1ABE" w:rsidRPr="00AA4679" w:rsidDel="009C4903" w14:paraId="7A967D76" w14:textId="6215408D" w:rsidTr="003A1ABE">
        <w:trPr>
          <w:cnfStyle w:val="000000100000" w:firstRow="0" w:lastRow="0" w:firstColumn="0" w:lastColumn="0" w:oddVBand="0" w:evenVBand="0" w:oddHBand="1" w:evenHBand="0" w:firstRowFirstColumn="0" w:firstRowLastColumn="0" w:lastRowFirstColumn="0" w:lastRowLastColumn="0"/>
          <w:trHeight w:val="432"/>
          <w:del w:id="1332"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3655B4E2" w14:textId="415551AD" w:rsidR="003A1ABE" w:rsidRPr="00AA4679" w:rsidDel="009C4903" w:rsidRDefault="003A1ABE" w:rsidP="003A1ABE">
            <w:pPr>
              <w:rPr>
                <w:del w:id="1333" w:author="Josh Butler" w:date="2021-10-29T15:57:00Z"/>
                <w:rFonts w:ascii="Times New Roman" w:hAnsi="Times New Roman" w:cs="Times New Roman"/>
                <w:b w:val="0"/>
                <w:sz w:val="22"/>
                <w:szCs w:val="22"/>
                <w:rPrChange w:id="1334" w:author="Josh Butler" w:date="2021-10-29T08:40:00Z">
                  <w:rPr>
                    <w:del w:id="1335" w:author="Josh Butler" w:date="2021-10-29T15:57:00Z"/>
                    <w:rFonts w:ascii="AvenirNext LT Pro Regular" w:hAnsi="AvenirNext LT Pro Regular"/>
                    <w:b w:val="0"/>
                    <w:sz w:val="22"/>
                    <w:szCs w:val="22"/>
                  </w:rPr>
                </w:rPrChange>
              </w:rPr>
            </w:pPr>
            <w:del w:id="1336" w:author="Josh Butler" w:date="2021-10-29T15:57:00Z">
              <w:r w:rsidRPr="00AA4679" w:rsidDel="009C4903">
                <w:rPr>
                  <w:rFonts w:ascii="Times New Roman" w:hAnsi="Times New Roman" w:cs="Times New Roman"/>
                  <w:sz w:val="22"/>
                  <w:szCs w:val="22"/>
                  <w:rPrChange w:id="1337"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1109155A" w14:textId="704E2569"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338" w:author="Josh Butler" w:date="2021-10-29T15:57:00Z"/>
                <w:rFonts w:ascii="Times New Roman" w:hAnsi="Times New Roman" w:cs="Times New Roman"/>
                <w:sz w:val="22"/>
                <w:szCs w:val="22"/>
                <w:rPrChange w:id="1339" w:author="Josh Butler" w:date="2021-10-29T08:40:00Z">
                  <w:rPr>
                    <w:del w:id="1340" w:author="Josh Butler" w:date="2021-10-29T15:57:00Z"/>
                    <w:rFonts w:ascii="AvenirNext LT Pro Regular" w:hAnsi="AvenirNext LT Pro Regular"/>
                    <w:sz w:val="22"/>
                    <w:szCs w:val="22"/>
                  </w:rPr>
                </w:rPrChange>
              </w:rPr>
            </w:pPr>
            <w:del w:id="1341" w:author="Josh Butler" w:date="2021-10-29T15:57:00Z">
              <w:r w:rsidRPr="00AA4679" w:rsidDel="009C4903">
                <w:rPr>
                  <w:rFonts w:ascii="Times New Roman" w:hAnsi="Times New Roman" w:cs="Times New Roman"/>
                  <w:sz w:val="22"/>
                  <w:szCs w:val="22"/>
                  <w:rPrChange w:id="1342" w:author="Josh Butler" w:date="2021-10-29T08:40:00Z">
                    <w:rPr>
                      <w:rFonts w:ascii="AvenirNext LT Pro Regular" w:hAnsi="AvenirNext LT Pro Regular"/>
                      <w:sz w:val="22"/>
                      <w:szCs w:val="22"/>
                    </w:rPr>
                  </w:rPrChange>
                </w:rPr>
                <w:delText>Four Oaks- Four Oaks, NC</w:delText>
              </w:r>
            </w:del>
          </w:p>
        </w:tc>
        <w:tc>
          <w:tcPr>
            <w:tcW w:w="4320" w:type="dxa"/>
            <w:vAlign w:val="bottom"/>
          </w:tcPr>
          <w:p w14:paraId="2484C99B" w14:textId="2FF3C581"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343" w:author="Josh Butler" w:date="2021-10-29T15:57:00Z"/>
                <w:rFonts w:ascii="Times New Roman" w:hAnsi="Times New Roman" w:cs="Times New Roman"/>
                <w:sz w:val="22"/>
                <w:szCs w:val="22"/>
                <w:rPrChange w:id="1344" w:author="Josh Butler" w:date="2021-10-29T08:40:00Z">
                  <w:rPr>
                    <w:del w:id="1345" w:author="Josh Butler" w:date="2021-10-29T15:57:00Z"/>
                    <w:rFonts w:ascii="AvenirNext LT Pro Regular" w:hAnsi="AvenirNext LT Pro Regular"/>
                    <w:sz w:val="22"/>
                    <w:szCs w:val="22"/>
                  </w:rPr>
                </w:rPrChange>
              </w:rPr>
            </w:pPr>
            <w:del w:id="1346" w:author="Josh Butler" w:date="2021-10-29T15:57:00Z">
              <w:r w:rsidRPr="00AA4679" w:rsidDel="009C4903">
                <w:rPr>
                  <w:rFonts w:ascii="Times New Roman" w:hAnsi="Times New Roman" w:cs="Times New Roman"/>
                  <w:sz w:val="22"/>
                  <w:szCs w:val="22"/>
                  <w:rPrChange w:id="1347" w:author="Josh Butler" w:date="2021-10-29T08:40:00Z">
                    <w:rPr>
                      <w:rFonts w:ascii="AvenirNext LT Pro Regular" w:hAnsi="AvenirNext LT Pro Regular"/>
                      <w:sz w:val="22"/>
                      <w:szCs w:val="22"/>
                    </w:rPr>
                  </w:rPrChange>
                </w:rPr>
                <w:delText>6,501.99 kW Fixed-Tilt (RBI)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153703B9" w14:textId="54BFEDDE" w:rsidR="003A1ABE" w:rsidRPr="00AA4679" w:rsidDel="009C4903" w:rsidRDefault="003A1ABE" w:rsidP="003A1ABE">
            <w:pPr>
              <w:jc w:val="center"/>
              <w:rPr>
                <w:del w:id="1348" w:author="Josh Butler" w:date="2021-10-29T15:57:00Z"/>
                <w:rFonts w:ascii="Times New Roman" w:hAnsi="Times New Roman" w:cs="Times New Roman"/>
                <w:b w:val="0"/>
                <w:sz w:val="22"/>
                <w:szCs w:val="22"/>
                <w:rPrChange w:id="1349" w:author="Josh Butler" w:date="2021-10-29T08:40:00Z">
                  <w:rPr>
                    <w:del w:id="1350" w:author="Josh Butler" w:date="2021-10-29T15:57:00Z"/>
                    <w:rFonts w:ascii="AvenirNext LT Pro Regular" w:hAnsi="AvenirNext LT Pro Regular"/>
                    <w:b w:val="0"/>
                    <w:sz w:val="22"/>
                    <w:szCs w:val="22"/>
                  </w:rPr>
                </w:rPrChange>
              </w:rPr>
            </w:pPr>
            <w:del w:id="1351" w:author="Josh Butler" w:date="2021-10-29T15:57:00Z">
              <w:r w:rsidRPr="00AA4679" w:rsidDel="009C4903">
                <w:rPr>
                  <w:rFonts w:ascii="Times New Roman" w:hAnsi="Times New Roman" w:cs="Times New Roman"/>
                  <w:sz w:val="22"/>
                  <w:szCs w:val="22"/>
                  <w:rPrChange w:id="1352" w:author="Josh Butler" w:date="2021-10-29T08:40:00Z">
                    <w:rPr>
                      <w:rFonts w:ascii="AvenirNext LT Pro Regular" w:hAnsi="AvenirNext LT Pro Regular"/>
                      <w:sz w:val="22"/>
                      <w:szCs w:val="22"/>
                    </w:rPr>
                  </w:rPrChange>
                </w:rPr>
                <w:delText>2015</w:delText>
              </w:r>
            </w:del>
          </w:p>
        </w:tc>
      </w:tr>
      <w:tr w:rsidR="003A1ABE" w:rsidRPr="00AA4679" w:rsidDel="009C4903" w14:paraId="4BC56B06" w14:textId="42766483" w:rsidTr="003A1ABE">
        <w:trPr>
          <w:trHeight w:val="432"/>
          <w:del w:id="1353"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7A580CFA" w14:textId="78FF73C9" w:rsidR="003A1ABE" w:rsidRPr="00AA4679" w:rsidDel="009C4903" w:rsidRDefault="003A1ABE" w:rsidP="003A1ABE">
            <w:pPr>
              <w:rPr>
                <w:del w:id="1354" w:author="Josh Butler" w:date="2021-10-29T15:57:00Z"/>
                <w:rFonts w:ascii="Times New Roman" w:hAnsi="Times New Roman" w:cs="Times New Roman"/>
                <w:b w:val="0"/>
                <w:sz w:val="22"/>
                <w:szCs w:val="22"/>
                <w:rPrChange w:id="1355" w:author="Josh Butler" w:date="2021-10-29T08:40:00Z">
                  <w:rPr>
                    <w:del w:id="1356" w:author="Josh Butler" w:date="2021-10-29T15:57:00Z"/>
                    <w:rFonts w:ascii="AvenirNext LT Pro Regular" w:hAnsi="AvenirNext LT Pro Regular"/>
                    <w:b w:val="0"/>
                    <w:sz w:val="22"/>
                    <w:szCs w:val="22"/>
                  </w:rPr>
                </w:rPrChange>
              </w:rPr>
            </w:pPr>
            <w:del w:id="1357" w:author="Josh Butler" w:date="2021-10-29T15:57:00Z">
              <w:r w:rsidRPr="00AA4679" w:rsidDel="009C4903">
                <w:rPr>
                  <w:rFonts w:ascii="Times New Roman" w:hAnsi="Times New Roman" w:cs="Times New Roman"/>
                  <w:sz w:val="22"/>
                  <w:szCs w:val="22"/>
                  <w:rPrChange w:id="1358" w:author="Josh Butler" w:date="2021-10-29T08:40:00Z">
                    <w:rPr>
                      <w:rFonts w:ascii="AvenirNext LT Pro Regular" w:hAnsi="AvenirNext LT Pro Regular"/>
                      <w:sz w:val="22"/>
                      <w:szCs w:val="22"/>
                    </w:rPr>
                  </w:rPrChange>
                </w:rPr>
                <w:delText>Conergy Projects Group</w:delText>
              </w:r>
            </w:del>
          </w:p>
        </w:tc>
        <w:tc>
          <w:tcPr>
            <w:tcW w:w="2790" w:type="dxa"/>
            <w:vAlign w:val="bottom"/>
          </w:tcPr>
          <w:p w14:paraId="1EF6CF6E" w14:textId="451FB279" w:rsidR="003A1ABE" w:rsidRPr="00AA4679" w:rsidDel="009C4903" w:rsidRDefault="003A1ABE" w:rsidP="003A1ABE">
            <w:pPr>
              <w:pStyle w:val="ListParagraph"/>
              <w:ind w:left="0"/>
              <w:cnfStyle w:val="000000000000" w:firstRow="0" w:lastRow="0" w:firstColumn="0" w:lastColumn="0" w:oddVBand="0" w:evenVBand="0" w:oddHBand="0" w:evenHBand="0" w:firstRowFirstColumn="0" w:firstRowLastColumn="0" w:lastRowFirstColumn="0" w:lastRowLastColumn="0"/>
              <w:rPr>
                <w:del w:id="1359" w:author="Josh Butler" w:date="2021-10-29T15:57:00Z"/>
                <w:rFonts w:ascii="Times New Roman" w:hAnsi="Times New Roman" w:cs="Times New Roman"/>
                <w:sz w:val="22"/>
                <w:szCs w:val="22"/>
                <w:rPrChange w:id="1360" w:author="Josh Butler" w:date="2021-10-29T08:40:00Z">
                  <w:rPr>
                    <w:del w:id="1361" w:author="Josh Butler" w:date="2021-10-29T15:57:00Z"/>
                    <w:rFonts w:ascii="AvenirNext LT Pro Regular" w:hAnsi="AvenirNext LT Pro Regular"/>
                    <w:sz w:val="22"/>
                    <w:szCs w:val="22"/>
                  </w:rPr>
                </w:rPrChange>
              </w:rPr>
            </w:pPr>
            <w:del w:id="1362" w:author="Josh Butler" w:date="2021-10-29T15:57:00Z">
              <w:r w:rsidRPr="00AA4679" w:rsidDel="009C4903">
                <w:rPr>
                  <w:rFonts w:ascii="Times New Roman" w:hAnsi="Times New Roman" w:cs="Times New Roman"/>
                  <w:sz w:val="22"/>
                  <w:szCs w:val="22"/>
                  <w:rPrChange w:id="1363" w:author="Josh Butler" w:date="2021-10-29T08:40:00Z">
                    <w:rPr>
                      <w:rFonts w:ascii="AvenirNext LT Pro Regular" w:hAnsi="AvenirNext LT Pro Regular"/>
                      <w:sz w:val="22"/>
                      <w:szCs w:val="22"/>
                    </w:rPr>
                  </w:rPrChange>
                </w:rPr>
                <w:delText>Sarah- Louisburg, NC</w:delText>
              </w:r>
            </w:del>
          </w:p>
        </w:tc>
        <w:tc>
          <w:tcPr>
            <w:tcW w:w="4320" w:type="dxa"/>
            <w:vAlign w:val="bottom"/>
          </w:tcPr>
          <w:p w14:paraId="7D806521" w14:textId="08041FE8" w:rsidR="003A1ABE" w:rsidRPr="00AA4679" w:rsidDel="009C4903" w:rsidRDefault="003A1ABE" w:rsidP="003A1ABE">
            <w:pPr>
              <w:pStyle w:val="ListParagraph"/>
              <w:ind w:left="0"/>
              <w:contextualSpacing w:val="0"/>
              <w:cnfStyle w:val="000000000000" w:firstRow="0" w:lastRow="0" w:firstColumn="0" w:lastColumn="0" w:oddVBand="0" w:evenVBand="0" w:oddHBand="0" w:evenHBand="0" w:firstRowFirstColumn="0" w:firstRowLastColumn="0" w:lastRowFirstColumn="0" w:lastRowLastColumn="0"/>
              <w:rPr>
                <w:del w:id="1364" w:author="Josh Butler" w:date="2021-10-29T15:57:00Z"/>
                <w:rFonts w:ascii="Times New Roman" w:hAnsi="Times New Roman" w:cs="Times New Roman"/>
                <w:sz w:val="22"/>
                <w:szCs w:val="22"/>
                <w:rPrChange w:id="1365" w:author="Josh Butler" w:date="2021-10-29T08:40:00Z">
                  <w:rPr>
                    <w:del w:id="1366" w:author="Josh Butler" w:date="2021-10-29T15:57:00Z"/>
                    <w:rFonts w:ascii="AvenirNext LT Pro Regular" w:hAnsi="AvenirNext LT Pro Regular"/>
                    <w:sz w:val="22"/>
                    <w:szCs w:val="22"/>
                  </w:rPr>
                </w:rPrChange>
              </w:rPr>
            </w:pPr>
            <w:del w:id="1367" w:author="Josh Butler" w:date="2021-10-29T15:57:00Z">
              <w:r w:rsidRPr="00AA4679" w:rsidDel="009C4903">
                <w:rPr>
                  <w:rFonts w:ascii="Times New Roman" w:hAnsi="Times New Roman" w:cs="Times New Roman"/>
                  <w:sz w:val="22"/>
                  <w:szCs w:val="22"/>
                  <w:rPrChange w:id="1368" w:author="Josh Butler" w:date="2021-10-29T08:40:00Z">
                    <w:rPr>
                      <w:rFonts w:ascii="AvenirNext LT Pro Regular" w:hAnsi="AvenirNext LT Pro Regular"/>
                      <w:sz w:val="22"/>
                      <w:szCs w:val="22"/>
                    </w:rPr>
                  </w:rPrChange>
                </w:rPr>
                <w:delText>6,311.00 kW Fixed-Tilt (RBI)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41B4AFB4" w14:textId="7F7EE725" w:rsidR="003A1ABE" w:rsidRPr="00AA4679" w:rsidDel="009C4903" w:rsidRDefault="003A1ABE" w:rsidP="003A1ABE">
            <w:pPr>
              <w:jc w:val="center"/>
              <w:rPr>
                <w:del w:id="1369" w:author="Josh Butler" w:date="2021-10-29T15:57:00Z"/>
                <w:rFonts w:ascii="Times New Roman" w:hAnsi="Times New Roman" w:cs="Times New Roman"/>
                <w:b w:val="0"/>
                <w:sz w:val="22"/>
                <w:szCs w:val="22"/>
                <w:rPrChange w:id="1370" w:author="Josh Butler" w:date="2021-10-29T08:40:00Z">
                  <w:rPr>
                    <w:del w:id="1371" w:author="Josh Butler" w:date="2021-10-29T15:57:00Z"/>
                    <w:rFonts w:ascii="AvenirNext LT Pro Regular" w:hAnsi="AvenirNext LT Pro Regular"/>
                    <w:b w:val="0"/>
                    <w:sz w:val="22"/>
                    <w:szCs w:val="22"/>
                  </w:rPr>
                </w:rPrChange>
              </w:rPr>
            </w:pPr>
            <w:del w:id="1372" w:author="Josh Butler" w:date="2021-10-29T15:57:00Z">
              <w:r w:rsidRPr="00AA4679" w:rsidDel="009C4903">
                <w:rPr>
                  <w:rFonts w:ascii="Times New Roman" w:hAnsi="Times New Roman" w:cs="Times New Roman"/>
                  <w:sz w:val="22"/>
                  <w:szCs w:val="22"/>
                  <w:rPrChange w:id="1373" w:author="Josh Butler" w:date="2021-10-29T08:40:00Z">
                    <w:rPr>
                      <w:rFonts w:ascii="AvenirNext LT Pro Regular" w:hAnsi="AvenirNext LT Pro Regular"/>
                      <w:sz w:val="22"/>
                      <w:szCs w:val="22"/>
                    </w:rPr>
                  </w:rPrChange>
                </w:rPr>
                <w:delText>2015</w:delText>
              </w:r>
            </w:del>
          </w:p>
        </w:tc>
      </w:tr>
      <w:tr w:rsidR="003A1ABE" w:rsidRPr="00AA4679" w:rsidDel="009C4903" w14:paraId="79201187" w14:textId="4F463199" w:rsidTr="003A1ABE">
        <w:trPr>
          <w:cnfStyle w:val="000000100000" w:firstRow="0" w:lastRow="0" w:firstColumn="0" w:lastColumn="0" w:oddVBand="0" w:evenVBand="0" w:oddHBand="1" w:evenHBand="0" w:firstRowFirstColumn="0" w:firstRowLastColumn="0" w:lastRowFirstColumn="0" w:lastRowLastColumn="0"/>
          <w:trHeight w:val="432"/>
          <w:del w:id="1374" w:author="Josh Butler" w:date="2021-10-29T15:57:00Z"/>
        </w:trPr>
        <w:tc>
          <w:tcPr>
            <w:cnfStyle w:val="001000000000" w:firstRow="0" w:lastRow="0" w:firstColumn="1" w:lastColumn="0" w:oddVBand="0" w:evenVBand="0" w:oddHBand="0" w:evenHBand="0" w:firstRowFirstColumn="0" w:firstRowLastColumn="0" w:lastRowFirstColumn="0" w:lastRowLastColumn="0"/>
            <w:tcW w:w="2988" w:type="dxa"/>
            <w:vAlign w:val="bottom"/>
          </w:tcPr>
          <w:p w14:paraId="6FA7AED3" w14:textId="79FD4BC0" w:rsidR="003A1ABE" w:rsidRPr="00AA4679" w:rsidDel="009C4903" w:rsidRDefault="003A1ABE" w:rsidP="003A1ABE">
            <w:pPr>
              <w:rPr>
                <w:del w:id="1375" w:author="Josh Butler" w:date="2021-10-29T15:57:00Z"/>
                <w:rFonts w:ascii="Times New Roman" w:hAnsi="Times New Roman" w:cs="Times New Roman"/>
                <w:b w:val="0"/>
                <w:sz w:val="22"/>
                <w:szCs w:val="22"/>
                <w:rPrChange w:id="1376" w:author="Josh Butler" w:date="2021-10-29T08:40:00Z">
                  <w:rPr>
                    <w:del w:id="1377" w:author="Josh Butler" w:date="2021-10-29T15:57:00Z"/>
                    <w:rFonts w:ascii="AvenirNext LT Pro Regular" w:hAnsi="AvenirNext LT Pro Regular"/>
                    <w:b w:val="0"/>
                    <w:sz w:val="22"/>
                    <w:szCs w:val="22"/>
                  </w:rPr>
                </w:rPrChange>
              </w:rPr>
            </w:pPr>
            <w:del w:id="1378" w:author="Josh Butler" w:date="2021-10-29T15:57:00Z">
              <w:r w:rsidRPr="00AA4679" w:rsidDel="009C4903">
                <w:rPr>
                  <w:rFonts w:ascii="Times New Roman" w:hAnsi="Times New Roman" w:cs="Times New Roman"/>
                  <w:sz w:val="22"/>
                  <w:szCs w:val="22"/>
                  <w:rPrChange w:id="1379" w:author="Josh Butler" w:date="2021-10-29T08:40:00Z">
                    <w:rPr>
                      <w:rFonts w:ascii="AvenirNext LT Pro Regular" w:hAnsi="AvenirNext LT Pro Regular"/>
                      <w:sz w:val="22"/>
                      <w:szCs w:val="22"/>
                    </w:rPr>
                  </w:rPrChange>
                </w:rPr>
                <w:delText>General Electric</w:delText>
              </w:r>
            </w:del>
          </w:p>
        </w:tc>
        <w:tc>
          <w:tcPr>
            <w:tcW w:w="2790" w:type="dxa"/>
            <w:vAlign w:val="bottom"/>
          </w:tcPr>
          <w:p w14:paraId="0EEAD934" w14:textId="6B284762" w:rsidR="003A1ABE" w:rsidRPr="00AA4679" w:rsidDel="009C4903" w:rsidRDefault="003A1ABE" w:rsidP="003A1ABE">
            <w:pPr>
              <w:pStyle w:val="ListParagraph"/>
              <w:ind w:left="0"/>
              <w:cnfStyle w:val="000000100000" w:firstRow="0" w:lastRow="0" w:firstColumn="0" w:lastColumn="0" w:oddVBand="0" w:evenVBand="0" w:oddHBand="1" w:evenHBand="0" w:firstRowFirstColumn="0" w:firstRowLastColumn="0" w:lastRowFirstColumn="0" w:lastRowLastColumn="0"/>
              <w:rPr>
                <w:del w:id="1380" w:author="Josh Butler" w:date="2021-10-29T15:57:00Z"/>
                <w:rFonts w:ascii="Times New Roman" w:hAnsi="Times New Roman" w:cs="Times New Roman"/>
                <w:sz w:val="22"/>
                <w:szCs w:val="22"/>
                <w:rPrChange w:id="1381" w:author="Josh Butler" w:date="2021-10-29T08:40:00Z">
                  <w:rPr>
                    <w:del w:id="1382" w:author="Josh Butler" w:date="2021-10-29T15:57:00Z"/>
                    <w:rFonts w:ascii="AvenirNext LT Pro Regular" w:hAnsi="AvenirNext LT Pro Regular"/>
                    <w:sz w:val="22"/>
                    <w:szCs w:val="22"/>
                  </w:rPr>
                </w:rPrChange>
              </w:rPr>
            </w:pPr>
            <w:del w:id="1383" w:author="Josh Butler" w:date="2021-10-29T15:57:00Z">
              <w:r w:rsidRPr="00AA4679" w:rsidDel="009C4903">
                <w:rPr>
                  <w:rFonts w:ascii="Times New Roman" w:hAnsi="Times New Roman" w:cs="Times New Roman"/>
                  <w:sz w:val="22"/>
                  <w:szCs w:val="22"/>
                  <w:rPrChange w:id="1384" w:author="Josh Butler" w:date="2021-10-29T08:40:00Z">
                    <w:rPr>
                      <w:rFonts w:ascii="AvenirNext LT Pro Regular" w:hAnsi="AvenirNext LT Pro Regular"/>
                      <w:sz w:val="22"/>
                      <w:szCs w:val="22"/>
                    </w:rPr>
                  </w:rPrChange>
                </w:rPr>
                <w:delText>Durham Phase II- Durham, NC</w:delText>
              </w:r>
            </w:del>
          </w:p>
        </w:tc>
        <w:tc>
          <w:tcPr>
            <w:tcW w:w="4320" w:type="dxa"/>
            <w:vAlign w:val="bottom"/>
          </w:tcPr>
          <w:p w14:paraId="629B5FCD" w14:textId="6692B5ED" w:rsidR="003A1ABE" w:rsidRPr="00AA4679" w:rsidDel="009C4903" w:rsidRDefault="003A1ABE" w:rsidP="003A1ABE">
            <w:pPr>
              <w:pStyle w:val="ListParagraph"/>
              <w:ind w:left="0"/>
              <w:contextualSpacing w:val="0"/>
              <w:cnfStyle w:val="000000100000" w:firstRow="0" w:lastRow="0" w:firstColumn="0" w:lastColumn="0" w:oddVBand="0" w:evenVBand="0" w:oddHBand="1" w:evenHBand="0" w:firstRowFirstColumn="0" w:firstRowLastColumn="0" w:lastRowFirstColumn="0" w:lastRowLastColumn="0"/>
              <w:rPr>
                <w:del w:id="1385" w:author="Josh Butler" w:date="2021-10-29T15:57:00Z"/>
                <w:rFonts w:ascii="Times New Roman" w:hAnsi="Times New Roman" w:cs="Times New Roman"/>
                <w:sz w:val="22"/>
                <w:szCs w:val="22"/>
                <w:rPrChange w:id="1386" w:author="Josh Butler" w:date="2021-10-29T08:40:00Z">
                  <w:rPr>
                    <w:del w:id="1387" w:author="Josh Butler" w:date="2021-10-29T15:57:00Z"/>
                    <w:rFonts w:ascii="AvenirNext LT Pro Regular" w:hAnsi="AvenirNext LT Pro Regular"/>
                    <w:sz w:val="22"/>
                    <w:szCs w:val="22"/>
                  </w:rPr>
                </w:rPrChange>
              </w:rPr>
            </w:pPr>
            <w:del w:id="1388" w:author="Josh Butler" w:date="2021-10-29T15:57:00Z">
              <w:r w:rsidRPr="00AA4679" w:rsidDel="009C4903">
                <w:rPr>
                  <w:rFonts w:ascii="Times New Roman" w:hAnsi="Times New Roman" w:cs="Times New Roman"/>
                  <w:sz w:val="22"/>
                  <w:szCs w:val="22"/>
                  <w:rPrChange w:id="1389" w:author="Josh Butler" w:date="2021-10-29T08:40:00Z">
                    <w:rPr>
                      <w:rFonts w:ascii="AvenirNext LT Pro Regular" w:hAnsi="AvenirNext LT Pro Regular"/>
                      <w:sz w:val="22"/>
                      <w:szCs w:val="22"/>
                    </w:rPr>
                  </w:rPrChange>
                </w:rPr>
                <w:delText>1,200.00 kW Fixed-Tilt (RBI)</w:delText>
              </w:r>
            </w:del>
          </w:p>
        </w:tc>
        <w:tc>
          <w:tcPr>
            <w:cnfStyle w:val="000100000000" w:firstRow="0" w:lastRow="0" w:firstColumn="0" w:lastColumn="1" w:oddVBand="0" w:evenVBand="0" w:oddHBand="0" w:evenHBand="0" w:firstRowFirstColumn="0" w:firstRowLastColumn="0" w:lastRowFirstColumn="0" w:lastRowLastColumn="0"/>
            <w:tcW w:w="900" w:type="dxa"/>
            <w:vAlign w:val="bottom"/>
          </w:tcPr>
          <w:p w14:paraId="7DB73959" w14:textId="0F6FCE33" w:rsidR="003A1ABE" w:rsidRPr="00AA4679" w:rsidDel="009C4903" w:rsidRDefault="003A1ABE" w:rsidP="003A1ABE">
            <w:pPr>
              <w:jc w:val="center"/>
              <w:rPr>
                <w:del w:id="1390" w:author="Josh Butler" w:date="2021-10-29T15:57:00Z"/>
                <w:rFonts w:ascii="Times New Roman" w:hAnsi="Times New Roman" w:cs="Times New Roman"/>
                <w:b w:val="0"/>
                <w:sz w:val="22"/>
                <w:szCs w:val="22"/>
                <w:rPrChange w:id="1391" w:author="Josh Butler" w:date="2021-10-29T08:40:00Z">
                  <w:rPr>
                    <w:del w:id="1392" w:author="Josh Butler" w:date="2021-10-29T15:57:00Z"/>
                    <w:rFonts w:ascii="AvenirNext LT Pro Regular" w:hAnsi="AvenirNext LT Pro Regular"/>
                    <w:b w:val="0"/>
                    <w:sz w:val="22"/>
                    <w:szCs w:val="22"/>
                  </w:rPr>
                </w:rPrChange>
              </w:rPr>
            </w:pPr>
            <w:del w:id="1393" w:author="Josh Butler" w:date="2021-10-29T15:57:00Z">
              <w:r w:rsidRPr="00AA4679" w:rsidDel="009C4903">
                <w:rPr>
                  <w:rFonts w:ascii="Times New Roman" w:hAnsi="Times New Roman" w:cs="Times New Roman"/>
                  <w:sz w:val="22"/>
                  <w:szCs w:val="22"/>
                  <w:rPrChange w:id="1394" w:author="Josh Butler" w:date="2021-10-29T08:40:00Z">
                    <w:rPr>
                      <w:rFonts w:ascii="AvenirNext LT Pro Regular" w:hAnsi="AvenirNext LT Pro Regular"/>
                      <w:sz w:val="22"/>
                      <w:szCs w:val="22"/>
                    </w:rPr>
                  </w:rPrChange>
                </w:rPr>
                <w:delText>2015</w:delText>
              </w:r>
            </w:del>
          </w:p>
        </w:tc>
      </w:tr>
    </w:tbl>
    <w:p w14:paraId="5E4D4E2B" w14:textId="52E9A7D4" w:rsidR="007E2920" w:rsidRPr="00AF52D8" w:rsidDel="009C4903" w:rsidRDefault="007E2920" w:rsidP="003A1ABE">
      <w:pPr>
        <w:pStyle w:val="ListParagraph"/>
        <w:ind w:left="0" w:hanging="810"/>
        <w:jc w:val="center"/>
        <w:rPr>
          <w:del w:id="1395" w:author="Josh Butler" w:date="2021-10-29T15:57:00Z"/>
          <w:rFonts w:ascii="Times New Roman" w:hAnsi="Times New Roman" w:cs="Times New Roman"/>
          <w:sz w:val="22"/>
          <w:szCs w:val="22"/>
          <w:rPrChange w:id="1396" w:author="Josh Butler" w:date="2022-03-11T10:47:00Z">
            <w:rPr>
              <w:del w:id="1397" w:author="Josh Butler" w:date="2021-10-29T15:57:00Z"/>
              <w:rFonts w:ascii="AvenirNext LT Pro Regular" w:hAnsi="AvenirNext LT Pro Regular"/>
              <w:sz w:val="22"/>
              <w:szCs w:val="22"/>
            </w:rPr>
          </w:rPrChange>
        </w:rPr>
      </w:pPr>
    </w:p>
    <w:p w14:paraId="56BCB7A3" w14:textId="2BEAA63A" w:rsidR="003A1ABE" w:rsidRPr="00AF52D8" w:rsidDel="009C4903" w:rsidRDefault="003A1ABE" w:rsidP="003A1ABE">
      <w:pPr>
        <w:pStyle w:val="ListParagraph"/>
        <w:ind w:left="0" w:hanging="810"/>
        <w:jc w:val="center"/>
        <w:rPr>
          <w:del w:id="1398" w:author="Josh Butler" w:date="2021-10-29T15:57:00Z"/>
          <w:rFonts w:ascii="Times New Roman" w:hAnsi="Times New Roman" w:cs="Times New Roman"/>
          <w:sz w:val="24"/>
          <w:szCs w:val="24"/>
          <w:rPrChange w:id="1399" w:author="Josh Butler" w:date="2022-03-11T10:47:00Z">
            <w:rPr>
              <w:del w:id="1400" w:author="Josh Butler" w:date="2021-10-29T15:57:00Z"/>
              <w:rFonts w:ascii="AvenirNext LT Pro Regular" w:hAnsi="AvenirNext LT Pro Regular"/>
              <w:sz w:val="24"/>
              <w:szCs w:val="24"/>
              <w:u w:val="single"/>
            </w:rPr>
          </w:rPrChange>
        </w:rPr>
      </w:pPr>
      <w:del w:id="1401" w:author="Josh Butler" w:date="2021-10-29T15:57:00Z">
        <w:r w:rsidRPr="00AF52D8" w:rsidDel="009C4903">
          <w:rPr>
            <w:rFonts w:ascii="Times New Roman" w:hAnsi="Times New Roman" w:cs="Times New Roman"/>
            <w:sz w:val="24"/>
            <w:szCs w:val="24"/>
            <w:rPrChange w:id="1402" w:author="Josh Butler" w:date="2022-03-11T10:47:00Z">
              <w:rPr>
                <w:rFonts w:ascii="AvenirNext LT Pro Regular" w:hAnsi="AvenirNext LT Pro Regular"/>
                <w:sz w:val="24"/>
                <w:szCs w:val="24"/>
                <w:u w:val="single"/>
              </w:rPr>
            </w:rPrChange>
          </w:rPr>
          <w:delText>Client References</w:delText>
        </w:r>
      </w:del>
    </w:p>
    <w:p w14:paraId="20DDD743" w14:textId="63F7D370" w:rsidR="003A1ABE" w:rsidRPr="00AF52D8" w:rsidDel="009C4903" w:rsidRDefault="003A1ABE" w:rsidP="003A1ABE">
      <w:pPr>
        <w:pStyle w:val="ListParagraph"/>
        <w:ind w:left="0" w:hanging="810"/>
        <w:rPr>
          <w:del w:id="1403" w:author="Josh Butler" w:date="2021-10-29T15:57:00Z"/>
          <w:rFonts w:ascii="Times New Roman" w:hAnsi="Times New Roman" w:cs="Times New Roman"/>
          <w:sz w:val="22"/>
          <w:szCs w:val="22"/>
          <w:rPrChange w:id="1404" w:author="Josh Butler" w:date="2022-03-11T10:47:00Z">
            <w:rPr>
              <w:del w:id="1405" w:author="Josh Butler" w:date="2021-10-29T15:57:00Z"/>
              <w:rFonts w:ascii="AvenirNext LT Pro Regular" w:hAnsi="AvenirNext LT Pro Regular"/>
              <w:sz w:val="22"/>
              <w:szCs w:val="22"/>
            </w:rPr>
          </w:rPrChange>
        </w:rPr>
      </w:pPr>
    </w:p>
    <w:p w14:paraId="7997E028" w14:textId="3F54AECC" w:rsidR="003A1ABE" w:rsidRPr="00AF52D8" w:rsidDel="009C4903" w:rsidRDefault="003A1ABE" w:rsidP="003A1ABE">
      <w:pPr>
        <w:pStyle w:val="ListParagraph"/>
        <w:ind w:left="0" w:hanging="810"/>
        <w:rPr>
          <w:del w:id="1406" w:author="Josh Butler" w:date="2021-10-29T15:57:00Z"/>
          <w:rFonts w:ascii="Times New Roman" w:hAnsi="Times New Roman" w:cs="Times New Roman"/>
          <w:sz w:val="22"/>
          <w:szCs w:val="22"/>
          <w:rPrChange w:id="1407" w:author="Josh Butler" w:date="2022-03-11T10:47:00Z">
            <w:rPr>
              <w:del w:id="1408" w:author="Josh Butler" w:date="2021-10-29T15:57:00Z"/>
              <w:rFonts w:ascii="AvenirNext LT Pro Regular" w:hAnsi="AvenirNext LT Pro Regular"/>
              <w:sz w:val="22"/>
              <w:szCs w:val="22"/>
            </w:rPr>
          </w:rPrChange>
        </w:rPr>
      </w:pPr>
      <w:del w:id="1409" w:author="Josh Butler" w:date="2021-10-29T15:57:00Z">
        <w:r w:rsidRPr="00AF52D8" w:rsidDel="009C4903">
          <w:rPr>
            <w:rFonts w:ascii="Times New Roman" w:hAnsi="Times New Roman" w:cs="Times New Roman"/>
            <w:sz w:val="22"/>
            <w:szCs w:val="22"/>
            <w:rPrChange w:id="1410" w:author="Josh Butler" w:date="2022-03-11T10:47:00Z">
              <w:rPr>
                <w:rFonts w:ascii="AvenirNext LT Pro Regular" w:hAnsi="AvenirNext LT Pro Regular"/>
                <w:sz w:val="22"/>
                <w:szCs w:val="22"/>
              </w:rPr>
            </w:rPrChange>
          </w:rPr>
          <w:delText xml:space="preserve">Client Name: Thomas J. Murphy </w:delText>
        </w:r>
      </w:del>
    </w:p>
    <w:p w14:paraId="527F4EEC" w14:textId="7BB4B9FB" w:rsidR="003A1ABE" w:rsidRPr="00AF52D8" w:rsidDel="009C4903" w:rsidRDefault="003A1ABE" w:rsidP="003A1ABE">
      <w:pPr>
        <w:pStyle w:val="ListParagraph"/>
        <w:ind w:left="0" w:hanging="810"/>
        <w:rPr>
          <w:del w:id="1411" w:author="Josh Butler" w:date="2021-10-29T15:57:00Z"/>
          <w:rFonts w:ascii="Times New Roman" w:hAnsi="Times New Roman" w:cs="Times New Roman"/>
          <w:sz w:val="22"/>
          <w:szCs w:val="22"/>
          <w:rPrChange w:id="1412" w:author="Josh Butler" w:date="2022-03-11T10:47:00Z">
            <w:rPr>
              <w:del w:id="1413" w:author="Josh Butler" w:date="2021-10-29T15:57:00Z"/>
              <w:rFonts w:ascii="AvenirNext LT Pro Regular" w:hAnsi="AvenirNext LT Pro Regular"/>
              <w:sz w:val="22"/>
              <w:szCs w:val="22"/>
            </w:rPr>
          </w:rPrChange>
        </w:rPr>
      </w:pPr>
      <w:del w:id="1414" w:author="Josh Butler" w:date="2021-10-29T15:57:00Z">
        <w:r w:rsidRPr="00AF52D8" w:rsidDel="009C4903">
          <w:rPr>
            <w:rFonts w:ascii="Times New Roman" w:hAnsi="Times New Roman" w:cs="Times New Roman"/>
            <w:sz w:val="22"/>
            <w:szCs w:val="22"/>
            <w:rPrChange w:id="1415" w:author="Josh Butler" w:date="2022-03-11T10:47:00Z">
              <w:rPr>
                <w:rFonts w:ascii="AvenirNext LT Pro Regular" w:hAnsi="AvenirNext LT Pro Regular"/>
                <w:sz w:val="22"/>
                <w:szCs w:val="22"/>
              </w:rPr>
            </w:rPrChange>
          </w:rPr>
          <w:lastRenderedPageBreak/>
          <w:delText xml:space="preserve">Organization: Renesola Power </w:delText>
        </w:r>
      </w:del>
    </w:p>
    <w:p w14:paraId="79039F41" w14:textId="76370CAD" w:rsidR="003A1ABE" w:rsidRPr="00AF52D8" w:rsidDel="009C4903" w:rsidRDefault="003A1ABE" w:rsidP="003A1ABE">
      <w:pPr>
        <w:pStyle w:val="ListParagraph"/>
        <w:spacing w:before="0" w:after="0" w:line="240" w:lineRule="auto"/>
        <w:ind w:left="0" w:hanging="810"/>
        <w:rPr>
          <w:del w:id="1416" w:author="Josh Butler" w:date="2021-10-29T15:57:00Z"/>
          <w:rFonts w:ascii="Times New Roman" w:hAnsi="Times New Roman" w:cs="Times New Roman"/>
          <w:sz w:val="22"/>
          <w:szCs w:val="22"/>
          <w:rPrChange w:id="1417" w:author="Josh Butler" w:date="2022-03-11T10:47:00Z">
            <w:rPr>
              <w:del w:id="1418" w:author="Josh Butler" w:date="2021-10-29T15:57:00Z"/>
              <w:rFonts w:ascii="AvenirNext LT Pro Regular" w:hAnsi="AvenirNext LT Pro Regular"/>
              <w:sz w:val="22"/>
              <w:szCs w:val="22"/>
            </w:rPr>
          </w:rPrChange>
        </w:rPr>
      </w:pPr>
      <w:del w:id="1419" w:author="Josh Butler" w:date="2021-10-29T15:57:00Z">
        <w:r w:rsidRPr="00AF52D8" w:rsidDel="009C4903">
          <w:rPr>
            <w:rFonts w:ascii="Times New Roman" w:hAnsi="Times New Roman" w:cs="Times New Roman"/>
            <w:sz w:val="22"/>
            <w:szCs w:val="22"/>
            <w:rPrChange w:id="1420" w:author="Josh Butler" w:date="2022-03-11T10:47:00Z">
              <w:rPr>
                <w:rFonts w:ascii="AvenirNext LT Pro Regular" w:hAnsi="AvenirNext LT Pro Regular"/>
                <w:sz w:val="22"/>
                <w:szCs w:val="22"/>
              </w:rPr>
            </w:rPrChange>
          </w:rPr>
          <w:delText xml:space="preserve">Contact Information: M 603.502.2687 E </w:delText>
        </w:r>
        <w:r w:rsidR="004C76D3" w:rsidRPr="00AF52D8" w:rsidDel="009C4903">
          <w:rPr>
            <w:rFonts w:ascii="Times New Roman" w:hAnsi="Times New Roman" w:cs="Times New Roman"/>
            <w:rPrChange w:id="1421" w:author="Josh Butler" w:date="2022-03-11T10:47:00Z">
              <w:rPr/>
            </w:rPrChange>
          </w:rPr>
          <w:fldChar w:fldCharType="begin"/>
        </w:r>
        <w:r w:rsidR="004C76D3" w:rsidRPr="00AF52D8" w:rsidDel="009C4903">
          <w:rPr>
            <w:rFonts w:ascii="Times New Roman" w:hAnsi="Times New Roman" w:cs="Times New Roman"/>
            <w:rPrChange w:id="1422" w:author="Josh Butler" w:date="2022-03-11T10:47:00Z">
              <w:rPr/>
            </w:rPrChange>
          </w:rPr>
          <w:delInstrText xml:space="preserve"> HYPERLINK "mailto:Tj@environomics.co" </w:delInstrText>
        </w:r>
        <w:r w:rsidR="004C76D3" w:rsidRPr="00803617" w:rsidDel="009C4903">
          <w:rPr>
            <w:rFonts w:ascii="Times New Roman" w:hAnsi="Times New Roman" w:cs="Times New Roman"/>
          </w:rPr>
        </w:r>
        <w:r w:rsidR="004C76D3" w:rsidRPr="00AF52D8" w:rsidDel="009C4903">
          <w:rPr>
            <w:rFonts w:ascii="Times New Roman" w:hAnsi="Times New Roman" w:cs="Times New Roman"/>
            <w:rPrChange w:id="1423" w:author="Josh Butler" w:date="2022-03-11T10:47:00Z">
              <w:rPr>
                <w:rStyle w:val="Hyperlink"/>
                <w:rFonts w:ascii="AvenirNext LT Pro Regular" w:hAnsi="AvenirNext LT Pro Regular"/>
                <w:sz w:val="22"/>
                <w:szCs w:val="22"/>
              </w:rPr>
            </w:rPrChange>
          </w:rPr>
          <w:fldChar w:fldCharType="separate"/>
        </w:r>
        <w:r w:rsidRPr="00AF52D8" w:rsidDel="009C4903">
          <w:rPr>
            <w:rStyle w:val="Hyperlink"/>
            <w:rFonts w:ascii="Times New Roman" w:hAnsi="Times New Roman" w:cs="Times New Roman"/>
            <w:sz w:val="22"/>
            <w:szCs w:val="22"/>
            <w:u w:val="none"/>
            <w:rPrChange w:id="1424" w:author="Josh Butler" w:date="2022-03-11T10:47:00Z">
              <w:rPr>
                <w:rStyle w:val="Hyperlink"/>
                <w:rFonts w:ascii="AvenirNext LT Pro Regular" w:hAnsi="AvenirNext LT Pro Regular"/>
                <w:sz w:val="22"/>
                <w:szCs w:val="22"/>
              </w:rPr>
            </w:rPrChange>
          </w:rPr>
          <w:delText>Tj@environomics.co</w:delText>
        </w:r>
        <w:r w:rsidR="004C76D3" w:rsidRPr="00AF52D8" w:rsidDel="009C4903">
          <w:rPr>
            <w:rStyle w:val="Hyperlink"/>
            <w:rFonts w:ascii="Times New Roman" w:hAnsi="Times New Roman" w:cs="Times New Roman"/>
            <w:sz w:val="22"/>
            <w:szCs w:val="22"/>
            <w:u w:val="none"/>
            <w:rPrChange w:id="1425" w:author="Josh Butler" w:date="2022-03-11T10:47:00Z">
              <w:rPr>
                <w:rStyle w:val="Hyperlink"/>
                <w:rFonts w:ascii="AvenirNext LT Pro Regular" w:hAnsi="AvenirNext LT Pro Regular"/>
                <w:sz w:val="22"/>
                <w:szCs w:val="22"/>
              </w:rPr>
            </w:rPrChange>
          </w:rPr>
          <w:fldChar w:fldCharType="end"/>
        </w:r>
      </w:del>
    </w:p>
    <w:p w14:paraId="1B01738E" w14:textId="38EE4561" w:rsidR="003A1ABE" w:rsidRPr="00AF52D8" w:rsidDel="009C4903" w:rsidRDefault="003A1ABE" w:rsidP="003A1ABE">
      <w:pPr>
        <w:pStyle w:val="ListParagraph"/>
        <w:spacing w:before="0" w:after="0" w:line="240" w:lineRule="auto"/>
        <w:ind w:left="0" w:hanging="810"/>
        <w:rPr>
          <w:del w:id="1426" w:author="Josh Butler" w:date="2021-10-29T15:57:00Z"/>
          <w:rFonts w:ascii="Times New Roman" w:hAnsi="Times New Roman" w:cs="Times New Roman"/>
          <w:sz w:val="22"/>
          <w:szCs w:val="22"/>
          <w:rPrChange w:id="1427" w:author="Josh Butler" w:date="2022-03-11T10:47:00Z">
            <w:rPr>
              <w:del w:id="1428" w:author="Josh Butler" w:date="2021-10-29T15:57:00Z"/>
              <w:rFonts w:ascii="AvenirNext LT Pro Regular" w:hAnsi="AvenirNext LT Pro Regular"/>
              <w:sz w:val="22"/>
              <w:szCs w:val="22"/>
            </w:rPr>
          </w:rPrChange>
        </w:rPr>
      </w:pPr>
    </w:p>
    <w:p w14:paraId="21BADAA4" w14:textId="288F4AB4" w:rsidR="003A1ABE" w:rsidRPr="00AF52D8" w:rsidDel="009C4903" w:rsidRDefault="003A1ABE" w:rsidP="003A1ABE">
      <w:pPr>
        <w:pStyle w:val="ListParagraph"/>
        <w:spacing w:before="0" w:after="0" w:line="240" w:lineRule="auto"/>
        <w:ind w:left="-810"/>
        <w:rPr>
          <w:del w:id="1429" w:author="Josh Butler" w:date="2021-10-29T15:57:00Z"/>
          <w:rFonts w:ascii="Times New Roman" w:hAnsi="Times New Roman" w:cs="Times New Roman"/>
          <w:sz w:val="22"/>
          <w:szCs w:val="22"/>
          <w:rPrChange w:id="1430" w:author="Josh Butler" w:date="2022-03-11T10:47:00Z">
            <w:rPr>
              <w:del w:id="1431" w:author="Josh Butler" w:date="2021-10-29T15:57:00Z"/>
              <w:rFonts w:ascii="AvenirNext LT Pro Regular" w:hAnsi="AvenirNext LT Pro Regular"/>
              <w:sz w:val="22"/>
              <w:szCs w:val="22"/>
            </w:rPr>
          </w:rPrChange>
        </w:rPr>
      </w:pPr>
      <w:del w:id="1432" w:author="Josh Butler" w:date="2021-10-29T15:57:00Z">
        <w:r w:rsidRPr="00AF52D8" w:rsidDel="009C4903">
          <w:rPr>
            <w:rFonts w:ascii="Times New Roman" w:eastAsia="Times New Roman" w:hAnsi="Times New Roman" w:cs="Times New Roman"/>
            <w:sz w:val="22"/>
            <w:szCs w:val="22"/>
            <w:rPrChange w:id="1433" w:author="Josh Butler" w:date="2022-03-11T10:47:00Z">
              <w:rPr>
                <w:rFonts w:ascii="AvenirNext LT Pro Regular" w:eastAsia="Times New Roman" w:hAnsi="AvenirNext LT Pro Regular" w:cs="Times New Roman"/>
                <w:sz w:val="22"/>
                <w:szCs w:val="22"/>
              </w:rPr>
            </w:rPrChange>
          </w:rPr>
          <w:delText>Project Description: Phelps 158 Solar Farm is a 6.74 MWDC</w:delText>
        </w:r>
        <w:r w:rsidRPr="00AF52D8" w:rsidDel="009C4903">
          <w:rPr>
            <w:rFonts w:ascii="Times New Roman" w:hAnsi="Times New Roman" w:cs="Times New Roman"/>
            <w:sz w:val="22"/>
            <w:szCs w:val="22"/>
            <w:rPrChange w:id="1434" w:author="Josh Butler" w:date="2022-03-11T10:47:00Z">
              <w:rPr>
                <w:rFonts w:ascii="AvenirNext LT Pro Regular" w:hAnsi="AvenirNext LT Pro Regular"/>
                <w:sz w:val="22"/>
                <w:szCs w:val="22"/>
              </w:rPr>
            </w:rPrChange>
          </w:rPr>
          <w:delText xml:space="preserve"> Single Axis Tracker System (ATI) located in Conway, NC and commissioned in 2018. </w:delText>
        </w:r>
      </w:del>
    </w:p>
    <w:p w14:paraId="18628711" w14:textId="1C3194A3" w:rsidR="003A1ABE" w:rsidRPr="00AF52D8" w:rsidDel="009C4903" w:rsidRDefault="003A1ABE" w:rsidP="003A1ABE">
      <w:pPr>
        <w:pStyle w:val="ListParagraph"/>
        <w:spacing w:before="0" w:after="0" w:line="240" w:lineRule="auto"/>
        <w:ind w:left="0" w:hanging="810"/>
        <w:rPr>
          <w:del w:id="1435" w:author="Josh Butler" w:date="2021-10-29T15:57:00Z"/>
          <w:rFonts w:ascii="Times New Roman" w:hAnsi="Times New Roman" w:cs="Times New Roman"/>
          <w:sz w:val="22"/>
          <w:szCs w:val="22"/>
          <w:rPrChange w:id="1436" w:author="Josh Butler" w:date="2022-03-11T10:47:00Z">
            <w:rPr>
              <w:del w:id="1437" w:author="Josh Butler" w:date="2021-10-29T15:57:00Z"/>
              <w:rFonts w:ascii="AvenirNext LT Pro Regular" w:hAnsi="AvenirNext LT Pro Regular"/>
              <w:sz w:val="22"/>
              <w:szCs w:val="22"/>
            </w:rPr>
          </w:rPrChange>
        </w:rPr>
      </w:pPr>
    </w:p>
    <w:p w14:paraId="16E46794" w14:textId="41B0958D" w:rsidR="003A1ABE" w:rsidRPr="00AF52D8" w:rsidDel="009C4903" w:rsidRDefault="003A1ABE" w:rsidP="003A1ABE">
      <w:pPr>
        <w:pStyle w:val="ListParagraph"/>
        <w:spacing w:before="0" w:after="0" w:line="240" w:lineRule="auto"/>
        <w:ind w:left="0" w:hanging="810"/>
        <w:rPr>
          <w:del w:id="1438" w:author="Josh Butler" w:date="2021-10-29T15:57:00Z"/>
          <w:rFonts w:ascii="Times New Roman" w:hAnsi="Times New Roman" w:cs="Times New Roman"/>
          <w:sz w:val="22"/>
          <w:szCs w:val="22"/>
          <w:rPrChange w:id="1439" w:author="Josh Butler" w:date="2022-03-11T10:47:00Z">
            <w:rPr>
              <w:del w:id="1440" w:author="Josh Butler" w:date="2021-10-29T15:57:00Z"/>
              <w:rFonts w:ascii="AvenirNext LT Pro Regular" w:hAnsi="AvenirNext LT Pro Regular"/>
              <w:sz w:val="22"/>
              <w:szCs w:val="22"/>
            </w:rPr>
          </w:rPrChange>
        </w:rPr>
      </w:pPr>
      <w:del w:id="1441" w:author="Josh Butler" w:date="2021-10-29T15:57:00Z">
        <w:r w:rsidRPr="00AF52D8" w:rsidDel="009C4903">
          <w:rPr>
            <w:rFonts w:ascii="Times New Roman" w:hAnsi="Times New Roman" w:cs="Times New Roman"/>
            <w:sz w:val="22"/>
            <w:szCs w:val="22"/>
            <w:rPrChange w:id="1442" w:author="Josh Butler" w:date="2022-03-11T10:47:00Z">
              <w:rPr>
                <w:rFonts w:ascii="AvenirNext LT Pro Regular" w:hAnsi="AvenirNext LT Pro Regular"/>
                <w:sz w:val="22"/>
                <w:szCs w:val="22"/>
              </w:rPr>
            </w:rPrChange>
          </w:rPr>
          <w:delText xml:space="preserve">Major system design components include: </w:delText>
        </w:r>
        <w:r w:rsidRPr="00AF52D8" w:rsidDel="009C4903">
          <w:rPr>
            <w:rFonts w:ascii="Times New Roman" w:eastAsia="Times New Roman" w:hAnsi="Times New Roman" w:cs="Times New Roman"/>
            <w:sz w:val="22"/>
            <w:szCs w:val="22"/>
            <w:rPrChange w:id="1443" w:author="Josh Butler" w:date="2022-03-11T10:47:00Z">
              <w:rPr>
                <w:rFonts w:ascii="AvenirNext LT Pro Regular" w:eastAsia="Times New Roman" w:hAnsi="AvenirNext LT Pro Regular" w:cs="Times New Roman"/>
                <w:sz w:val="22"/>
                <w:szCs w:val="22"/>
              </w:rPr>
            </w:rPrChange>
          </w:rPr>
          <w:br/>
        </w:r>
      </w:del>
    </w:p>
    <w:p w14:paraId="5366486B" w14:textId="1BCE6054" w:rsidR="003A1ABE" w:rsidRPr="00AF52D8" w:rsidDel="009C4903" w:rsidRDefault="003A1ABE" w:rsidP="003A1ABE">
      <w:pPr>
        <w:pStyle w:val="ListParagraph"/>
        <w:numPr>
          <w:ilvl w:val="0"/>
          <w:numId w:val="7"/>
        </w:numPr>
        <w:ind w:left="-180" w:hanging="270"/>
        <w:rPr>
          <w:del w:id="1444" w:author="Josh Butler" w:date="2021-10-29T15:57:00Z"/>
          <w:rFonts w:ascii="Times New Roman" w:hAnsi="Times New Roman" w:cs="Times New Roman"/>
          <w:sz w:val="22"/>
          <w:szCs w:val="22"/>
          <w:rPrChange w:id="1445" w:author="Josh Butler" w:date="2022-03-11T10:47:00Z">
            <w:rPr>
              <w:del w:id="1446" w:author="Josh Butler" w:date="2021-10-29T15:57:00Z"/>
              <w:rFonts w:ascii="AvenirNext LT Pro Regular" w:hAnsi="AvenirNext LT Pro Regular"/>
              <w:sz w:val="22"/>
              <w:szCs w:val="22"/>
            </w:rPr>
          </w:rPrChange>
        </w:rPr>
      </w:pPr>
      <w:del w:id="1447" w:author="Josh Butler" w:date="2021-10-29T15:57:00Z">
        <w:r w:rsidRPr="00AF52D8" w:rsidDel="009C4903">
          <w:rPr>
            <w:rFonts w:ascii="Times New Roman" w:hAnsi="Times New Roman" w:cs="Times New Roman"/>
            <w:sz w:val="22"/>
            <w:szCs w:val="22"/>
            <w:rPrChange w:id="1448" w:author="Josh Butler" w:date="2022-03-11T10:47:00Z">
              <w:rPr>
                <w:rFonts w:ascii="AvenirNext LT Pro Regular" w:hAnsi="AvenirNext LT Pro Regular"/>
                <w:sz w:val="22"/>
                <w:szCs w:val="22"/>
              </w:rPr>
            </w:rPrChange>
          </w:rPr>
          <w:delText>ReneSola 325W 72 Cell 1500V Crystalline PV Modules</w:delText>
        </w:r>
      </w:del>
    </w:p>
    <w:p w14:paraId="15F51ECB" w14:textId="05CE6AB3" w:rsidR="003A1ABE" w:rsidRPr="00AF52D8" w:rsidDel="009C4903" w:rsidRDefault="003A1ABE" w:rsidP="003A1ABE">
      <w:pPr>
        <w:pStyle w:val="ListParagraph"/>
        <w:numPr>
          <w:ilvl w:val="0"/>
          <w:numId w:val="7"/>
        </w:numPr>
        <w:ind w:left="-180" w:hanging="270"/>
        <w:rPr>
          <w:del w:id="1449" w:author="Josh Butler" w:date="2021-10-29T15:57:00Z"/>
          <w:rFonts w:ascii="Times New Roman" w:hAnsi="Times New Roman" w:cs="Times New Roman"/>
          <w:sz w:val="22"/>
          <w:szCs w:val="22"/>
          <w:rPrChange w:id="1450" w:author="Josh Butler" w:date="2022-03-11T10:47:00Z">
            <w:rPr>
              <w:del w:id="1451" w:author="Josh Butler" w:date="2021-10-29T15:57:00Z"/>
              <w:rFonts w:ascii="AvenirNext LT Pro Regular" w:hAnsi="AvenirNext LT Pro Regular"/>
              <w:sz w:val="22"/>
              <w:szCs w:val="22"/>
            </w:rPr>
          </w:rPrChange>
        </w:rPr>
      </w:pPr>
      <w:del w:id="1452" w:author="Josh Butler" w:date="2021-10-29T15:57:00Z">
        <w:r w:rsidRPr="00AF52D8" w:rsidDel="009C4903">
          <w:rPr>
            <w:rFonts w:ascii="Times New Roman" w:hAnsi="Times New Roman" w:cs="Times New Roman"/>
            <w:sz w:val="22"/>
            <w:szCs w:val="22"/>
            <w:rPrChange w:id="1453" w:author="Josh Butler" w:date="2022-03-11T10:47:00Z">
              <w:rPr>
                <w:rFonts w:ascii="AvenirNext LT Pro Regular" w:hAnsi="AvenirNext LT Pro Regular"/>
                <w:sz w:val="22"/>
                <w:szCs w:val="22"/>
              </w:rPr>
            </w:rPrChange>
          </w:rPr>
          <w:delText xml:space="preserve">SMA 2500kw Central Inverters </w:delText>
        </w:r>
      </w:del>
    </w:p>
    <w:p w14:paraId="77AB1720" w14:textId="604B67AE" w:rsidR="003A1ABE" w:rsidRPr="00AF52D8" w:rsidDel="009C4903" w:rsidRDefault="003A1ABE" w:rsidP="003A1ABE">
      <w:pPr>
        <w:pStyle w:val="ListParagraph"/>
        <w:numPr>
          <w:ilvl w:val="0"/>
          <w:numId w:val="7"/>
        </w:numPr>
        <w:ind w:left="-180" w:hanging="270"/>
        <w:rPr>
          <w:del w:id="1454" w:author="Josh Butler" w:date="2021-10-29T15:57:00Z"/>
          <w:rFonts w:ascii="Times New Roman" w:hAnsi="Times New Roman" w:cs="Times New Roman"/>
          <w:sz w:val="22"/>
          <w:szCs w:val="22"/>
          <w:rPrChange w:id="1455" w:author="Josh Butler" w:date="2022-03-11T10:47:00Z">
            <w:rPr>
              <w:del w:id="1456" w:author="Josh Butler" w:date="2021-10-29T15:57:00Z"/>
              <w:rFonts w:ascii="AvenirNext LT Pro Regular" w:hAnsi="AvenirNext LT Pro Regular"/>
              <w:sz w:val="22"/>
              <w:szCs w:val="22"/>
            </w:rPr>
          </w:rPrChange>
        </w:rPr>
      </w:pPr>
      <w:del w:id="1457" w:author="Josh Butler" w:date="2021-10-29T15:57:00Z">
        <w:r w:rsidRPr="00AF52D8" w:rsidDel="009C4903">
          <w:rPr>
            <w:rFonts w:ascii="Times New Roman" w:hAnsi="Times New Roman" w:cs="Times New Roman"/>
            <w:sz w:val="22"/>
            <w:szCs w:val="22"/>
            <w:rPrChange w:id="1458" w:author="Josh Butler" w:date="2022-03-11T10:47:00Z">
              <w:rPr>
                <w:rFonts w:ascii="AvenirNext LT Pro Regular" w:hAnsi="AvenirNext LT Pro Regular"/>
                <w:sz w:val="22"/>
                <w:szCs w:val="22"/>
              </w:rPr>
            </w:rPrChange>
          </w:rPr>
          <w:delText>CAB- Above Ground Cable Management System</w:delText>
        </w:r>
      </w:del>
    </w:p>
    <w:p w14:paraId="79A32E78" w14:textId="3C93BD92" w:rsidR="003A1ABE" w:rsidRPr="00AF52D8" w:rsidDel="009C4903" w:rsidRDefault="003A1ABE" w:rsidP="003A1ABE">
      <w:pPr>
        <w:pStyle w:val="ListParagraph"/>
        <w:numPr>
          <w:ilvl w:val="0"/>
          <w:numId w:val="7"/>
        </w:numPr>
        <w:ind w:left="-180" w:hanging="270"/>
        <w:rPr>
          <w:del w:id="1459" w:author="Josh Butler" w:date="2021-10-29T15:57:00Z"/>
          <w:rFonts w:ascii="Times New Roman" w:hAnsi="Times New Roman" w:cs="Times New Roman"/>
          <w:sz w:val="22"/>
          <w:szCs w:val="22"/>
          <w:rPrChange w:id="1460" w:author="Josh Butler" w:date="2022-03-11T10:47:00Z">
            <w:rPr>
              <w:del w:id="1461" w:author="Josh Butler" w:date="2021-10-29T15:57:00Z"/>
              <w:rFonts w:ascii="AvenirNext LT Pro Regular" w:hAnsi="AvenirNext LT Pro Regular"/>
              <w:sz w:val="22"/>
              <w:szCs w:val="22"/>
            </w:rPr>
          </w:rPrChange>
        </w:rPr>
      </w:pPr>
      <w:del w:id="1462" w:author="Josh Butler" w:date="2021-10-29T15:57:00Z">
        <w:r w:rsidRPr="00AF52D8" w:rsidDel="009C4903">
          <w:rPr>
            <w:rFonts w:ascii="Times New Roman" w:hAnsi="Times New Roman" w:cs="Times New Roman"/>
            <w:sz w:val="22"/>
            <w:szCs w:val="22"/>
            <w:rPrChange w:id="1463" w:author="Josh Butler" w:date="2022-03-11T10:47:00Z">
              <w:rPr>
                <w:rFonts w:ascii="AvenirNext LT Pro Regular" w:hAnsi="AvenirNext LT Pro Regular"/>
                <w:sz w:val="22"/>
                <w:szCs w:val="22"/>
              </w:rPr>
            </w:rPrChange>
          </w:rPr>
          <w:delText>Also Energy SCADA</w:delText>
        </w:r>
      </w:del>
    </w:p>
    <w:p w14:paraId="043A9793" w14:textId="44ED7508" w:rsidR="003A1ABE" w:rsidRPr="00AF52D8" w:rsidDel="009C4903" w:rsidRDefault="003A1ABE" w:rsidP="003A1ABE">
      <w:pPr>
        <w:pStyle w:val="ListParagraph"/>
        <w:numPr>
          <w:ilvl w:val="0"/>
          <w:numId w:val="7"/>
        </w:numPr>
        <w:ind w:left="-180" w:hanging="270"/>
        <w:rPr>
          <w:del w:id="1464" w:author="Josh Butler" w:date="2021-10-29T15:57:00Z"/>
          <w:rFonts w:ascii="Times New Roman" w:hAnsi="Times New Roman" w:cs="Times New Roman"/>
          <w:sz w:val="22"/>
          <w:szCs w:val="22"/>
          <w:rPrChange w:id="1465" w:author="Josh Butler" w:date="2022-03-11T10:47:00Z">
            <w:rPr>
              <w:del w:id="1466" w:author="Josh Butler" w:date="2021-10-29T15:57:00Z"/>
              <w:rFonts w:ascii="AvenirNext LT Pro Regular" w:hAnsi="AvenirNext LT Pro Regular"/>
              <w:sz w:val="22"/>
              <w:szCs w:val="22"/>
            </w:rPr>
          </w:rPrChange>
        </w:rPr>
      </w:pPr>
      <w:del w:id="1467" w:author="Josh Butler" w:date="2021-10-29T15:57:00Z">
        <w:r w:rsidRPr="00AF52D8" w:rsidDel="009C4903">
          <w:rPr>
            <w:rFonts w:ascii="Times New Roman" w:hAnsi="Times New Roman" w:cs="Times New Roman"/>
            <w:sz w:val="22"/>
            <w:szCs w:val="22"/>
            <w:rPrChange w:id="1468" w:author="Josh Butler" w:date="2022-03-11T10:47:00Z">
              <w:rPr>
                <w:rFonts w:ascii="AvenirNext LT Pro Regular" w:hAnsi="AvenirNext LT Pro Regular"/>
                <w:sz w:val="22"/>
                <w:szCs w:val="22"/>
              </w:rPr>
            </w:rPrChange>
          </w:rPr>
          <w:delText>34.5kv Interconnection Dominion Power</w:delText>
        </w:r>
      </w:del>
    </w:p>
    <w:p w14:paraId="56D59E1E" w14:textId="64AF7BE9" w:rsidR="003A1ABE" w:rsidRPr="00AF52D8" w:rsidDel="009C4903" w:rsidRDefault="003A1ABE" w:rsidP="003A1ABE">
      <w:pPr>
        <w:pStyle w:val="ListParagraph"/>
        <w:rPr>
          <w:del w:id="1469" w:author="Josh Butler" w:date="2021-10-29T15:57:00Z"/>
          <w:rFonts w:ascii="Times New Roman" w:hAnsi="Times New Roman" w:cs="Times New Roman"/>
          <w:sz w:val="22"/>
          <w:szCs w:val="22"/>
          <w:rPrChange w:id="1470" w:author="Josh Butler" w:date="2022-03-11T10:47:00Z">
            <w:rPr>
              <w:del w:id="1471" w:author="Josh Butler" w:date="2021-10-29T15:57:00Z"/>
              <w:rFonts w:ascii="AvenirNext LT Pro Regular" w:hAnsi="AvenirNext LT Pro Regular"/>
              <w:sz w:val="22"/>
              <w:szCs w:val="22"/>
            </w:rPr>
          </w:rPrChange>
        </w:rPr>
      </w:pPr>
    </w:p>
    <w:p w14:paraId="5C1FDC2F" w14:textId="765B68DC" w:rsidR="003A1ABE" w:rsidRPr="00AF52D8" w:rsidDel="009C4903" w:rsidRDefault="003A1ABE" w:rsidP="003A1ABE">
      <w:pPr>
        <w:pStyle w:val="ListParagraph"/>
        <w:ind w:left="0" w:hanging="810"/>
        <w:rPr>
          <w:del w:id="1472" w:author="Josh Butler" w:date="2021-10-29T15:57:00Z"/>
          <w:rFonts w:ascii="Times New Roman" w:hAnsi="Times New Roman" w:cs="Times New Roman"/>
          <w:sz w:val="22"/>
          <w:szCs w:val="22"/>
          <w:rPrChange w:id="1473" w:author="Josh Butler" w:date="2022-03-11T10:47:00Z">
            <w:rPr>
              <w:del w:id="1474" w:author="Josh Butler" w:date="2021-10-29T15:57:00Z"/>
              <w:rFonts w:ascii="AvenirNext LT Pro Regular" w:hAnsi="AvenirNext LT Pro Regular"/>
              <w:sz w:val="22"/>
              <w:szCs w:val="22"/>
            </w:rPr>
          </w:rPrChange>
        </w:rPr>
      </w:pPr>
      <w:del w:id="1475" w:author="Josh Butler" w:date="2021-10-29T15:57:00Z">
        <w:r w:rsidRPr="00AF52D8" w:rsidDel="009C4903">
          <w:rPr>
            <w:rFonts w:ascii="Times New Roman" w:hAnsi="Times New Roman" w:cs="Times New Roman"/>
            <w:sz w:val="22"/>
            <w:szCs w:val="22"/>
            <w:rPrChange w:id="1476" w:author="Josh Butler" w:date="2022-03-11T10:47:00Z">
              <w:rPr>
                <w:rFonts w:ascii="AvenirNext LT Pro Regular" w:hAnsi="AvenirNext LT Pro Regular"/>
                <w:sz w:val="22"/>
                <w:szCs w:val="22"/>
              </w:rPr>
            </w:rPrChange>
          </w:rPr>
          <w:delText xml:space="preserve">Client Name: Mark Bell </w:delText>
        </w:r>
      </w:del>
    </w:p>
    <w:p w14:paraId="4D4ED782" w14:textId="4B86A6F6" w:rsidR="003A1ABE" w:rsidRPr="00AF52D8" w:rsidDel="009C4903" w:rsidRDefault="003A1ABE" w:rsidP="003A1ABE">
      <w:pPr>
        <w:pStyle w:val="ListParagraph"/>
        <w:ind w:left="0" w:hanging="810"/>
        <w:rPr>
          <w:del w:id="1477" w:author="Josh Butler" w:date="2021-10-29T15:57:00Z"/>
          <w:rFonts w:ascii="Times New Roman" w:hAnsi="Times New Roman" w:cs="Times New Roman"/>
          <w:sz w:val="22"/>
          <w:szCs w:val="22"/>
          <w:rPrChange w:id="1478" w:author="Josh Butler" w:date="2022-03-11T10:47:00Z">
            <w:rPr>
              <w:del w:id="1479" w:author="Josh Butler" w:date="2021-10-29T15:57:00Z"/>
              <w:rFonts w:ascii="AvenirNext LT Pro Regular" w:hAnsi="AvenirNext LT Pro Regular"/>
              <w:sz w:val="22"/>
              <w:szCs w:val="22"/>
            </w:rPr>
          </w:rPrChange>
        </w:rPr>
      </w:pPr>
      <w:del w:id="1480" w:author="Josh Butler" w:date="2021-10-29T15:57:00Z">
        <w:r w:rsidRPr="00AF52D8" w:rsidDel="009C4903">
          <w:rPr>
            <w:rFonts w:ascii="Times New Roman" w:hAnsi="Times New Roman" w:cs="Times New Roman"/>
            <w:sz w:val="22"/>
            <w:szCs w:val="22"/>
            <w:rPrChange w:id="1481" w:author="Josh Butler" w:date="2022-03-11T10:47:00Z">
              <w:rPr>
                <w:rFonts w:ascii="AvenirNext LT Pro Regular" w:hAnsi="AvenirNext LT Pro Regular"/>
                <w:sz w:val="22"/>
                <w:szCs w:val="22"/>
              </w:rPr>
            </w:rPrChange>
          </w:rPr>
          <w:delText xml:space="preserve">Organization: Velo Solar </w:delText>
        </w:r>
      </w:del>
    </w:p>
    <w:p w14:paraId="64AE674C" w14:textId="72BA372E" w:rsidR="003A1ABE" w:rsidRPr="00AF52D8" w:rsidDel="009C4903" w:rsidRDefault="003A1ABE" w:rsidP="003A1ABE">
      <w:pPr>
        <w:pStyle w:val="ListParagraph"/>
        <w:ind w:left="0" w:hanging="810"/>
        <w:rPr>
          <w:del w:id="1482" w:author="Josh Butler" w:date="2021-10-29T15:57:00Z"/>
          <w:rFonts w:ascii="Times New Roman" w:hAnsi="Times New Roman" w:cs="Times New Roman"/>
          <w:sz w:val="22"/>
          <w:szCs w:val="22"/>
          <w:rPrChange w:id="1483" w:author="Josh Butler" w:date="2022-03-11T10:47:00Z">
            <w:rPr>
              <w:del w:id="1484" w:author="Josh Butler" w:date="2021-10-29T15:57:00Z"/>
              <w:rFonts w:ascii="AvenirNext LT Pro Regular" w:hAnsi="AvenirNext LT Pro Regular"/>
              <w:sz w:val="22"/>
              <w:szCs w:val="22"/>
            </w:rPr>
          </w:rPrChange>
        </w:rPr>
      </w:pPr>
      <w:del w:id="1485" w:author="Josh Butler" w:date="2021-10-29T15:57:00Z">
        <w:r w:rsidRPr="00AF52D8" w:rsidDel="009C4903">
          <w:rPr>
            <w:rFonts w:ascii="Times New Roman" w:hAnsi="Times New Roman" w:cs="Times New Roman"/>
            <w:sz w:val="22"/>
            <w:szCs w:val="22"/>
            <w:rPrChange w:id="1486" w:author="Josh Butler" w:date="2022-03-11T10:47:00Z">
              <w:rPr>
                <w:rFonts w:ascii="AvenirNext LT Pro Regular" w:hAnsi="AvenirNext LT Pro Regular"/>
                <w:sz w:val="22"/>
                <w:szCs w:val="22"/>
              </w:rPr>
            </w:rPrChange>
          </w:rPr>
          <w:delText xml:space="preserve">Contact Information: M 404.583.8321 E </w:delText>
        </w:r>
        <w:r w:rsidR="004C76D3" w:rsidRPr="00AF52D8" w:rsidDel="009C4903">
          <w:rPr>
            <w:rFonts w:ascii="Times New Roman" w:hAnsi="Times New Roman" w:cs="Times New Roman"/>
            <w:rPrChange w:id="1487" w:author="Josh Butler" w:date="2022-03-11T10:47:00Z">
              <w:rPr/>
            </w:rPrChange>
          </w:rPr>
          <w:fldChar w:fldCharType="begin"/>
        </w:r>
        <w:r w:rsidR="004C76D3" w:rsidRPr="00AF52D8" w:rsidDel="009C4903">
          <w:rPr>
            <w:rFonts w:ascii="Times New Roman" w:hAnsi="Times New Roman" w:cs="Times New Roman"/>
            <w:rPrChange w:id="1488" w:author="Josh Butler" w:date="2022-03-11T10:47:00Z">
              <w:rPr/>
            </w:rPrChange>
          </w:rPr>
          <w:delInstrText xml:space="preserve"> HYPERLINK "mailto:mbell@velosolar.com" </w:delInstrText>
        </w:r>
        <w:r w:rsidR="004C76D3" w:rsidRPr="00803617" w:rsidDel="009C4903">
          <w:rPr>
            <w:rFonts w:ascii="Times New Roman" w:hAnsi="Times New Roman" w:cs="Times New Roman"/>
          </w:rPr>
        </w:r>
        <w:r w:rsidR="004C76D3" w:rsidRPr="00AF52D8" w:rsidDel="009C4903">
          <w:rPr>
            <w:rFonts w:ascii="Times New Roman" w:hAnsi="Times New Roman" w:cs="Times New Roman"/>
            <w:rPrChange w:id="1489" w:author="Josh Butler" w:date="2022-03-11T10:47:00Z">
              <w:rPr>
                <w:rStyle w:val="Hyperlink"/>
                <w:rFonts w:ascii="AvenirNext LT Pro Regular" w:hAnsi="AvenirNext LT Pro Regular"/>
                <w:sz w:val="22"/>
                <w:szCs w:val="22"/>
              </w:rPr>
            </w:rPrChange>
          </w:rPr>
          <w:fldChar w:fldCharType="separate"/>
        </w:r>
        <w:r w:rsidRPr="00AF52D8" w:rsidDel="009C4903">
          <w:rPr>
            <w:rStyle w:val="Hyperlink"/>
            <w:rFonts w:ascii="Times New Roman" w:hAnsi="Times New Roman" w:cs="Times New Roman"/>
            <w:sz w:val="22"/>
            <w:szCs w:val="22"/>
            <w:u w:val="none"/>
            <w:rPrChange w:id="1490" w:author="Josh Butler" w:date="2022-03-11T10:47:00Z">
              <w:rPr>
                <w:rStyle w:val="Hyperlink"/>
                <w:rFonts w:ascii="AvenirNext LT Pro Regular" w:hAnsi="AvenirNext LT Pro Regular"/>
                <w:sz w:val="22"/>
                <w:szCs w:val="22"/>
              </w:rPr>
            </w:rPrChange>
          </w:rPr>
          <w:delText>mbell@velosolar.com</w:delText>
        </w:r>
        <w:r w:rsidR="004C76D3" w:rsidRPr="00AF52D8" w:rsidDel="009C4903">
          <w:rPr>
            <w:rStyle w:val="Hyperlink"/>
            <w:rFonts w:ascii="Times New Roman" w:hAnsi="Times New Roman" w:cs="Times New Roman"/>
            <w:sz w:val="22"/>
            <w:szCs w:val="22"/>
            <w:u w:val="none"/>
            <w:rPrChange w:id="1491" w:author="Josh Butler" w:date="2022-03-11T10:47:00Z">
              <w:rPr>
                <w:rStyle w:val="Hyperlink"/>
                <w:rFonts w:ascii="AvenirNext LT Pro Regular" w:hAnsi="AvenirNext LT Pro Regular"/>
                <w:sz w:val="22"/>
                <w:szCs w:val="22"/>
              </w:rPr>
            </w:rPrChange>
          </w:rPr>
          <w:fldChar w:fldCharType="end"/>
        </w:r>
      </w:del>
    </w:p>
    <w:p w14:paraId="11BDBCFB" w14:textId="6CE3DB7E" w:rsidR="003A1ABE" w:rsidRPr="00AF52D8" w:rsidDel="009C4903" w:rsidRDefault="003A1ABE" w:rsidP="003A1ABE">
      <w:pPr>
        <w:pStyle w:val="ListParagraph"/>
        <w:spacing w:before="0" w:after="0" w:line="240" w:lineRule="auto"/>
        <w:ind w:left="0" w:hanging="810"/>
        <w:rPr>
          <w:del w:id="1492" w:author="Josh Butler" w:date="2021-10-29T15:57:00Z"/>
          <w:rFonts w:ascii="Times New Roman" w:hAnsi="Times New Roman" w:cs="Times New Roman"/>
          <w:sz w:val="22"/>
          <w:szCs w:val="22"/>
          <w:rPrChange w:id="1493" w:author="Josh Butler" w:date="2022-03-11T10:47:00Z">
            <w:rPr>
              <w:del w:id="1494" w:author="Josh Butler" w:date="2021-10-29T15:57:00Z"/>
              <w:rFonts w:ascii="AvenirNext LT Pro Regular" w:hAnsi="AvenirNext LT Pro Regular"/>
              <w:sz w:val="22"/>
              <w:szCs w:val="22"/>
            </w:rPr>
          </w:rPrChange>
        </w:rPr>
      </w:pPr>
    </w:p>
    <w:p w14:paraId="3707B204" w14:textId="76BD682D" w:rsidR="003A1ABE" w:rsidRPr="00AF52D8" w:rsidDel="009C4903" w:rsidRDefault="003A1ABE" w:rsidP="003A1ABE">
      <w:pPr>
        <w:pStyle w:val="ListParagraph"/>
        <w:spacing w:before="0" w:after="0" w:line="240" w:lineRule="auto"/>
        <w:ind w:left="-810"/>
        <w:rPr>
          <w:del w:id="1495" w:author="Josh Butler" w:date="2021-10-29T15:57:00Z"/>
          <w:rFonts w:ascii="Times New Roman" w:hAnsi="Times New Roman" w:cs="Times New Roman"/>
          <w:sz w:val="22"/>
          <w:szCs w:val="22"/>
          <w:rPrChange w:id="1496" w:author="Josh Butler" w:date="2022-03-11T10:47:00Z">
            <w:rPr>
              <w:del w:id="1497" w:author="Josh Butler" w:date="2021-10-29T15:57:00Z"/>
              <w:rFonts w:ascii="AvenirNext LT Pro Regular" w:hAnsi="AvenirNext LT Pro Regular"/>
              <w:sz w:val="22"/>
              <w:szCs w:val="22"/>
            </w:rPr>
          </w:rPrChange>
        </w:rPr>
      </w:pPr>
      <w:del w:id="1498" w:author="Josh Butler" w:date="2021-10-29T15:57:00Z">
        <w:r w:rsidRPr="00AF52D8" w:rsidDel="009C4903">
          <w:rPr>
            <w:rFonts w:ascii="Times New Roman" w:eastAsia="Times New Roman" w:hAnsi="Times New Roman" w:cs="Times New Roman"/>
            <w:sz w:val="22"/>
            <w:szCs w:val="22"/>
            <w:rPrChange w:id="1499" w:author="Josh Butler" w:date="2022-03-11T10:47:00Z">
              <w:rPr>
                <w:rFonts w:ascii="AvenirNext LT Pro Regular" w:eastAsia="Times New Roman" w:hAnsi="AvenirNext LT Pro Regular" w:cs="Times New Roman"/>
                <w:sz w:val="22"/>
                <w:szCs w:val="22"/>
              </w:rPr>
            </w:rPrChange>
          </w:rPr>
          <w:delText>Project Description: Old Plank Road Solar Farm is a 3.90 MWDC</w:delText>
        </w:r>
        <w:r w:rsidRPr="00AF52D8" w:rsidDel="009C4903">
          <w:rPr>
            <w:rFonts w:ascii="Times New Roman" w:hAnsi="Times New Roman" w:cs="Times New Roman"/>
            <w:sz w:val="22"/>
            <w:szCs w:val="22"/>
            <w:rPrChange w:id="1500" w:author="Josh Butler" w:date="2022-03-11T10:47:00Z">
              <w:rPr>
                <w:rFonts w:ascii="AvenirNext LT Pro Regular" w:hAnsi="AvenirNext LT Pro Regular"/>
                <w:sz w:val="22"/>
                <w:szCs w:val="22"/>
              </w:rPr>
            </w:rPrChange>
          </w:rPr>
          <w:delText xml:space="preserve"> Single Axis Tracker System (ATI) located in Jacksonville, FL and commissioned in 2017. </w:delText>
        </w:r>
      </w:del>
    </w:p>
    <w:p w14:paraId="3D450C36" w14:textId="5B52850D" w:rsidR="003A1ABE" w:rsidRPr="00AF52D8" w:rsidDel="009C4903" w:rsidRDefault="003A1ABE" w:rsidP="003A1ABE">
      <w:pPr>
        <w:pStyle w:val="ListParagraph"/>
        <w:spacing w:before="0" w:after="0" w:line="240" w:lineRule="auto"/>
        <w:ind w:left="0" w:hanging="810"/>
        <w:rPr>
          <w:del w:id="1501" w:author="Josh Butler" w:date="2021-10-29T15:57:00Z"/>
          <w:rFonts w:ascii="Times New Roman" w:hAnsi="Times New Roman" w:cs="Times New Roman"/>
          <w:sz w:val="22"/>
          <w:szCs w:val="22"/>
          <w:rPrChange w:id="1502" w:author="Josh Butler" w:date="2022-03-11T10:47:00Z">
            <w:rPr>
              <w:del w:id="1503" w:author="Josh Butler" w:date="2021-10-29T15:57:00Z"/>
              <w:rFonts w:ascii="AvenirNext LT Pro Regular" w:hAnsi="AvenirNext LT Pro Regular"/>
              <w:sz w:val="22"/>
              <w:szCs w:val="22"/>
            </w:rPr>
          </w:rPrChange>
        </w:rPr>
      </w:pPr>
    </w:p>
    <w:p w14:paraId="1CF23568" w14:textId="466F2A30" w:rsidR="003A1ABE" w:rsidRPr="00AF52D8" w:rsidDel="009C4903" w:rsidRDefault="003A1ABE" w:rsidP="003A1ABE">
      <w:pPr>
        <w:pStyle w:val="ListParagraph"/>
        <w:spacing w:before="0" w:after="0" w:line="240" w:lineRule="auto"/>
        <w:ind w:left="0" w:hanging="810"/>
        <w:rPr>
          <w:del w:id="1504" w:author="Josh Butler" w:date="2021-10-29T15:57:00Z"/>
          <w:rFonts w:ascii="Times New Roman" w:hAnsi="Times New Roman" w:cs="Times New Roman"/>
          <w:sz w:val="22"/>
          <w:szCs w:val="22"/>
          <w:rPrChange w:id="1505" w:author="Josh Butler" w:date="2022-03-11T10:47:00Z">
            <w:rPr>
              <w:del w:id="1506" w:author="Josh Butler" w:date="2021-10-29T15:57:00Z"/>
              <w:rFonts w:ascii="AvenirNext LT Pro Regular" w:hAnsi="AvenirNext LT Pro Regular"/>
              <w:sz w:val="22"/>
              <w:szCs w:val="22"/>
            </w:rPr>
          </w:rPrChange>
        </w:rPr>
      </w:pPr>
      <w:del w:id="1507" w:author="Josh Butler" w:date="2021-10-29T15:57:00Z">
        <w:r w:rsidRPr="00AF52D8" w:rsidDel="009C4903">
          <w:rPr>
            <w:rFonts w:ascii="Times New Roman" w:hAnsi="Times New Roman" w:cs="Times New Roman"/>
            <w:sz w:val="22"/>
            <w:szCs w:val="22"/>
            <w:rPrChange w:id="1508" w:author="Josh Butler" w:date="2022-03-11T10:47:00Z">
              <w:rPr>
                <w:rFonts w:ascii="AvenirNext LT Pro Regular" w:hAnsi="AvenirNext LT Pro Regular"/>
                <w:sz w:val="22"/>
                <w:szCs w:val="22"/>
              </w:rPr>
            </w:rPrChange>
          </w:rPr>
          <w:delText xml:space="preserve">Major system design components include: </w:delText>
        </w:r>
        <w:r w:rsidRPr="00AF52D8" w:rsidDel="009C4903">
          <w:rPr>
            <w:rFonts w:ascii="Times New Roman" w:eastAsia="Times New Roman" w:hAnsi="Times New Roman" w:cs="Times New Roman"/>
            <w:sz w:val="22"/>
            <w:szCs w:val="22"/>
            <w:rPrChange w:id="1509" w:author="Josh Butler" w:date="2022-03-11T10:47:00Z">
              <w:rPr>
                <w:rFonts w:ascii="AvenirNext LT Pro Regular" w:eastAsia="Times New Roman" w:hAnsi="AvenirNext LT Pro Regular" w:cs="Times New Roman"/>
                <w:sz w:val="22"/>
                <w:szCs w:val="22"/>
              </w:rPr>
            </w:rPrChange>
          </w:rPr>
          <w:br/>
        </w:r>
      </w:del>
    </w:p>
    <w:p w14:paraId="12F79CB1" w14:textId="230E8EA7" w:rsidR="003A1ABE" w:rsidRPr="00AF52D8" w:rsidDel="009C4903" w:rsidRDefault="003A1ABE" w:rsidP="003A1ABE">
      <w:pPr>
        <w:pStyle w:val="ListParagraph"/>
        <w:numPr>
          <w:ilvl w:val="0"/>
          <w:numId w:val="7"/>
        </w:numPr>
        <w:ind w:left="-180" w:hanging="270"/>
        <w:rPr>
          <w:del w:id="1510" w:author="Josh Butler" w:date="2021-10-29T15:57:00Z"/>
          <w:rFonts w:ascii="Times New Roman" w:hAnsi="Times New Roman" w:cs="Times New Roman"/>
          <w:sz w:val="22"/>
          <w:szCs w:val="22"/>
          <w:rPrChange w:id="1511" w:author="Josh Butler" w:date="2022-03-11T10:47:00Z">
            <w:rPr>
              <w:del w:id="1512" w:author="Josh Butler" w:date="2021-10-29T15:57:00Z"/>
              <w:rFonts w:ascii="AvenirNext LT Pro Regular" w:hAnsi="AvenirNext LT Pro Regular"/>
              <w:sz w:val="22"/>
              <w:szCs w:val="22"/>
            </w:rPr>
          </w:rPrChange>
        </w:rPr>
      </w:pPr>
      <w:del w:id="1513" w:author="Josh Butler" w:date="2021-10-29T15:57:00Z">
        <w:r w:rsidRPr="00AF52D8" w:rsidDel="009C4903">
          <w:rPr>
            <w:rFonts w:ascii="Times New Roman" w:hAnsi="Times New Roman" w:cs="Times New Roman"/>
            <w:sz w:val="22"/>
            <w:szCs w:val="22"/>
            <w:rPrChange w:id="1514" w:author="Josh Butler" w:date="2022-03-11T10:47:00Z">
              <w:rPr>
                <w:rFonts w:ascii="AvenirNext LT Pro Regular" w:hAnsi="AvenirNext LT Pro Regular"/>
                <w:sz w:val="22"/>
                <w:szCs w:val="22"/>
              </w:rPr>
            </w:rPrChange>
          </w:rPr>
          <w:delText>Jinko 330W 72 Cell 1500V Crystalline PV Modules</w:delText>
        </w:r>
      </w:del>
    </w:p>
    <w:p w14:paraId="4042F7D6" w14:textId="4BE247DE" w:rsidR="003A1ABE" w:rsidRPr="00AF52D8" w:rsidDel="009C4903" w:rsidRDefault="003A1ABE" w:rsidP="003A1ABE">
      <w:pPr>
        <w:pStyle w:val="ListParagraph"/>
        <w:numPr>
          <w:ilvl w:val="0"/>
          <w:numId w:val="7"/>
        </w:numPr>
        <w:ind w:left="-180" w:hanging="270"/>
        <w:rPr>
          <w:del w:id="1515" w:author="Josh Butler" w:date="2021-10-29T15:57:00Z"/>
          <w:rFonts w:ascii="Times New Roman" w:hAnsi="Times New Roman" w:cs="Times New Roman"/>
          <w:sz w:val="22"/>
          <w:szCs w:val="22"/>
          <w:rPrChange w:id="1516" w:author="Josh Butler" w:date="2022-03-11T10:47:00Z">
            <w:rPr>
              <w:del w:id="1517" w:author="Josh Butler" w:date="2021-10-29T15:57:00Z"/>
              <w:rFonts w:ascii="AvenirNext LT Pro Regular" w:hAnsi="AvenirNext LT Pro Regular"/>
              <w:sz w:val="22"/>
              <w:szCs w:val="22"/>
            </w:rPr>
          </w:rPrChange>
        </w:rPr>
      </w:pPr>
      <w:del w:id="1518" w:author="Josh Butler" w:date="2021-10-29T15:57:00Z">
        <w:r w:rsidRPr="00AF52D8" w:rsidDel="009C4903">
          <w:rPr>
            <w:rFonts w:ascii="Times New Roman" w:hAnsi="Times New Roman" w:cs="Times New Roman"/>
            <w:sz w:val="22"/>
            <w:szCs w:val="22"/>
            <w:rPrChange w:id="1519" w:author="Josh Butler" w:date="2022-03-11T10:47:00Z">
              <w:rPr>
                <w:rFonts w:ascii="AvenirNext LT Pro Regular" w:hAnsi="AvenirNext LT Pro Regular"/>
                <w:sz w:val="22"/>
                <w:szCs w:val="22"/>
              </w:rPr>
            </w:rPrChange>
          </w:rPr>
          <w:delText xml:space="preserve">SMA 1850kw  Central Inverters </w:delText>
        </w:r>
      </w:del>
    </w:p>
    <w:p w14:paraId="642A95CC" w14:textId="6691B663" w:rsidR="003A1ABE" w:rsidRPr="00AF52D8" w:rsidDel="009C4903" w:rsidRDefault="003A1ABE" w:rsidP="003A1ABE">
      <w:pPr>
        <w:pStyle w:val="ListParagraph"/>
        <w:numPr>
          <w:ilvl w:val="0"/>
          <w:numId w:val="7"/>
        </w:numPr>
        <w:ind w:left="-180" w:hanging="270"/>
        <w:rPr>
          <w:del w:id="1520" w:author="Josh Butler" w:date="2021-10-29T15:57:00Z"/>
          <w:rFonts w:ascii="Times New Roman" w:hAnsi="Times New Roman" w:cs="Times New Roman"/>
          <w:sz w:val="22"/>
          <w:szCs w:val="22"/>
          <w:rPrChange w:id="1521" w:author="Josh Butler" w:date="2022-03-11T10:47:00Z">
            <w:rPr>
              <w:del w:id="1522" w:author="Josh Butler" w:date="2021-10-29T15:57:00Z"/>
              <w:rFonts w:ascii="AvenirNext LT Pro Regular" w:hAnsi="AvenirNext LT Pro Regular"/>
              <w:sz w:val="22"/>
              <w:szCs w:val="22"/>
            </w:rPr>
          </w:rPrChange>
        </w:rPr>
      </w:pPr>
      <w:del w:id="1523" w:author="Josh Butler" w:date="2021-10-29T15:57:00Z">
        <w:r w:rsidRPr="00AF52D8" w:rsidDel="009C4903">
          <w:rPr>
            <w:rFonts w:ascii="Times New Roman" w:hAnsi="Times New Roman" w:cs="Times New Roman"/>
            <w:sz w:val="22"/>
            <w:szCs w:val="22"/>
            <w:rPrChange w:id="1524" w:author="Josh Butler" w:date="2022-03-11T10:47:00Z">
              <w:rPr>
                <w:rFonts w:ascii="AvenirNext LT Pro Regular" w:hAnsi="AvenirNext LT Pro Regular"/>
                <w:sz w:val="22"/>
                <w:szCs w:val="22"/>
              </w:rPr>
            </w:rPrChange>
          </w:rPr>
          <w:delText>25kv Interconnection Jacksonville Electric Authority</w:delText>
        </w:r>
      </w:del>
    </w:p>
    <w:p w14:paraId="50C190C5" w14:textId="7F0EE195" w:rsidR="003A1ABE" w:rsidRPr="00AF52D8" w:rsidDel="009C4903" w:rsidRDefault="003A1ABE" w:rsidP="003A1ABE">
      <w:pPr>
        <w:pStyle w:val="ListParagraph"/>
        <w:rPr>
          <w:del w:id="1525" w:author="Josh Butler" w:date="2021-10-29T15:57:00Z"/>
          <w:rFonts w:ascii="Times New Roman" w:hAnsi="Times New Roman" w:cs="Times New Roman"/>
          <w:sz w:val="22"/>
          <w:szCs w:val="22"/>
          <w:rPrChange w:id="1526" w:author="Josh Butler" w:date="2022-03-11T10:47:00Z">
            <w:rPr>
              <w:del w:id="1527" w:author="Josh Butler" w:date="2021-10-29T15:57:00Z"/>
              <w:rFonts w:ascii="AvenirNext LT Pro Regular" w:hAnsi="AvenirNext LT Pro Regular"/>
              <w:sz w:val="22"/>
              <w:szCs w:val="22"/>
            </w:rPr>
          </w:rPrChange>
        </w:rPr>
      </w:pPr>
    </w:p>
    <w:p w14:paraId="2CDBB15B" w14:textId="51B46CE6" w:rsidR="003A1ABE" w:rsidRPr="00AF52D8" w:rsidDel="009C4903" w:rsidRDefault="003A1ABE" w:rsidP="003A1ABE">
      <w:pPr>
        <w:pStyle w:val="ListParagraph"/>
        <w:ind w:left="-810"/>
        <w:rPr>
          <w:del w:id="1528" w:author="Josh Butler" w:date="2021-10-29T15:57:00Z"/>
          <w:rFonts w:ascii="Times New Roman" w:hAnsi="Times New Roman" w:cs="Times New Roman"/>
          <w:sz w:val="22"/>
          <w:szCs w:val="22"/>
          <w:rPrChange w:id="1529" w:author="Josh Butler" w:date="2022-03-11T10:47:00Z">
            <w:rPr>
              <w:del w:id="1530" w:author="Josh Butler" w:date="2021-10-29T15:57:00Z"/>
              <w:rFonts w:ascii="AvenirNext LT Pro Regular" w:hAnsi="AvenirNext LT Pro Regular"/>
              <w:sz w:val="22"/>
              <w:szCs w:val="22"/>
            </w:rPr>
          </w:rPrChange>
        </w:rPr>
      </w:pPr>
      <w:del w:id="1531" w:author="Josh Butler" w:date="2021-10-29T15:57:00Z">
        <w:r w:rsidRPr="00AF52D8" w:rsidDel="009C4903">
          <w:rPr>
            <w:rFonts w:ascii="Times New Roman" w:hAnsi="Times New Roman" w:cs="Times New Roman"/>
            <w:sz w:val="22"/>
            <w:szCs w:val="22"/>
            <w:rPrChange w:id="1532" w:author="Josh Butler" w:date="2022-03-11T10:47:00Z">
              <w:rPr>
                <w:rFonts w:ascii="AvenirNext LT Pro Regular" w:hAnsi="AvenirNext LT Pro Regular"/>
                <w:sz w:val="22"/>
                <w:szCs w:val="22"/>
              </w:rPr>
            </w:rPrChange>
          </w:rPr>
          <w:delText xml:space="preserve">Client Name: Andy Hershberger </w:delText>
        </w:r>
      </w:del>
    </w:p>
    <w:p w14:paraId="032FB718" w14:textId="736602F1" w:rsidR="003A1ABE" w:rsidRPr="00AF52D8" w:rsidDel="009C4903" w:rsidRDefault="003A1ABE" w:rsidP="003A1ABE">
      <w:pPr>
        <w:pStyle w:val="ListParagraph"/>
        <w:ind w:left="-810"/>
        <w:rPr>
          <w:del w:id="1533" w:author="Josh Butler" w:date="2021-10-29T15:57:00Z"/>
          <w:rFonts w:ascii="Times New Roman" w:hAnsi="Times New Roman" w:cs="Times New Roman"/>
          <w:sz w:val="22"/>
          <w:szCs w:val="22"/>
          <w:rPrChange w:id="1534" w:author="Josh Butler" w:date="2022-03-11T10:47:00Z">
            <w:rPr>
              <w:del w:id="1535" w:author="Josh Butler" w:date="2021-10-29T15:57:00Z"/>
              <w:rFonts w:ascii="AvenirNext LT Pro Regular" w:hAnsi="AvenirNext LT Pro Regular"/>
              <w:sz w:val="22"/>
              <w:szCs w:val="22"/>
            </w:rPr>
          </w:rPrChange>
        </w:rPr>
      </w:pPr>
      <w:del w:id="1536" w:author="Josh Butler" w:date="2021-10-29T15:57:00Z">
        <w:r w:rsidRPr="00AF52D8" w:rsidDel="009C4903">
          <w:rPr>
            <w:rFonts w:ascii="Times New Roman" w:hAnsi="Times New Roman" w:cs="Times New Roman"/>
            <w:sz w:val="22"/>
            <w:szCs w:val="22"/>
            <w:rPrChange w:id="1537" w:author="Josh Butler" w:date="2022-03-11T10:47:00Z">
              <w:rPr>
                <w:rFonts w:ascii="AvenirNext LT Pro Regular" w:hAnsi="AvenirNext LT Pro Regular"/>
                <w:sz w:val="22"/>
                <w:szCs w:val="22"/>
              </w:rPr>
            </w:rPrChange>
          </w:rPr>
          <w:delText xml:space="preserve">Organization: Conergy Projects Group </w:delText>
        </w:r>
      </w:del>
    </w:p>
    <w:p w14:paraId="588FCEB0" w14:textId="233C998A" w:rsidR="003A1ABE" w:rsidRPr="00AF52D8" w:rsidDel="009C4903" w:rsidRDefault="003A1ABE" w:rsidP="003A1ABE">
      <w:pPr>
        <w:pStyle w:val="ListParagraph"/>
        <w:ind w:left="-810"/>
        <w:rPr>
          <w:del w:id="1538" w:author="Josh Butler" w:date="2021-10-29T15:57:00Z"/>
          <w:rFonts w:ascii="Times New Roman" w:hAnsi="Times New Roman" w:cs="Times New Roman"/>
          <w:sz w:val="22"/>
          <w:szCs w:val="22"/>
          <w:rPrChange w:id="1539" w:author="Josh Butler" w:date="2022-03-11T10:47:00Z">
            <w:rPr>
              <w:del w:id="1540" w:author="Josh Butler" w:date="2021-10-29T15:57:00Z"/>
              <w:rFonts w:ascii="AvenirNext LT Pro Regular" w:hAnsi="AvenirNext LT Pro Regular"/>
              <w:sz w:val="22"/>
              <w:szCs w:val="22"/>
            </w:rPr>
          </w:rPrChange>
        </w:rPr>
      </w:pPr>
      <w:del w:id="1541" w:author="Josh Butler" w:date="2021-10-29T15:57:00Z">
        <w:r w:rsidRPr="00AF52D8" w:rsidDel="009C4903">
          <w:rPr>
            <w:rFonts w:ascii="Times New Roman" w:hAnsi="Times New Roman" w:cs="Times New Roman"/>
            <w:sz w:val="22"/>
            <w:szCs w:val="22"/>
            <w:rPrChange w:id="1542" w:author="Josh Butler" w:date="2022-03-11T10:47:00Z">
              <w:rPr>
                <w:rFonts w:ascii="AvenirNext LT Pro Regular" w:hAnsi="AvenirNext LT Pro Regular"/>
                <w:sz w:val="22"/>
                <w:szCs w:val="22"/>
              </w:rPr>
            </w:rPrChange>
          </w:rPr>
          <w:delText xml:space="preserve">Contact Information: M 540.560.7032 E </w:delText>
        </w:r>
        <w:r w:rsidR="004C76D3" w:rsidRPr="00AF52D8" w:rsidDel="009C4903">
          <w:rPr>
            <w:rFonts w:ascii="Times New Roman" w:hAnsi="Times New Roman" w:cs="Times New Roman"/>
            <w:rPrChange w:id="1543" w:author="Josh Butler" w:date="2022-03-11T10:47:00Z">
              <w:rPr/>
            </w:rPrChange>
          </w:rPr>
          <w:fldChar w:fldCharType="begin"/>
        </w:r>
        <w:r w:rsidR="004C76D3" w:rsidRPr="00AF52D8" w:rsidDel="009C4903">
          <w:rPr>
            <w:rFonts w:ascii="Times New Roman" w:hAnsi="Times New Roman" w:cs="Times New Roman"/>
            <w:rPrChange w:id="1544" w:author="Josh Butler" w:date="2022-03-11T10:47:00Z">
              <w:rPr/>
            </w:rPrChange>
          </w:rPr>
          <w:delInstrText xml:space="preserve"> HYPERLINK "mailto:andy.hershberger@sgc-power.com" </w:delInstrText>
        </w:r>
        <w:r w:rsidR="004C76D3" w:rsidRPr="00803617" w:rsidDel="009C4903">
          <w:rPr>
            <w:rFonts w:ascii="Times New Roman" w:hAnsi="Times New Roman" w:cs="Times New Roman"/>
          </w:rPr>
        </w:r>
        <w:r w:rsidR="004C76D3" w:rsidRPr="00AF52D8" w:rsidDel="009C4903">
          <w:rPr>
            <w:rFonts w:ascii="Times New Roman" w:hAnsi="Times New Roman" w:cs="Times New Roman"/>
            <w:rPrChange w:id="1545" w:author="Josh Butler" w:date="2022-03-11T10:47:00Z">
              <w:rPr>
                <w:rStyle w:val="Hyperlink"/>
                <w:rFonts w:ascii="AvenirNext LT Pro Regular" w:hAnsi="AvenirNext LT Pro Regular"/>
                <w:sz w:val="22"/>
                <w:szCs w:val="22"/>
              </w:rPr>
            </w:rPrChange>
          </w:rPr>
          <w:fldChar w:fldCharType="separate"/>
        </w:r>
        <w:r w:rsidRPr="00AF52D8" w:rsidDel="009C4903">
          <w:rPr>
            <w:rStyle w:val="Hyperlink"/>
            <w:rFonts w:ascii="Times New Roman" w:hAnsi="Times New Roman" w:cs="Times New Roman"/>
            <w:sz w:val="22"/>
            <w:szCs w:val="22"/>
            <w:u w:val="none"/>
            <w:rPrChange w:id="1546" w:author="Josh Butler" w:date="2022-03-11T10:47:00Z">
              <w:rPr>
                <w:rStyle w:val="Hyperlink"/>
                <w:rFonts w:ascii="AvenirNext LT Pro Regular" w:hAnsi="AvenirNext LT Pro Regular"/>
                <w:sz w:val="22"/>
                <w:szCs w:val="22"/>
              </w:rPr>
            </w:rPrChange>
          </w:rPr>
          <w:delText>andy.hershberger@sgc-power.com</w:delText>
        </w:r>
        <w:r w:rsidR="004C76D3" w:rsidRPr="00AF52D8" w:rsidDel="009C4903">
          <w:rPr>
            <w:rStyle w:val="Hyperlink"/>
            <w:rFonts w:ascii="Times New Roman" w:hAnsi="Times New Roman" w:cs="Times New Roman"/>
            <w:sz w:val="22"/>
            <w:szCs w:val="22"/>
            <w:u w:val="none"/>
            <w:rPrChange w:id="1547" w:author="Josh Butler" w:date="2022-03-11T10:47:00Z">
              <w:rPr>
                <w:rStyle w:val="Hyperlink"/>
                <w:rFonts w:ascii="AvenirNext LT Pro Regular" w:hAnsi="AvenirNext LT Pro Regular"/>
                <w:sz w:val="22"/>
                <w:szCs w:val="22"/>
              </w:rPr>
            </w:rPrChange>
          </w:rPr>
          <w:fldChar w:fldCharType="end"/>
        </w:r>
      </w:del>
    </w:p>
    <w:p w14:paraId="1FF90DE8" w14:textId="66DB1314" w:rsidR="003A1ABE" w:rsidRPr="00AF52D8" w:rsidDel="009C4903" w:rsidRDefault="003A1ABE" w:rsidP="003A1ABE">
      <w:pPr>
        <w:pStyle w:val="ListParagraph"/>
        <w:spacing w:before="0" w:after="0" w:line="240" w:lineRule="auto"/>
        <w:ind w:left="-810"/>
        <w:rPr>
          <w:del w:id="1548" w:author="Josh Butler" w:date="2021-10-29T15:57:00Z"/>
          <w:rFonts w:ascii="Times New Roman" w:hAnsi="Times New Roman" w:cs="Times New Roman"/>
          <w:sz w:val="22"/>
          <w:szCs w:val="22"/>
          <w:rPrChange w:id="1549" w:author="Josh Butler" w:date="2022-03-11T10:47:00Z">
            <w:rPr>
              <w:del w:id="1550" w:author="Josh Butler" w:date="2021-10-29T15:57:00Z"/>
              <w:rFonts w:ascii="AvenirNext LT Pro Regular" w:hAnsi="AvenirNext LT Pro Regular"/>
              <w:sz w:val="22"/>
              <w:szCs w:val="22"/>
            </w:rPr>
          </w:rPrChange>
        </w:rPr>
      </w:pPr>
    </w:p>
    <w:p w14:paraId="30975134" w14:textId="03496DA4" w:rsidR="003A1ABE" w:rsidRPr="00AF52D8" w:rsidDel="009C4903" w:rsidRDefault="003A1ABE" w:rsidP="003A1ABE">
      <w:pPr>
        <w:pStyle w:val="ListParagraph"/>
        <w:spacing w:before="0" w:after="0" w:line="240" w:lineRule="auto"/>
        <w:ind w:left="-810"/>
        <w:rPr>
          <w:del w:id="1551" w:author="Josh Butler" w:date="2021-10-29T15:57:00Z"/>
          <w:rFonts w:ascii="Times New Roman" w:hAnsi="Times New Roman" w:cs="Times New Roman"/>
          <w:sz w:val="22"/>
          <w:szCs w:val="22"/>
          <w:rPrChange w:id="1552" w:author="Josh Butler" w:date="2022-03-11T10:47:00Z">
            <w:rPr>
              <w:del w:id="1553" w:author="Josh Butler" w:date="2021-10-29T15:57:00Z"/>
              <w:rFonts w:ascii="AvenirNext LT Pro Regular" w:hAnsi="AvenirNext LT Pro Regular"/>
              <w:sz w:val="22"/>
              <w:szCs w:val="22"/>
            </w:rPr>
          </w:rPrChange>
        </w:rPr>
      </w:pPr>
      <w:del w:id="1554" w:author="Josh Butler" w:date="2021-10-29T15:57:00Z">
        <w:r w:rsidRPr="00AF52D8" w:rsidDel="009C4903">
          <w:rPr>
            <w:rFonts w:ascii="Times New Roman" w:eastAsia="Times New Roman" w:hAnsi="Times New Roman" w:cs="Times New Roman"/>
            <w:sz w:val="22"/>
            <w:szCs w:val="22"/>
            <w:rPrChange w:id="1555" w:author="Josh Butler" w:date="2022-03-11T10:47:00Z">
              <w:rPr>
                <w:rFonts w:ascii="AvenirNext LT Pro Regular" w:eastAsia="Times New Roman" w:hAnsi="AvenirNext LT Pro Regular" w:cs="Times New Roman"/>
                <w:sz w:val="22"/>
                <w:szCs w:val="22"/>
              </w:rPr>
            </w:rPrChange>
          </w:rPr>
          <w:delText xml:space="preserve">Project Description: The HREF and NC-1 Solar Portfolios consist of (9) Fixed-Tilt (Schletter) project sites located throughout NC totaling 49.33 MWDC. </w:delText>
        </w:r>
        <w:r w:rsidRPr="00AF52D8" w:rsidDel="009C4903">
          <w:rPr>
            <w:rFonts w:ascii="Times New Roman" w:hAnsi="Times New Roman" w:cs="Times New Roman"/>
            <w:sz w:val="22"/>
            <w:szCs w:val="22"/>
            <w:rPrChange w:id="1556" w:author="Josh Butler" w:date="2022-03-11T10:47:00Z">
              <w:rPr>
                <w:rFonts w:ascii="AvenirNext LT Pro Regular" w:hAnsi="AvenirNext LT Pro Regular"/>
                <w:sz w:val="22"/>
                <w:szCs w:val="22"/>
              </w:rPr>
            </w:rPrChange>
          </w:rPr>
          <w:delText xml:space="preserve"> HREF Portfolio construction began simultaneously in October of 2014 and commissioned in February 2015. NC-1 Portfolio construction began simultaneously in October of 2015 and was commissioned in February of 2016. </w:delText>
        </w:r>
      </w:del>
    </w:p>
    <w:p w14:paraId="3812FC27" w14:textId="32FFD245" w:rsidR="003A1ABE" w:rsidRPr="00AF52D8" w:rsidDel="009C4903" w:rsidRDefault="003A1ABE" w:rsidP="003A1ABE">
      <w:pPr>
        <w:pStyle w:val="ListParagraph"/>
        <w:spacing w:before="0" w:after="0" w:line="240" w:lineRule="auto"/>
        <w:ind w:left="-810"/>
        <w:rPr>
          <w:del w:id="1557" w:author="Josh Butler" w:date="2021-10-29T15:57:00Z"/>
          <w:rFonts w:ascii="Times New Roman" w:hAnsi="Times New Roman" w:cs="Times New Roman"/>
          <w:sz w:val="22"/>
          <w:szCs w:val="22"/>
          <w:rPrChange w:id="1558" w:author="Josh Butler" w:date="2022-03-11T10:47:00Z">
            <w:rPr>
              <w:del w:id="1559" w:author="Josh Butler" w:date="2021-10-29T15:57:00Z"/>
              <w:rFonts w:ascii="AvenirNext LT Pro Regular" w:hAnsi="AvenirNext LT Pro Regular"/>
              <w:sz w:val="22"/>
              <w:szCs w:val="22"/>
            </w:rPr>
          </w:rPrChange>
        </w:rPr>
      </w:pPr>
    </w:p>
    <w:p w14:paraId="4B6029DA" w14:textId="345A5EDD" w:rsidR="003A1ABE" w:rsidRPr="00AF52D8" w:rsidDel="009C4903" w:rsidRDefault="003A1ABE" w:rsidP="003A1ABE">
      <w:pPr>
        <w:pStyle w:val="ListParagraph"/>
        <w:spacing w:before="0" w:after="0" w:line="240" w:lineRule="auto"/>
        <w:ind w:left="-810"/>
        <w:rPr>
          <w:del w:id="1560" w:author="Josh Butler" w:date="2021-10-29T15:57:00Z"/>
          <w:rFonts w:ascii="Times New Roman" w:hAnsi="Times New Roman" w:cs="Times New Roman"/>
          <w:sz w:val="22"/>
          <w:szCs w:val="22"/>
          <w:rPrChange w:id="1561" w:author="Josh Butler" w:date="2022-03-11T10:47:00Z">
            <w:rPr>
              <w:del w:id="1562" w:author="Josh Butler" w:date="2021-10-29T15:57:00Z"/>
              <w:rFonts w:ascii="AvenirNext LT Pro Regular" w:hAnsi="AvenirNext LT Pro Regular"/>
              <w:sz w:val="22"/>
              <w:szCs w:val="22"/>
            </w:rPr>
          </w:rPrChange>
        </w:rPr>
      </w:pPr>
      <w:del w:id="1563" w:author="Josh Butler" w:date="2021-10-29T15:57:00Z">
        <w:r w:rsidRPr="00AF52D8" w:rsidDel="009C4903">
          <w:rPr>
            <w:rFonts w:ascii="Times New Roman" w:hAnsi="Times New Roman" w:cs="Times New Roman"/>
            <w:sz w:val="22"/>
            <w:szCs w:val="22"/>
            <w:rPrChange w:id="1564" w:author="Josh Butler" w:date="2022-03-11T10:47:00Z">
              <w:rPr>
                <w:rFonts w:ascii="AvenirNext LT Pro Regular" w:hAnsi="AvenirNext LT Pro Regular"/>
                <w:sz w:val="22"/>
                <w:szCs w:val="22"/>
              </w:rPr>
            </w:rPrChange>
          </w:rPr>
          <w:delText xml:space="preserve">Major portfolio system design components include: </w:delText>
        </w:r>
        <w:r w:rsidRPr="00AF52D8" w:rsidDel="009C4903">
          <w:rPr>
            <w:rFonts w:ascii="Times New Roman" w:eastAsia="Times New Roman" w:hAnsi="Times New Roman" w:cs="Times New Roman"/>
            <w:sz w:val="22"/>
            <w:szCs w:val="22"/>
            <w:rPrChange w:id="1565" w:author="Josh Butler" w:date="2022-03-11T10:47:00Z">
              <w:rPr>
                <w:rFonts w:ascii="AvenirNext LT Pro Regular" w:eastAsia="Times New Roman" w:hAnsi="AvenirNext LT Pro Regular" w:cs="Times New Roman"/>
                <w:sz w:val="22"/>
                <w:szCs w:val="22"/>
              </w:rPr>
            </w:rPrChange>
          </w:rPr>
          <w:br/>
        </w:r>
      </w:del>
    </w:p>
    <w:p w14:paraId="43326730" w14:textId="3F53A14D" w:rsidR="003A1ABE" w:rsidRPr="00AF52D8" w:rsidDel="009C4903" w:rsidRDefault="003A1ABE" w:rsidP="003A1ABE">
      <w:pPr>
        <w:pStyle w:val="ListParagraph"/>
        <w:numPr>
          <w:ilvl w:val="0"/>
          <w:numId w:val="7"/>
        </w:numPr>
        <w:ind w:left="-90"/>
        <w:rPr>
          <w:del w:id="1566" w:author="Josh Butler" w:date="2021-10-29T15:57:00Z"/>
          <w:rFonts w:ascii="Times New Roman" w:hAnsi="Times New Roman" w:cs="Times New Roman"/>
          <w:sz w:val="22"/>
          <w:szCs w:val="22"/>
          <w:rPrChange w:id="1567" w:author="Josh Butler" w:date="2022-03-11T10:47:00Z">
            <w:rPr>
              <w:del w:id="1568" w:author="Josh Butler" w:date="2021-10-29T15:57:00Z"/>
              <w:rFonts w:ascii="AvenirNext LT Pro Regular" w:hAnsi="AvenirNext LT Pro Regular"/>
              <w:sz w:val="22"/>
              <w:szCs w:val="22"/>
            </w:rPr>
          </w:rPrChange>
        </w:rPr>
      </w:pPr>
      <w:del w:id="1569" w:author="Josh Butler" w:date="2021-10-29T15:57:00Z">
        <w:r w:rsidRPr="00AF52D8" w:rsidDel="009C4903">
          <w:rPr>
            <w:rFonts w:ascii="Times New Roman" w:hAnsi="Times New Roman" w:cs="Times New Roman"/>
            <w:sz w:val="22"/>
            <w:szCs w:val="22"/>
            <w:rPrChange w:id="1570" w:author="Josh Butler" w:date="2022-03-11T10:47:00Z">
              <w:rPr>
                <w:rFonts w:ascii="AvenirNext LT Pro Regular" w:hAnsi="AvenirNext LT Pro Regular"/>
                <w:sz w:val="22"/>
                <w:szCs w:val="22"/>
              </w:rPr>
            </w:rPrChange>
          </w:rPr>
          <w:delText>Astronergy 305-310W PV Modules</w:delText>
        </w:r>
      </w:del>
    </w:p>
    <w:p w14:paraId="7FAD71DA" w14:textId="26BC232F" w:rsidR="003A1ABE" w:rsidRPr="00AF52D8" w:rsidDel="009C4903" w:rsidRDefault="003A1ABE" w:rsidP="003A1ABE">
      <w:pPr>
        <w:pStyle w:val="ListParagraph"/>
        <w:numPr>
          <w:ilvl w:val="0"/>
          <w:numId w:val="7"/>
        </w:numPr>
        <w:ind w:left="-90"/>
        <w:rPr>
          <w:del w:id="1571" w:author="Josh Butler" w:date="2021-10-29T15:57:00Z"/>
          <w:rFonts w:ascii="Times New Roman" w:hAnsi="Times New Roman" w:cs="Times New Roman"/>
          <w:sz w:val="22"/>
          <w:szCs w:val="22"/>
          <w:rPrChange w:id="1572" w:author="Josh Butler" w:date="2022-03-11T10:47:00Z">
            <w:rPr>
              <w:del w:id="1573" w:author="Josh Butler" w:date="2021-10-29T15:57:00Z"/>
              <w:rFonts w:ascii="AvenirNext LT Pro Regular" w:hAnsi="AvenirNext LT Pro Regular"/>
              <w:sz w:val="22"/>
              <w:szCs w:val="22"/>
            </w:rPr>
          </w:rPrChange>
        </w:rPr>
      </w:pPr>
      <w:del w:id="1574" w:author="Josh Butler" w:date="2021-10-29T15:57:00Z">
        <w:r w:rsidRPr="00AF52D8" w:rsidDel="009C4903">
          <w:rPr>
            <w:rFonts w:ascii="Times New Roman" w:hAnsi="Times New Roman" w:cs="Times New Roman"/>
            <w:sz w:val="22"/>
            <w:szCs w:val="22"/>
            <w:rPrChange w:id="1575" w:author="Josh Butler" w:date="2022-03-11T10:47:00Z">
              <w:rPr>
                <w:rFonts w:ascii="AvenirNext LT Pro Regular" w:hAnsi="AvenirNext LT Pro Regular"/>
                <w:sz w:val="22"/>
                <w:szCs w:val="22"/>
              </w:rPr>
            </w:rPrChange>
          </w:rPr>
          <w:delText xml:space="preserve">Eaton Power Xpert Solar Central Inverters </w:delText>
        </w:r>
      </w:del>
    </w:p>
    <w:p w14:paraId="3BF5BB18" w14:textId="5168B656" w:rsidR="003A1ABE" w:rsidRPr="00AF52D8" w:rsidDel="009C4903" w:rsidRDefault="003A1ABE" w:rsidP="003A1ABE">
      <w:pPr>
        <w:pStyle w:val="ListParagraph"/>
        <w:numPr>
          <w:ilvl w:val="0"/>
          <w:numId w:val="7"/>
        </w:numPr>
        <w:ind w:left="-90"/>
        <w:rPr>
          <w:del w:id="1576" w:author="Josh Butler" w:date="2021-10-29T15:57:00Z"/>
          <w:rFonts w:ascii="Times New Roman" w:hAnsi="Times New Roman" w:cs="Times New Roman"/>
          <w:sz w:val="22"/>
          <w:szCs w:val="22"/>
          <w:rPrChange w:id="1577" w:author="Josh Butler" w:date="2022-03-11T10:47:00Z">
            <w:rPr>
              <w:del w:id="1578" w:author="Josh Butler" w:date="2021-10-29T15:57:00Z"/>
              <w:rFonts w:ascii="AvenirNext LT Pro Regular" w:hAnsi="AvenirNext LT Pro Regular"/>
              <w:sz w:val="22"/>
              <w:szCs w:val="22"/>
            </w:rPr>
          </w:rPrChange>
        </w:rPr>
      </w:pPr>
      <w:del w:id="1579" w:author="Josh Butler" w:date="2021-10-29T15:57:00Z">
        <w:r w:rsidRPr="00AF52D8" w:rsidDel="009C4903">
          <w:rPr>
            <w:rFonts w:ascii="Times New Roman" w:hAnsi="Times New Roman" w:cs="Times New Roman"/>
            <w:sz w:val="22"/>
            <w:szCs w:val="22"/>
            <w:rPrChange w:id="1580" w:author="Josh Butler" w:date="2022-03-11T10:47:00Z">
              <w:rPr>
                <w:rFonts w:ascii="AvenirNext LT Pro Regular" w:hAnsi="AvenirNext LT Pro Regular"/>
                <w:sz w:val="22"/>
                <w:szCs w:val="22"/>
              </w:rPr>
            </w:rPrChange>
          </w:rPr>
          <w:delText>Locus SCADA</w:delText>
        </w:r>
      </w:del>
    </w:p>
    <w:p w14:paraId="5D176E25" w14:textId="4837CFDF" w:rsidR="003A1ABE" w:rsidRPr="00AF52D8" w:rsidDel="009C4903" w:rsidRDefault="003A1ABE" w:rsidP="003A1ABE">
      <w:pPr>
        <w:pStyle w:val="ListParagraph"/>
        <w:ind w:left="-810"/>
        <w:rPr>
          <w:del w:id="1581" w:author="Josh Butler" w:date="2021-10-29T15:57:00Z"/>
          <w:rFonts w:ascii="Times New Roman" w:hAnsi="Times New Roman" w:cs="Times New Roman"/>
          <w:sz w:val="22"/>
          <w:szCs w:val="22"/>
          <w:rPrChange w:id="1582" w:author="Josh Butler" w:date="2022-03-11T10:47:00Z">
            <w:rPr>
              <w:del w:id="1583" w:author="Josh Butler" w:date="2021-10-29T15:57:00Z"/>
              <w:rFonts w:ascii="AvenirNext LT Pro Regular" w:hAnsi="AvenirNext LT Pro Regular"/>
              <w:sz w:val="22"/>
              <w:szCs w:val="22"/>
            </w:rPr>
          </w:rPrChange>
        </w:rPr>
      </w:pPr>
      <w:del w:id="1584" w:author="Josh Butler" w:date="2021-10-29T15:57:00Z">
        <w:r w:rsidRPr="00AF52D8" w:rsidDel="009C4903">
          <w:rPr>
            <w:rFonts w:ascii="Times New Roman" w:hAnsi="Times New Roman" w:cs="Times New Roman"/>
            <w:sz w:val="22"/>
            <w:szCs w:val="22"/>
            <w:rPrChange w:id="1585" w:author="Josh Butler" w:date="2022-03-11T10:47:00Z">
              <w:rPr>
                <w:rFonts w:ascii="AvenirNext LT Pro Regular" w:hAnsi="AvenirNext LT Pro Regular"/>
                <w:sz w:val="22"/>
                <w:szCs w:val="22"/>
              </w:rPr>
            </w:rPrChange>
          </w:rPr>
          <w:delText xml:space="preserve">Client Name: Blake Jensen </w:delText>
        </w:r>
      </w:del>
    </w:p>
    <w:p w14:paraId="66E966E4" w14:textId="4DA55C89" w:rsidR="003A1ABE" w:rsidRPr="00AF52D8" w:rsidDel="009C4903" w:rsidRDefault="003A1ABE" w:rsidP="003A1ABE">
      <w:pPr>
        <w:pStyle w:val="ListParagraph"/>
        <w:ind w:left="-810"/>
        <w:rPr>
          <w:del w:id="1586" w:author="Josh Butler" w:date="2021-10-29T15:57:00Z"/>
          <w:rFonts w:ascii="Times New Roman" w:hAnsi="Times New Roman" w:cs="Times New Roman"/>
          <w:sz w:val="22"/>
          <w:szCs w:val="22"/>
          <w:rPrChange w:id="1587" w:author="Josh Butler" w:date="2022-03-11T10:47:00Z">
            <w:rPr>
              <w:del w:id="1588" w:author="Josh Butler" w:date="2021-10-29T15:57:00Z"/>
              <w:rFonts w:ascii="AvenirNext LT Pro Regular" w:hAnsi="AvenirNext LT Pro Regular"/>
              <w:sz w:val="22"/>
              <w:szCs w:val="22"/>
            </w:rPr>
          </w:rPrChange>
        </w:rPr>
      </w:pPr>
      <w:del w:id="1589" w:author="Josh Butler" w:date="2021-10-29T15:57:00Z">
        <w:r w:rsidRPr="00AF52D8" w:rsidDel="009C4903">
          <w:rPr>
            <w:rFonts w:ascii="Times New Roman" w:hAnsi="Times New Roman" w:cs="Times New Roman"/>
            <w:sz w:val="22"/>
            <w:szCs w:val="22"/>
            <w:rPrChange w:id="1590" w:author="Josh Butler" w:date="2022-03-11T10:47:00Z">
              <w:rPr>
                <w:rFonts w:ascii="AvenirNext LT Pro Regular" w:hAnsi="AvenirNext LT Pro Regular"/>
                <w:sz w:val="22"/>
                <w:szCs w:val="22"/>
              </w:rPr>
            </w:rPrChange>
          </w:rPr>
          <w:delText xml:space="preserve">Organization: Ecoplexus </w:delText>
        </w:r>
      </w:del>
    </w:p>
    <w:p w14:paraId="231D36C9" w14:textId="145CBAE9" w:rsidR="003A1ABE" w:rsidRPr="00AF52D8" w:rsidDel="009C4903" w:rsidRDefault="003A1ABE" w:rsidP="003A1ABE">
      <w:pPr>
        <w:pStyle w:val="ListParagraph"/>
        <w:ind w:left="-810"/>
        <w:rPr>
          <w:del w:id="1591" w:author="Josh Butler" w:date="2021-10-29T15:57:00Z"/>
          <w:rFonts w:ascii="Times New Roman" w:hAnsi="Times New Roman" w:cs="Times New Roman"/>
          <w:sz w:val="22"/>
          <w:szCs w:val="22"/>
          <w:rPrChange w:id="1592" w:author="Josh Butler" w:date="2022-03-11T10:47:00Z">
            <w:rPr>
              <w:del w:id="1593" w:author="Josh Butler" w:date="2021-10-29T15:57:00Z"/>
              <w:rFonts w:ascii="AvenirNext LT Pro Regular" w:hAnsi="AvenirNext LT Pro Regular"/>
              <w:sz w:val="22"/>
              <w:szCs w:val="22"/>
            </w:rPr>
          </w:rPrChange>
        </w:rPr>
      </w:pPr>
      <w:del w:id="1594" w:author="Josh Butler" w:date="2021-10-29T15:57:00Z">
        <w:r w:rsidRPr="00AF52D8" w:rsidDel="009C4903">
          <w:rPr>
            <w:rFonts w:ascii="Times New Roman" w:hAnsi="Times New Roman" w:cs="Times New Roman"/>
            <w:sz w:val="22"/>
            <w:szCs w:val="22"/>
            <w:rPrChange w:id="1595" w:author="Josh Butler" w:date="2022-03-11T10:47:00Z">
              <w:rPr>
                <w:rFonts w:ascii="AvenirNext LT Pro Regular" w:hAnsi="AvenirNext LT Pro Regular"/>
                <w:sz w:val="22"/>
                <w:szCs w:val="22"/>
              </w:rPr>
            </w:rPrChange>
          </w:rPr>
          <w:delText xml:space="preserve">Contact Information: M 919.770.3273 E </w:delText>
        </w:r>
        <w:r w:rsidR="004C76D3" w:rsidRPr="00AF52D8" w:rsidDel="009C4903">
          <w:rPr>
            <w:rFonts w:ascii="Times New Roman" w:hAnsi="Times New Roman" w:cs="Times New Roman"/>
            <w:rPrChange w:id="1596" w:author="Josh Butler" w:date="2022-03-11T10:47:00Z">
              <w:rPr/>
            </w:rPrChange>
          </w:rPr>
          <w:fldChar w:fldCharType="begin"/>
        </w:r>
        <w:r w:rsidR="004C76D3" w:rsidRPr="00AF52D8" w:rsidDel="009C4903">
          <w:rPr>
            <w:rFonts w:ascii="Times New Roman" w:hAnsi="Times New Roman" w:cs="Times New Roman"/>
            <w:rPrChange w:id="1597" w:author="Josh Butler" w:date="2022-03-11T10:47:00Z">
              <w:rPr/>
            </w:rPrChange>
          </w:rPr>
          <w:delInstrText xml:space="preserve"> HYPERLINK "mailto:b_jensen@risingedgegroup.com" </w:delInstrText>
        </w:r>
        <w:r w:rsidR="004C76D3" w:rsidRPr="00803617" w:rsidDel="009C4903">
          <w:rPr>
            <w:rFonts w:ascii="Times New Roman" w:hAnsi="Times New Roman" w:cs="Times New Roman"/>
          </w:rPr>
        </w:r>
        <w:r w:rsidR="004C76D3" w:rsidRPr="00AF52D8" w:rsidDel="009C4903">
          <w:rPr>
            <w:rFonts w:ascii="Times New Roman" w:hAnsi="Times New Roman" w:cs="Times New Roman"/>
            <w:rPrChange w:id="1598" w:author="Josh Butler" w:date="2022-03-11T10:47:00Z">
              <w:rPr>
                <w:rStyle w:val="Hyperlink"/>
                <w:rFonts w:ascii="AvenirNext LT Pro Regular" w:hAnsi="AvenirNext LT Pro Regular"/>
                <w:sz w:val="22"/>
                <w:szCs w:val="22"/>
              </w:rPr>
            </w:rPrChange>
          </w:rPr>
          <w:fldChar w:fldCharType="separate"/>
        </w:r>
        <w:r w:rsidRPr="00AF52D8" w:rsidDel="009C4903">
          <w:rPr>
            <w:rStyle w:val="Hyperlink"/>
            <w:rFonts w:ascii="Times New Roman" w:hAnsi="Times New Roman" w:cs="Times New Roman"/>
            <w:sz w:val="22"/>
            <w:szCs w:val="22"/>
            <w:u w:val="none"/>
            <w:rPrChange w:id="1599" w:author="Josh Butler" w:date="2022-03-11T10:47:00Z">
              <w:rPr>
                <w:rStyle w:val="Hyperlink"/>
                <w:rFonts w:ascii="AvenirNext LT Pro Regular" w:hAnsi="AvenirNext LT Pro Regular"/>
                <w:sz w:val="22"/>
                <w:szCs w:val="22"/>
              </w:rPr>
            </w:rPrChange>
          </w:rPr>
          <w:delText>b_jensen@risingedgegroup.com</w:delText>
        </w:r>
        <w:r w:rsidR="004C76D3" w:rsidRPr="00AF52D8" w:rsidDel="009C4903">
          <w:rPr>
            <w:rStyle w:val="Hyperlink"/>
            <w:rFonts w:ascii="Times New Roman" w:hAnsi="Times New Roman" w:cs="Times New Roman"/>
            <w:sz w:val="22"/>
            <w:szCs w:val="22"/>
            <w:u w:val="none"/>
            <w:rPrChange w:id="1600" w:author="Josh Butler" w:date="2022-03-11T10:47:00Z">
              <w:rPr>
                <w:rStyle w:val="Hyperlink"/>
                <w:rFonts w:ascii="AvenirNext LT Pro Regular" w:hAnsi="AvenirNext LT Pro Regular"/>
                <w:sz w:val="22"/>
                <w:szCs w:val="22"/>
              </w:rPr>
            </w:rPrChange>
          </w:rPr>
          <w:fldChar w:fldCharType="end"/>
        </w:r>
      </w:del>
    </w:p>
    <w:p w14:paraId="32CB7D76" w14:textId="447B410E" w:rsidR="003A1ABE" w:rsidRPr="00AF52D8" w:rsidDel="009C4903" w:rsidRDefault="003A1ABE" w:rsidP="003A1ABE">
      <w:pPr>
        <w:pStyle w:val="ListParagraph"/>
        <w:spacing w:before="0" w:after="0" w:line="240" w:lineRule="auto"/>
        <w:ind w:left="-810"/>
        <w:rPr>
          <w:del w:id="1601" w:author="Josh Butler" w:date="2021-10-29T15:57:00Z"/>
          <w:rFonts w:ascii="Times New Roman" w:hAnsi="Times New Roman" w:cs="Times New Roman"/>
          <w:sz w:val="22"/>
          <w:szCs w:val="22"/>
          <w:rPrChange w:id="1602" w:author="Josh Butler" w:date="2022-03-11T10:47:00Z">
            <w:rPr>
              <w:del w:id="1603" w:author="Josh Butler" w:date="2021-10-29T15:57:00Z"/>
              <w:rFonts w:ascii="AvenirNext LT Pro Regular" w:hAnsi="AvenirNext LT Pro Regular"/>
              <w:sz w:val="22"/>
              <w:szCs w:val="22"/>
            </w:rPr>
          </w:rPrChange>
        </w:rPr>
      </w:pPr>
    </w:p>
    <w:p w14:paraId="4398D36F" w14:textId="6EA13266" w:rsidR="003A1ABE" w:rsidRPr="00AF52D8" w:rsidDel="009C4903" w:rsidRDefault="003A1ABE" w:rsidP="003A1ABE">
      <w:pPr>
        <w:pStyle w:val="ListParagraph"/>
        <w:spacing w:before="0" w:after="0" w:line="240" w:lineRule="auto"/>
        <w:ind w:left="-810"/>
        <w:rPr>
          <w:del w:id="1604" w:author="Josh Butler" w:date="2021-10-29T15:57:00Z"/>
          <w:rFonts w:ascii="Times New Roman" w:hAnsi="Times New Roman" w:cs="Times New Roman"/>
          <w:sz w:val="22"/>
          <w:szCs w:val="22"/>
          <w:rPrChange w:id="1605" w:author="Josh Butler" w:date="2022-03-11T10:47:00Z">
            <w:rPr>
              <w:del w:id="1606" w:author="Josh Butler" w:date="2021-10-29T15:57:00Z"/>
              <w:rFonts w:ascii="AvenirNext LT Pro Regular" w:hAnsi="AvenirNext LT Pro Regular"/>
              <w:sz w:val="22"/>
              <w:szCs w:val="22"/>
            </w:rPr>
          </w:rPrChange>
        </w:rPr>
      </w:pPr>
      <w:del w:id="1607" w:author="Josh Butler" w:date="2021-10-29T15:57:00Z">
        <w:r w:rsidRPr="00AF52D8" w:rsidDel="009C4903">
          <w:rPr>
            <w:rFonts w:ascii="Times New Roman" w:eastAsia="Times New Roman" w:hAnsi="Times New Roman" w:cs="Times New Roman"/>
            <w:sz w:val="22"/>
            <w:szCs w:val="22"/>
            <w:rPrChange w:id="1608" w:author="Josh Butler" w:date="2022-03-11T10:47:00Z">
              <w:rPr>
                <w:rFonts w:ascii="AvenirNext LT Pro Regular" w:eastAsia="Times New Roman" w:hAnsi="AvenirNext LT Pro Regular" w:cs="Times New Roman"/>
                <w:sz w:val="22"/>
                <w:szCs w:val="22"/>
              </w:rPr>
            </w:rPrChange>
          </w:rPr>
          <w:lastRenderedPageBreak/>
          <w:delText>Project Description: Mattress Factory Solar is a 4.0 MWDC Fixed-Tilt (RBI) project located in Mebane, NC and</w:delText>
        </w:r>
        <w:r w:rsidRPr="00AF52D8" w:rsidDel="009C4903">
          <w:rPr>
            <w:rFonts w:ascii="Times New Roman" w:hAnsi="Times New Roman" w:cs="Times New Roman"/>
            <w:sz w:val="22"/>
            <w:szCs w:val="22"/>
            <w:rPrChange w:id="1609" w:author="Josh Butler" w:date="2022-03-11T10:47:00Z">
              <w:rPr>
                <w:rFonts w:ascii="AvenirNext LT Pro Regular" w:hAnsi="AvenirNext LT Pro Regular"/>
                <w:sz w:val="22"/>
                <w:szCs w:val="22"/>
              </w:rPr>
            </w:rPrChange>
          </w:rPr>
          <w:delText xml:space="preserve"> commissioned in 2016. </w:delText>
        </w:r>
      </w:del>
    </w:p>
    <w:p w14:paraId="58F432AC" w14:textId="391756A3" w:rsidR="003A1ABE" w:rsidRPr="00AF52D8" w:rsidDel="009C4903" w:rsidRDefault="003A1ABE" w:rsidP="003A1ABE">
      <w:pPr>
        <w:pStyle w:val="ListParagraph"/>
        <w:spacing w:before="0" w:after="0" w:line="240" w:lineRule="auto"/>
        <w:ind w:left="-810"/>
        <w:rPr>
          <w:del w:id="1610" w:author="Josh Butler" w:date="2021-10-29T15:57:00Z"/>
          <w:rFonts w:ascii="Times New Roman" w:hAnsi="Times New Roman" w:cs="Times New Roman"/>
          <w:sz w:val="22"/>
          <w:szCs w:val="22"/>
          <w:rPrChange w:id="1611" w:author="Josh Butler" w:date="2022-03-11T10:47:00Z">
            <w:rPr>
              <w:del w:id="1612" w:author="Josh Butler" w:date="2021-10-29T15:57:00Z"/>
              <w:rFonts w:ascii="AvenirNext LT Pro Regular" w:hAnsi="AvenirNext LT Pro Regular"/>
              <w:sz w:val="22"/>
              <w:szCs w:val="22"/>
            </w:rPr>
          </w:rPrChange>
        </w:rPr>
      </w:pPr>
    </w:p>
    <w:p w14:paraId="2B48D929" w14:textId="5F7AC852" w:rsidR="003A1ABE" w:rsidRPr="00AF52D8" w:rsidDel="009C4903" w:rsidRDefault="003A1ABE" w:rsidP="003A1ABE">
      <w:pPr>
        <w:pStyle w:val="ListParagraph"/>
        <w:spacing w:before="0" w:after="0" w:line="240" w:lineRule="auto"/>
        <w:ind w:left="-810"/>
        <w:rPr>
          <w:del w:id="1613" w:author="Josh Butler" w:date="2021-10-29T15:57:00Z"/>
          <w:rFonts w:ascii="Times New Roman" w:hAnsi="Times New Roman" w:cs="Times New Roman"/>
          <w:sz w:val="22"/>
          <w:szCs w:val="22"/>
          <w:rPrChange w:id="1614" w:author="Josh Butler" w:date="2022-03-11T10:47:00Z">
            <w:rPr>
              <w:del w:id="1615" w:author="Josh Butler" w:date="2021-10-29T15:57:00Z"/>
              <w:rFonts w:ascii="AvenirNext LT Pro Regular" w:hAnsi="AvenirNext LT Pro Regular"/>
              <w:sz w:val="22"/>
              <w:szCs w:val="22"/>
            </w:rPr>
          </w:rPrChange>
        </w:rPr>
      </w:pPr>
      <w:del w:id="1616" w:author="Josh Butler" w:date="2021-10-29T15:57:00Z">
        <w:r w:rsidRPr="00AF52D8" w:rsidDel="009C4903">
          <w:rPr>
            <w:rFonts w:ascii="Times New Roman" w:hAnsi="Times New Roman" w:cs="Times New Roman"/>
            <w:sz w:val="22"/>
            <w:szCs w:val="22"/>
            <w:rPrChange w:id="1617" w:author="Josh Butler" w:date="2022-03-11T10:47:00Z">
              <w:rPr>
                <w:rFonts w:ascii="AvenirNext LT Pro Regular" w:hAnsi="AvenirNext LT Pro Regular"/>
                <w:sz w:val="22"/>
                <w:szCs w:val="22"/>
              </w:rPr>
            </w:rPrChange>
          </w:rPr>
          <w:delText xml:space="preserve">Major system design components include: </w:delText>
        </w:r>
        <w:r w:rsidRPr="00AF52D8" w:rsidDel="009C4903">
          <w:rPr>
            <w:rFonts w:ascii="Times New Roman" w:eastAsia="Times New Roman" w:hAnsi="Times New Roman" w:cs="Times New Roman"/>
            <w:sz w:val="22"/>
            <w:szCs w:val="22"/>
            <w:rPrChange w:id="1618" w:author="Josh Butler" w:date="2022-03-11T10:47:00Z">
              <w:rPr>
                <w:rFonts w:ascii="AvenirNext LT Pro Regular" w:eastAsia="Times New Roman" w:hAnsi="AvenirNext LT Pro Regular" w:cs="Times New Roman"/>
                <w:sz w:val="22"/>
                <w:szCs w:val="22"/>
              </w:rPr>
            </w:rPrChange>
          </w:rPr>
          <w:br/>
        </w:r>
      </w:del>
    </w:p>
    <w:p w14:paraId="24BFCA38" w14:textId="079B2238" w:rsidR="003A1ABE" w:rsidRPr="00AF52D8" w:rsidDel="009C4903" w:rsidRDefault="003A1ABE" w:rsidP="003A1ABE">
      <w:pPr>
        <w:pStyle w:val="ListParagraph"/>
        <w:numPr>
          <w:ilvl w:val="0"/>
          <w:numId w:val="7"/>
        </w:numPr>
        <w:ind w:left="-90"/>
        <w:rPr>
          <w:del w:id="1619" w:author="Josh Butler" w:date="2021-10-29T15:57:00Z"/>
          <w:rFonts w:ascii="Times New Roman" w:hAnsi="Times New Roman" w:cs="Times New Roman"/>
          <w:sz w:val="22"/>
          <w:szCs w:val="22"/>
          <w:rPrChange w:id="1620" w:author="Josh Butler" w:date="2022-03-11T10:47:00Z">
            <w:rPr>
              <w:del w:id="1621" w:author="Josh Butler" w:date="2021-10-29T15:57:00Z"/>
              <w:rFonts w:ascii="AvenirNext LT Pro Regular" w:hAnsi="AvenirNext LT Pro Regular"/>
              <w:sz w:val="22"/>
              <w:szCs w:val="22"/>
            </w:rPr>
          </w:rPrChange>
        </w:rPr>
      </w:pPr>
      <w:del w:id="1622" w:author="Josh Butler" w:date="2021-10-29T15:57:00Z">
        <w:r w:rsidRPr="00AF52D8" w:rsidDel="009C4903">
          <w:rPr>
            <w:rFonts w:ascii="Times New Roman" w:hAnsi="Times New Roman" w:cs="Times New Roman"/>
            <w:sz w:val="22"/>
            <w:szCs w:val="22"/>
            <w:rPrChange w:id="1623" w:author="Josh Butler" w:date="2022-03-11T10:47:00Z">
              <w:rPr>
                <w:rFonts w:ascii="AvenirNext LT Pro Regular" w:hAnsi="AvenirNext LT Pro Regular"/>
                <w:sz w:val="22"/>
                <w:szCs w:val="22"/>
              </w:rPr>
            </w:rPrChange>
          </w:rPr>
          <w:delText>Astronergy 310W PV Modules</w:delText>
        </w:r>
      </w:del>
    </w:p>
    <w:p w14:paraId="6CBD9564" w14:textId="721EB759" w:rsidR="003A1ABE" w:rsidRPr="00AF52D8" w:rsidDel="009C4903" w:rsidRDefault="003A1ABE" w:rsidP="003A1ABE">
      <w:pPr>
        <w:pStyle w:val="ListParagraph"/>
        <w:numPr>
          <w:ilvl w:val="0"/>
          <w:numId w:val="7"/>
        </w:numPr>
        <w:ind w:left="-90"/>
        <w:rPr>
          <w:del w:id="1624" w:author="Josh Butler" w:date="2021-10-29T15:57:00Z"/>
          <w:rFonts w:ascii="Times New Roman" w:hAnsi="Times New Roman" w:cs="Times New Roman"/>
          <w:sz w:val="22"/>
          <w:szCs w:val="22"/>
          <w:rPrChange w:id="1625" w:author="Josh Butler" w:date="2022-03-11T10:47:00Z">
            <w:rPr>
              <w:del w:id="1626" w:author="Josh Butler" w:date="2021-10-29T15:57:00Z"/>
              <w:rFonts w:ascii="AvenirNext LT Pro Regular" w:hAnsi="AvenirNext LT Pro Regular"/>
              <w:sz w:val="22"/>
              <w:szCs w:val="22"/>
            </w:rPr>
          </w:rPrChange>
        </w:rPr>
      </w:pPr>
      <w:del w:id="1627" w:author="Josh Butler" w:date="2021-10-29T15:57:00Z">
        <w:r w:rsidRPr="00AF52D8" w:rsidDel="009C4903">
          <w:rPr>
            <w:rFonts w:ascii="Times New Roman" w:hAnsi="Times New Roman" w:cs="Times New Roman"/>
            <w:sz w:val="22"/>
            <w:szCs w:val="22"/>
            <w:rPrChange w:id="1628" w:author="Josh Butler" w:date="2022-03-11T10:47:00Z">
              <w:rPr>
                <w:rFonts w:ascii="AvenirNext LT Pro Regular" w:hAnsi="AvenirNext LT Pro Regular"/>
                <w:sz w:val="22"/>
                <w:szCs w:val="22"/>
              </w:rPr>
            </w:rPrChange>
          </w:rPr>
          <w:delText xml:space="preserve">Eaton Power Xpert Solar Central Inverters </w:delText>
        </w:r>
      </w:del>
    </w:p>
    <w:p w14:paraId="40190F5F" w14:textId="28B8943F" w:rsidR="003A1ABE" w:rsidRPr="00AF52D8" w:rsidDel="009C4903" w:rsidRDefault="003A1ABE" w:rsidP="003A1ABE">
      <w:pPr>
        <w:pStyle w:val="ListParagraph"/>
        <w:numPr>
          <w:ilvl w:val="0"/>
          <w:numId w:val="7"/>
        </w:numPr>
        <w:ind w:left="-90"/>
        <w:rPr>
          <w:del w:id="1629" w:author="Josh Butler" w:date="2021-10-29T15:57:00Z"/>
          <w:rFonts w:ascii="Times New Roman" w:hAnsi="Times New Roman" w:cs="Times New Roman"/>
          <w:sz w:val="22"/>
          <w:szCs w:val="22"/>
          <w:rPrChange w:id="1630" w:author="Josh Butler" w:date="2022-03-11T10:47:00Z">
            <w:rPr>
              <w:del w:id="1631" w:author="Josh Butler" w:date="2021-10-29T15:57:00Z"/>
              <w:rFonts w:ascii="AvenirNext LT Pro Regular" w:hAnsi="AvenirNext LT Pro Regular"/>
              <w:sz w:val="22"/>
              <w:szCs w:val="22"/>
            </w:rPr>
          </w:rPrChange>
        </w:rPr>
      </w:pPr>
      <w:del w:id="1632" w:author="Josh Butler" w:date="2021-10-29T15:57:00Z">
        <w:r w:rsidRPr="00AF52D8" w:rsidDel="009C4903">
          <w:rPr>
            <w:rFonts w:ascii="Times New Roman" w:hAnsi="Times New Roman" w:cs="Times New Roman"/>
            <w:sz w:val="22"/>
            <w:szCs w:val="22"/>
            <w:rPrChange w:id="1633" w:author="Josh Butler" w:date="2022-03-11T10:47:00Z">
              <w:rPr>
                <w:rFonts w:ascii="AvenirNext LT Pro Regular" w:hAnsi="AvenirNext LT Pro Regular"/>
                <w:sz w:val="22"/>
                <w:szCs w:val="22"/>
              </w:rPr>
            </w:rPrChange>
          </w:rPr>
          <w:delText>Locus SCADA</w:delText>
        </w:r>
      </w:del>
    </w:p>
    <w:p w14:paraId="1C6F74AC" w14:textId="4C1BF2C7" w:rsidR="003A1ABE" w:rsidRPr="00AF52D8" w:rsidDel="009C4903" w:rsidRDefault="003A1ABE" w:rsidP="003A1ABE">
      <w:pPr>
        <w:pStyle w:val="ListParagraph"/>
        <w:ind w:left="-810"/>
        <w:rPr>
          <w:del w:id="1634" w:author="Josh Butler" w:date="2021-10-29T15:57:00Z"/>
          <w:rFonts w:ascii="Times New Roman" w:hAnsi="Times New Roman" w:cs="Times New Roman"/>
          <w:sz w:val="22"/>
          <w:szCs w:val="22"/>
          <w:rPrChange w:id="1635" w:author="Josh Butler" w:date="2022-03-11T10:47:00Z">
            <w:rPr>
              <w:del w:id="1636" w:author="Josh Butler" w:date="2021-10-29T15:57:00Z"/>
              <w:rFonts w:ascii="AvenirNext LT Pro Regular" w:hAnsi="AvenirNext LT Pro Regular"/>
              <w:sz w:val="22"/>
              <w:szCs w:val="22"/>
            </w:rPr>
          </w:rPrChange>
        </w:rPr>
      </w:pPr>
    </w:p>
    <w:p w14:paraId="7ADBB70F" w14:textId="40E925B2" w:rsidR="003A1ABE" w:rsidRPr="00AF52D8" w:rsidDel="009C4903" w:rsidRDefault="003A1ABE" w:rsidP="003A1ABE">
      <w:pPr>
        <w:pStyle w:val="ListParagraph"/>
        <w:ind w:left="-810"/>
        <w:rPr>
          <w:del w:id="1637" w:author="Josh Butler" w:date="2021-10-29T15:57:00Z"/>
          <w:rFonts w:ascii="Times New Roman" w:hAnsi="Times New Roman" w:cs="Times New Roman"/>
          <w:sz w:val="22"/>
          <w:szCs w:val="22"/>
          <w:rPrChange w:id="1638" w:author="Josh Butler" w:date="2022-03-11T10:47:00Z">
            <w:rPr>
              <w:del w:id="1639" w:author="Josh Butler" w:date="2021-10-29T15:57:00Z"/>
              <w:rFonts w:ascii="AvenirNext LT Pro Regular" w:hAnsi="AvenirNext LT Pro Regular"/>
              <w:sz w:val="22"/>
              <w:szCs w:val="22"/>
            </w:rPr>
          </w:rPrChange>
        </w:rPr>
      </w:pPr>
      <w:del w:id="1640" w:author="Josh Butler" w:date="2021-10-29T15:57:00Z">
        <w:r w:rsidRPr="00AF52D8" w:rsidDel="009C4903">
          <w:rPr>
            <w:rFonts w:ascii="Times New Roman" w:hAnsi="Times New Roman" w:cs="Times New Roman"/>
            <w:sz w:val="22"/>
            <w:szCs w:val="22"/>
            <w:rPrChange w:id="1641" w:author="Josh Butler" w:date="2022-03-11T10:47:00Z">
              <w:rPr>
                <w:rFonts w:ascii="AvenirNext LT Pro Regular" w:hAnsi="AvenirNext LT Pro Regular"/>
                <w:sz w:val="22"/>
                <w:szCs w:val="22"/>
              </w:rPr>
            </w:rPrChange>
          </w:rPr>
          <w:delText xml:space="preserve">Client Name: Derrik Filippo </w:delText>
        </w:r>
      </w:del>
    </w:p>
    <w:p w14:paraId="5A0AACB7" w14:textId="090F5DEB" w:rsidR="003A1ABE" w:rsidRPr="00AF52D8" w:rsidDel="009C4903" w:rsidRDefault="003A1ABE" w:rsidP="003A1ABE">
      <w:pPr>
        <w:pStyle w:val="ListParagraph"/>
        <w:ind w:left="-810"/>
        <w:rPr>
          <w:del w:id="1642" w:author="Josh Butler" w:date="2021-10-29T15:57:00Z"/>
          <w:rFonts w:ascii="Times New Roman" w:hAnsi="Times New Roman" w:cs="Times New Roman"/>
          <w:sz w:val="22"/>
          <w:szCs w:val="22"/>
          <w:rPrChange w:id="1643" w:author="Josh Butler" w:date="2022-03-11T10:47:00Z">
            <w:rPr>
              <w:del w:id="1644" w:author="Josh Butler" w:date="2021-10-29T15:57:00Z"/>
              <w:rFonts w:ascii="AvenirNext LT Pro Regular" w:hAnsi="AvenirNext LT Pro Regular"/>
              <w:sz w:val="22"/>
              <w:szCs w:val="22"/>
            </w:rPr>
          </w:rPrChange>
        </w:rPr>
      </w:pPr>
      <w:del w:id="1645" w:author="Josh Butler" w:date="2021-10-29T15:57:00Z">
        <w:r w:rsidRPr="00AF52D8" w:rsidDel="009C4903">
          <w:rPr>
            <w:rFonts w:ascii="Times New Roman" w:hAnsi="Times New Roman" w:cs="Times New Roman"/>
            <w:sz w:val="22"/>
            <w:szCs w:val="22"/>
            <w:rPrChange w:id="1646" w:author="Josh Butler" w:date="2022-03-11T10:47:00Z">
              <w:rPr>
                <w:rFonts w:ascii="AvenirNext LT Pro Regular" w:hAnsi="AvenirNext LT Pro Regular"/>
                <w:sz w:val="22"/>
                <w:szCs w:val="22"/>
              </w:rPr>
            </w:rPrChange>
          </w:rPr>
          <w:delText xml:space="preserve">Organization: General Electric </w:delText>
        </w:r>
      </w:del>
    </w:p>
    <w:p w14:paraId="6690C278" w14:textId="21FCFB59" w:rsidR="003A1ABE" w:rsidRPr="00AF52D8" w:rsidDel="009C4903" w:rsidRDefault="003A1ABE" w:rsidP="003A1ABE">
      <w:pPr>
        <w:pStyle w:val="ListParagraph"/>
        <w:ind w:left="-810"/>
        <w:rPr>
          <w:del w:id="1647" w:author="Josh Butler" w:date="2021-10-29T15:57:00Z"/>
          <w:rFonts w:ascii="Times New Roman" w:hAnsi="Times New Roman" w:cs="Times New Roman"/>
          <w:sz w:val="22"/>
          <w:szCs w:val="22"/>
          <w:rPrChange w:id="1648" w:author="Josh Butler" w:date="2022-03-11T10:47:00Z">
            <w:rPr>
              <w:del w:id="1649" w:author="Josh Butler" w:date="2021-10-29T15:57:00Z"/>
              <w:rFonts w:ascii="AvenirNext LT Pro Regular" w:hAnsi="AvenirNext LT Pro Regular"/>
              <w:sz w:val="22"/>
              <w:szCs w:val="22"/>
            </w:rPr>
          </w:rPrChange>
        </w:rPr>
      </w:pPr>
      <w:del w:id="1650" w:author="Josh Butler" w:date="2021-10-29T15:57:00Z">
        <w:r w:rsidRPr="00AF52D8" w:rsidDel="009C4903">
          <w:rPr>
            <w:rFonts w:ascii="Times New Roman" w:hAnsi="Times New Roman" w:cs="Times New Roman"/>
            <w:sz w:val="22"/>
            <w:szCs w:val="22"/>
            <w:rPrChange w:id="1651" w:author="Josh Butler" w:date="2022-03-11T10:47:00Z">
              <w:rPr>
                <w:rFonts w:ascii="AvenirNext LT Pro Regular" w:hAnsi="AvenirNext LT Pro Regular"/>
                <w:sz w:val="22"/>
                <w:szCs w:val="22"/>
              </w:rPr>
            </w:rPrChange>
          </w:rPr>
          <w:delText xml:space="preserve">Contact Information: M 770.596.8482 E </w:delText>
        </w:r>
        <w:r w:rsidR="004C76D3" w:rsidRPr="00AF52D8" w:rsidDel="009C4903">
          <w:rPr>
            <w:rFonts w:ascii="Times New Roman" w:hAnsi="Times New Roman" w:cs="Times New Roman"/>
            <w:rPrChange w:id="1652" w:author="Josh Butler" w:date="2022-03-11T10:47:00Z">
              <w:rPr/>
            </w:rPrChange>
          </w:rPr>
          <w:fldChar w:fldCharType="begin"/>
        </w:r>
        <w:r w:rsidR="004C76D3" w:rsidRPr="00AF52D8" w:rsidDel="009C4903">
          <w:rPr>
            <w:rFonts w:ascii="Times New Roman" w:hAnsi="Times New Roman" w:cs="Times New Roman"/>
            <w:rPrChange w:id="1653" w:author="Josh Butler" w:date="2022-03-11T10:47:00Z">
              <w:rPr/>
            </w:rPrChange>
          </w:rPr>
          <w:delInstrText xml:space="preserve"> HYPERLINK "mailto:DerrikJ.Filippo@ge.com" </w:delInstrText>
        </w:r>
        <w:r w:rsidR="004C76D3" w:rsidRPr="00803617" w:rsidDel="009C4903">
          <w:rPr>
            <w:rFonts w:ascii="Times New Roman" w:hAnsi="Times New Roman" w:cs="Times New Roman"/>
          </w:rPr>
        </w:r>
        <w:r w:rsidR="004C76D3" w:rsidRPr="00AF52D8" w:rsidDel="009C4903">
          <w:rPr>
            <w:rFonts w:ascii="Times New Roman" w:hAnsi="Times New Roman" w:cs="Times New Roman"/>
            <w:rPrChange w:id="1654" w:author="Josh Butler" w:date="2022-03-11T10:47:00Z">
              <w:rPr>
                <w:rStyle w:val="Hyperlink"/>
                <w:rFonts w:ascii="AvenirNext LT Pro Regular" w:hAnsi="AvenirNext LT Pro Regular"/>
                <w:sz w:val="22"/>
                <w:szCs w:val="22"/>
              </w:rPr>
            </w:rPrChange>
          </w:rPr>
          <w:fldChar w:fldCharType="separate"/>
        </w:r>
        <w:r w:rsidRPr="00AF52D8" w:rsidDel="009C4903">
          <w:rPr>
            <w:rStyle w:val="Hyperlink"/>
            <w:rFonts w:ascii="Times New Roman" w:hAnsi="Times New Roman" w:cs="Times New Roman"/>
            <w:sz w:val="22"/>
            <w:szCs w:val="22"/>
            <w:u w:val="none"/>
            <w:rPrChange w:id="1655" w:author="Josh Butler" w:date="2022-03-11T10:47:00Z">
              <w:rPr>
                <w:rStyle w:val="Hyperlink"/>
                <w:rFonts w:ascii="AvenirNext LT Pro Regular" w:hAnsi="AvenirNext LT Pro Regular"/>
                <w:sz w:val="22"/>
                <w:szCs w:val="22"/>
              </w:rPr>
            </w:rPrChange>
          </w:rPr>
          <w:delText>DerrikJ.Filippo@ge.com</w:delText>
        </w:r>
        <w:r w:rsidR="004C76D3" w:rsidRPr="00AF52D8" w:rsidDel="009C4903">
          <w:rPr>
            <w:rStyle w:val="Hyperlink"/>
            <w:rFonts w:ascii="Times New Roman" w:hAnsi="Times New Roman" w:cs="Times New Roman"/>
            <w:sz w:val="22"/>
            <w:szCs w:val="22"/>
            <w:u w:val="none"/>
            <w:rPrChange w:id="1656" w:author="Josh Butler" w:date="2022-03-11T10:47:00Z">
              <w:rPr>
                <w:rStyle w:val="Hyperlink"/>
                <w:rFonts w:ascii="AvenirNext LT Pro Regular" w:hAnsi="AvenirNext LT Pro Regular"/>
                <w:sz w:val="22"/>
                <w:szCs w:val="22"/>
              </w:rPr>
            </w:rPrChange>
          </w:rPr>
          <w:fldChar w:fldCharType="end"/>
        </w:r>
      </w:del>
    </w:p>
    <w:p w14:paraId="5A815533" w14:textId="014340D4" w:rsidR="003A1ABE" w:rsidRPr="00AF52D8" w:rsidDel="009C4903" w:rsidRDefault="003A1ABE" w:rsidP="003A1ABE">
      <w:pPr>
        <w:pStyle w:val="ListParagraph"/>
        <w:spacing w:before="0" w:after="0" w:line="240" w:lineRule="auto"/>
        <w:ind w:left="-810"/>
        <w:rPr>
          <w:del w:id="1657" w:author="Josh Butler" w:date="2021-10-29T15:57:00Z"/>
          <w:rFonts w:ascii="Times New Roman" w:hAnsi="Times New Roman" w:cs="Times New Roman"/>
          <w:sz w:val="22"/>
          <w:szCs w:val="22"/>
          <w:rPrChange w:id="1658" w:author="Josh Butler" w:date="2022-03-11T10:47:00Z">
            <w:rPr>
              <w:del w:id="1659" w:author="Josh Butler" w:date="2021-10-29T15:57:00Z"/>
              <w:rFonts w:ascii="AvenirNext LT Pro Regular" w:hAnsi="AvenirNext LT Pro Regular"/>
              <w:sz w:val="22"/>
              <w:szCs w:val="22"/>
            </w:rPr>
          </w:rPrChange>
        </w:rPr>
      </w:pPr>
    </w:p>
    <w:p w14:paraId="2EAE7D0A" w14:textId="4861A0D7" w:rsidR="003A1ABE" w:rsidRPr="00AF52D8" w:rsidDel="009C4903" w:rsidRDefault="003A1ABE" w:rsidP="003A1ABE">
      <w:pPr>
        <w:pStyle w:val="ListParagraph"/>
        <w:spacing w:before="0" w:after="0" w:line="240" w:lineRule="auto"/>
        <w:ind w:left="-810"/>
        <w:rPr>
          <w:del w:id="1660" w:author="Josh Butler" w:date="2021-10-29T15:57:00Z"/>
          <w:rFonts w:ascii="Times New Roman" w:hAnsi="Times New Roman" w:cs="Times New Roman"/>
          <w:sz w:val="22"/>
          <w:szCs w:val="22"/>
          <w:rPrChange w:id="1661" w:author="Josh Butler" w:date="2022-03-11T10:47:00Z">
            <w:rPr>
              <w:del w:id="1662" w:author="Josh Butler" w:date="2021-10-29T15:57:00Z"/>
              <w:rFonts w:ascii="AvenirNext LT Pro Regular" w:hAnsi="AvenirNext LT Pro Regular"/>
              <w:sz w:val="22"/>
              <w:szCs w:val="22"/>
            </w:rPr>
          </w:rPrChange>
        </w:rPr>
      </w:pPr>
      <w:del w:id="1663" w:author="Josh Butler" w:date="2021-10-29T15:57:00Z">
        <w:r w:rsidRPr="00AF52D8" w:rsidDel="009C4903">
          <w:rPr>
            <w:rFonts w:ascii="Times New Roman" w:eastAsia="Times New Roman" w:hAnsi="Times New Roman" w:cs="Times New Roman"/>
            <w:sz w:val="22"/>
            <w:szCs w:val="22"/>
            <w:rPrChange w:id="1664" w:author="Josh Butler" w:date="2022-03-11T10:47:00Z">
              <w:rPr>
                <w:rFonts w:ascii="AvenirNext LT Pro Regular" w:eastAsia="Times New Roman" w:hAnsi="AvenirNext LT Pro Regular" w:cs="Times New Roman"/>
                <w:sz w:val="22"/>
                <w:szCs w:val="22"/>
              </w:rPr>
            </w:rPrChange>
          </w:rPr>
          <w:delText xml:space="preserve">Project Description: Florence Solar and Durham Phase II are Fixed-Tilt project sites located at GE manufacturing facilities.  Florence is a 1.75 MWDC plant commissioned in 2016 and Durham is a 1.20 MWDC site commissioned in 2015. </w:delText>
        </w:r>
        <w:r w:rsidRPr="00AF52D8" w:rsidDel="009C4903">
          <w:rPr>
            <w:rFonts w:ascii="Times New Roman" w:hAnsi="Times New Roman" w:cs="Times New Roman"/>
            <w:sz w:val="22"/>
            <w:szCs w:val="22"/>
            <w:rPrChange w:id="1665" w:author="Josh Butler" w:date="2022-03-11T10:47:00Z">
              <w:rPr>
                <w:rFonts w:ascii="AvenirNext LT Pro Regular" w:hAnsi="AvenirNext LT Pro Regular"/>
                <w:sz w:val="22"/>
                <w:szCs w:val="22"/>
              </w:rPr>
            </w:rPrChange>
          </w:rPr>
          <w:delText xml:space="preserve"> </w:delText>
        </w:r>
      </w:del>
    </w:p>
    <w:p w14:paraId="76FFB79B" w14:textId="6464396F" w:rsidR="003A1ABE" w:rsidRPr="00AF52D8" w:rsidDel="009C4903" w:rsidRDefault="003A1ABE" w:rsidP="003A1ABE">
      <w:pPr>
        <w:pStyle w:val="ListParagraph"/>
        <w:spacing w:before="0" w:after="0" w:line="240" w:lineRule="auto"/>
        <w:ind w:left="-810"/>
        <w:rPr>
          <w:del w:id="1666" w:author="Josh Butler" w:date="2021-10-29T15:57:00Z"/>
          <w:rFonts w:ascii="Times New Roman" w:hAnsi="Times New Roman" w:cs="Times New Roman"/>
          <w:sz w:val="22"/>
          <w:szCs w:val="22"/>
          <w:rPrChange w:id="1667" w:author="Josh Butler" w:date="2022-03-11T10:47:00Z">
            <w:rPr>
              <w:del w:id="1668" w:author="Josh Butler" w:date="2021-10-29T15:57:00Z"/>
              <w:rFonts w:ascii="AvenirNext LT Pro Regular" w:hAnsi="AvenirNext LT Pro Regular"/>
              <w:sz w:val="22"/>
              <w:szCs w:val="22"/>
            </w:rPr>
          </w:rPrChange>
        </w:rPr>
      </w:pPr>
    </w:p>
    <w:p w14:paraId="4B33A061" w14:textId="64507409" w:rsidR="003A1ABE" w:rsidRPr="00AF52D8" w:rsidDel="009C4903" w:rsidRDefault="003A1ABE" w:rsidP="003A1ABE">
      <w:pPr>
        <w:pStyle w:val="ListParagraph"/>
        <w:spacing w:before="0" w:after="0" w:line="240" w:lineRule="auto"/>
        <w:ind w:left="-810"/>
        <w:rPr>
          <w:del w:id="1669" w:author="Josh Butler" w:date="2021-10-29T15:57:00Z"/>
          <w:rFonts w:ascii="Times New Roman" w:hAnsi="Times New Roman" w:cs="Times New Roman"/>
          <w:sz w:val="22"/>
          <w:szCs w:val="22"/>
          <w:rPrChange w:id="1670" w:author="Josh Butler" w:date="2022-03-11T10:47:00Z">
            <w:rPr>
              <w:del w:id="1671" w:author="Josh Butler" w:date="2021-10-29T15:57:00Z"/>
              <w:rFonts w:ascii="AvenirNext LT Pro Regular" w:hAnsi="AvenirNext LT Pro Regular"/>
              <w:sz w:val="22"/>
              <w:szCs w:val="22"/>
            </w:rPr>
          </w:rPrChange>
        </w:rPr>
      </w:pPr>
      <w:del w:id="1672" w:author="Josh Butler" w:date="2021-10-29T15:57:00Z">
        <w:r w:rsidRPr="00AF52D8" w:rsidDel="009C4903">
          <w:rPr>
            <w:rFonts w:ascii="Times New Roman" w:hAnsi="Times New Roman" w:cs="Times New Roman"/>
            <w:sz w:val="22"/>
            <w:szCs w:val="22"/>
            <w:rPrChange w:id="1673" w:author="Josh Butler" w:date="2022-03-11T10:47:00Z">
              <w:rPr>
                <w:rFonts w:ascii="AvenirNext LT Pro Regular" w:hAnsi="AvenirNext LT Pro Regular"/>
                <w:sz w:val="22"/>
                <w:szCs w:val="22"/>
              </w:rPr>
            </w:rPrChange>
          </w:rPr>
          <w:delText xml:space="preserve">Major system design components include: </w:delText>
        </w:r>
        <w:r w:rsidRPr="00AF52D8" w:rsidDel="009C4903">
          <w:rPr>
            <w:rFonts w:ascii="Times New Roman" w:eastAsia="Times New Roman" w:hAnsi="Times New Roman" w:cs="Times New Roman"/>
            <w:sz w:val="22"/>
            <w:szCs w:val="22"/>
            <w:rPrChange w:id="1674" w:author="Josh Butler" w:date="2022-03-11T10:47:00Z">
              <w:rPr>
                <w:rFonts w:ascii="AvenirNext LT Pro Regular" w:eastAsia="Times New Roman" w:hAnsi="AvenirNext LT Pro Regular" w:cs="Times New Roman"/>
                <w:sz w:val="22"/>
                <w:szCs w:val="22"/>
              </w:rPr>
            </w:rPrChange>
          </w:rPr>
          <w:br/>
        </w:r>
      </w:del>
    </w:p>
    <w:p w14:paraId="169C98CF" w14:textId="4451E887" w:rsidR="003A1ABE" w:rsidRPr="00AF52D8" w:rsidDel="009C4903" w:rsidRDefault="003A1ABE" w:rsidP="003A1ABE">
      <w:pPr>
        <w:pStyle w:val="ListParagraph"/>
        <w:numPr>
          <w:ilvl w:val="0"/>
          <w:numId w:val="7"/>
        </w:numPr>
        <w:ind w:left="-90"/>
        <w:rPr>
          <w:del w:id="1675" w:author="Josh Butler" w:date="2021-10-29T15:57:00Z"/>
          <w:rFonts w:ascii="Times New Roman" w:hAnsi="Times New Roman" w:cs="Times New Roman"/>
          <w:sz w:val="22"/>
          <w:szCs w:val="22"/>
          <w:rPrChange w:id="1676" w:author="Josh Butler" w:date="2022-03-11T10:47:00Z">
            <w:rPr>
              <w:del w:id="1677" w:author="Josh Butler" w:date="2021-10-29T15:57:00Z"/>
              <w:rFonts w:ascii="AvenirNext LT Pro Regular" w:hAnsi="AvenirNext LT Pro Regular"/>
              <w:sz w:val="22"/>
              <w:szCs w:val="22"/>
            </w:rPr>
          </w:rPrChange>
        </w:rPr>
      </w:pPr>
      <w:del w:id="1678" w:author="Josh Butler" w:date="2021-10-29T15:57:00Z">
        <w:r w:rsidRPr="00AF52D8" w:rsidDel="009C4903">
          <w:rPr>
            <w:rFonts w:ascii="Times New Roman" w:hAnsi="Times New Roman" w:cs="Times New Roman"/>
            <w:sz w:val="22"/>
            <w:szCs w:val="22"/>
            <w:rPrChange w:id="1679" w:author="Josh Butler" w:date="2022-03-11T10:47:00Z">
              <w:rPr>
                <w:rFonts w:ascii="AvenirNext LT Pro Regular" w:hAnsi="AvenirNext LT Pro Regular"/>
                <w:sz w:val="22"/>
                <w:szCs w:val="22"/>
              </w:rPr>
            </w:rPrChange>
          </w:rPr>
          <w:delText>GE CIGS Thin Film 150W PV Modules on RBI fixed-tilt w/ GE 1MW Brilliance Central Inverter (Durham)</w:delText>
        </w:r>
      </w:del>
    </w:p>
    <w:p w14:paraId="109F0270" w14:textId="130A240E" w:rsidR="003A1ABE" w:rsidRPr="00AF52D8" w:rsidDel="009C4903" w:rsidRDefault="003A1ABE" w:rsidP="003A1ABE">
      <w:pPr>
        <w:pStyle w:val="ListParagraph"/>
        <w:numPr>
          <w:ilvl w:val="0"/>
          <w:numId w:val="7"/>
        </w:numPr>
        <w:ind w:left="-90"/>
        <w:rPr>
          <w:del w:id="1680" w:author="Josh Butler" w:date="2021-10-29T15:57:00Z"/>
          <w:rFonts w:ascii="Times New Roman" w:hAnsi="Times New Roman" w:cs="Times New Roman"/>
          <w:sz w:val="22"/>
          <w:szCs w:val="22"/>
          <w:rPrChange w:id="1681" w:author="Josh Butler" w:date="2022-03-11T10:47:00Z">
            <w:rPr>
              <w:del w:id="1682" w:author="Josh Butler" w:date="2021-10-29T15:57:00Z"/>
              <w:rFonts w:ascii="AvenirNext LT Pro Regular" w:hAnsi="AvenirNext LT Pro Regular"/>
              <w:sz w:val="22"/>
              <w:szCs w:val="22"/>
            </w:rPr>
          </w:rPrChange>
        </w:rPr>
      </w:pPr>
      <w:del w:id="1683" w:author="Josh Butler" w:date="2021-10-29T15:57:00Z">
        <w:r w:rsidRPr="00AF52D8" w:rsidDel="009C4903">
          <w:rPr>
            <w:rFonts w:ascii="Times New Roman" w:hAnsi="Times New Roman" w:cs="Times New Roman"/>
            <w:sz w:val="22"/>
            <w:szCs w:val="22"/>
            <w:rPrChange w:id="1684" w:author="Josh Butler" w:date="2022-03-11T10:47:00Z">
              <w:rPr>
                <w:rFonts w:ascii="AvenirNext LT Pro Regular" w:hAnsi="AvenirNext LT Pro Regular"/>
                <w:sz w:val="22"/>
                <w:szCs w:val="22"/>
              </w:rPr>
            </w:rPrChange>
          </w:rPr>
          <w:delText xml:space="preserve">NSP 330W Crystalline Modules on Gamechange fixed-tilt w/ 36kw Chint Power System String Inverters (Florence) </w:delText>
        </w:r>
      </w:del>
    </w:p>
    <w:p w14:paraId="3F2D2FDF" w14:textId="6C8B8F09" w:rsidR="003A1ABE" w:rsidRPr="00AF52D8" w:rsidDel="009C4903" w:rsidRDefault="003A1ABE" w:rsidP="003A1ABE">
      <w:pPr>
        <w:pStyle w:val="ListParagraph"/>
        <w:numPr>
          <w:ilvl w:val="0"/>
          <w:numId w:val="7"/>
        </w:numPr>
        <w:ind w:left="-90"/>
        <w:rPr>
          <w:del w:id="1685" w:author="Josh Butler" w:date="2021-10-29T15:57:00Z"/>
          <w:rFonts w:ascii="Times New Roman" w:hAnsi="Times New Roman" w:cs="Times New Roman"/>
          <w:sz w:val="22"/>
          <w:szCs w:val="22"/>
          <w:rPrChange w:id="1686" w:author="Josh Butler" w:date="2022-03-11T10:47:00Z">
            <w:rPr>
              <w:del w:id="1687" w:author="Josh Butler" w:date="2021-10-29T15:57:00Z"/>
              <w:rFonts w:ascii="AvenirNext LT Pro Regular" w:hAnsi="AvenirNext LT Pro Regular"/>
              <w:sz w:val="22"/>
              <w:szCs w:val="22"/>
            </w:rPr>
          </w:rPrChange>
        </w:rPr>
      </w:pPr>
      <w:del w:id="1688" w:author="Josh Butler" w:date="2021-10-29T15:57:00Z">
        <w:r w:rsidRPr="00AF52D8" w:rsidDel="009C4903">
          <w:rPr>
            <w:rFonts w:ascii="Times New Roman" w:hAnsi="Times New Roman" w:cs="Times New Roman"/>
            <w:sz w:val="22"/>
            <w:szCs w:val="22"/>
            <w:rPrChange w:id="1689" w:author="Josh Butler" w:date="2022-03-11T10:47:00Z">
              <w:rPr>
                <w:rFonts w:ascii="AvenirNext LT Pro Regular" w:hAnsi="AvenirNext LT Pro Regular"/>
                <w:sz w:val="22"/>
                <w:szCs w:val="22"/>
              </w:rPr>
            </w:rPrChange>
          </w:rPr>
          <w:delText>Also Energy SCADA</w:delText>
        </w:r>
      </w:del>
    </w:p>
    <w:p w14:paraId="439245CB" w14:textId="40FB3997" w:rsidR="00DF018D" w:rsidRPr="00AF52D8" w:rsidDel="009C4903" w:rsidRDefault="00DF018D" w:rsidP="00381E73">
      <w:pPr>
        <w:spacing w:before="0" w:after="0" w:line="240" w:lineRule="auto"/>
        <w:outlineLvl w:val="2"/>
        <w:rPr>
          <w:del w:id="1690" w:author="Josh Butler" w:date="2021-10-29T15:57:00Z"/>
          <w:rFonts w:ascii="Times New Roman" w:eastAsia="Times New Roman" w:hAnsi="Times New Roman" w:cs="Times New Roman"/>
          <w:sz w:val="22"/>
          <w:szCs w:val="22"/>
          <w:rPrChange w:id="1691" w:author="Josh Butler" w:date="2022-03-11T10:47:00Z">
            <w:rPr>
              <w:del w:id="1692" w:author="Josh Butler" w:date="2021-10-29T15:57:00Z"/>
              <w:rFonts w:ascii="AvenirNext LT Pro Regular" w:eastAsia="Times New Roman" w:hAnsi="AvenirNext LT Pro Regular"/>
              <w:sz w:val="22"/>
              <w:szCs w:val="22"/>
            </w:rPr>
          </w:rPrChange>
        </w:rPr>
      </w:pPr>
    </w:p>
    <w:p w14:paraId="5D8C5709" w14:textId="77777777" w:rsidR="00DF018D" w:rsidRPr="00AF52D8" w:rsidDel="00963C84" w:rsidRDefault="00DF018D" w:rsidP="00381E73">
      <w:pPr>
        <w:spacing w:before="0" w:after="0" w:line="240" w:lineRule="auto"/>
        <w:outlineLvl w:val="2"/>
        <w:rPr>
          <w:del w:id="1693" w:author="Josh Butler" w:date="2022-02-24T17:40:00Z"/>
          <w:rFonts w:ascii="Times New Roman" w:eastAsia="Times New Roman" w:hAnsi="Times New Roman" w:cs="Times New Roman"/>
          <w:sz w:val="22"/>
          <w:szCs w:val="22"/>
          <w:rPrChange w:id="1694" w:author="Josh Butler" w:date="2022-03-11T10:47:00Z">
            <w:rPr>
              <w:del w:id="1695" w:author="Josh Butler" w:date="2022-02-24T17:40:00Z"/>
              <w:rFonts w:ascii="AvenirNext LT Pro Regular" w:eastAsia="Times New Roman" w:hAnsi="AvenirNext LT Pro Regular"/>
              <w:sz w:val="22"/>
              <w:szCs w:val="22"/>
            </w:rPr>
          </w:rPrChange>
        </w:rPr>
      </w:pPr>
    </w:p>
    <w:p w14:paraId="6BF3C963" w14:textId="77777777" w:rsidR="006A7072" w:rsidRPr="00AF52D8" w:rsidDel="00963C84" w:rsidRDefault="006A7072" w:rsidP="00381E73">
      <w:pPr>
        <w:spacing w:before="0" w:after="0" w:line="240" w:lineRule="auto"/>
        <w:outlineLvl w:val="2"/>
        <w:rPr>
          <w:del w:id="1696" w:author="Josh Butler" w:date="2022-02-24T17:40:00Z"/>
          <w:rFonts w:ascii="Times New Roman" w:eastAsia="Times New Roman" w:hAnsi="Times New Roman" w:cs="Times New Roman"/>
          <w:sz w:val="22"/>
          <w:szCs w:val="22"/>
          <w:rPrChange w:id="1697" w:author="Josh Butler" w:date="2022-03-11T10:47:00Z">
            <w:rPr>
              <w:del w:id="1698" w:author="Josh Butler" w:date="2022-02-24T17:40:00Z"/>
              <w:rFonts w:ascii="AvenirNext LT Pro Regular" w:eastAsia="Times New Roman" w:hAnsi="AvenirNext LT Pro Regular"/>
              <w:sz w:val="22"/>
              <w:szCs w:val="22"/>
            </w:rPr>
          </w:rPrChange>
        </w:rPr>
      </w:pPr>
    </w:p>
    <w:p w14:paraId="0281C1FF" w14:textId="7FA8369D" w:rsidR="006A7072" w:rsidRPr="00AF52D8" w:rsidDel="00963C84" w:rsidRDefault="006A7072" w:rsidP="006A7072">
      <w:pPr>
        <w:rPr>
          <w:del w:id="1699" w:author="Josh Butler" w:date="2022-02-24T17:40:00Z"/>
          <w:rFonts w:ascii="Times New Roman" w:eastAsia="Times New Roman" w:hAnsi="Times New Roman" w:cs="Times New Roman"/>
          <w:sz w:val="22"/>
          <w:szCs w:val="22"/>
          <w:rPrChange w:id="1700" w:author="Josh Butler" w:date="2022-03-11T10:47:00Z">
            <w:rPr>
              <w:del w:id="1701" w:author="Josh Butler" w:date="2022-02-24T17:40:00Z"/>
              <w:rFonts w:ascii="AvenirNext LT Pro Regular" w:eastAsia="Times New Roman" w:hAnsi="AvenirNext LT Pro Regular"/>
              <w:sz w:val="22"/>
              <w:szCs w:val="22"/>
            </w:rPr>
          </w:rPrChange>
        </w:rPr>
      </w:pPr>
      <w:del w:id="1702" w:author="Josh Butler" w:date="2022-02-24T17:40:00Z">
        <w:r w:rsidRPr="00AF52D8" w:rsidDel="00963C84">
          <w:rPr>
            <w:rFonts w:ascii="Times New Roman" w:eastAsia="Times New Roman" w:hAnsi="Times New Roman" w:cs="Times New Roman"/>
            <w:sz w:val="22"/>
            <w:szCs w:val="22"/>
            <w:rPrChange w:id="1703" w:author="Josh Butler" w:date="2022-03-11T10:47:00Z">
              <w:rPr>
                <w:rFonts w:ascii="AvenirNext LT Pro Regular" w:eastAsia="Times New Roman" w:hAnsi="AvenirNext LT Pro Regular"/>
                <w:sz w:val="22"/>
                <w:szCs w:val="22"/>
              </w:rPr>
            </w:rPrChange>
          </w:rPr>
          <w:br w:type="page"/>
        </w:r>
      </w:del>
    </w:p>
    <w:p w14:paraId="46FBFDD2" w14:textId="0ABAA1FA" w:rsidR="006A7072" w:rsidRPr="00AA4679" w:rsidDel="000222C4" w:rsidRDefault="00D93B33">
      <w:pPr>
        <w:rPr>
          <w:del w:id="1704" w:author="Josh Butler" w:date="2022-04-01T18:28:00Z"/>
          <w:rFonts w:ascii="Times New Roman" w:hAnsi="Times New Roman" w:cs="Times New Roman"/>
          <w:sz w:val="22"/>
          <w:szCs w:val="22"/>
          <w:rPrChange w:id="1705" w:author="Josh Butler" w:date="2021-10-29T08:40:00Z">
            <w:rPr>
              <w:del w:id="1706" w:author="Josh Butler" w:date="2022-04-01T18:28:00Z"/>
              <w:rFonts w:ascii="AvenirNext LT Pro Regular" w:hAnsi="AvenirNext LT Pro Regular"/>
              <w:sz w:val="22"/>
              <w:szCs w:val="22"/>
            </w:rPr>
          </w:rPrChange>
        </w:rPr>
        <w:pPrChange w:id="1707" w:author="Josh Butler" w:date="2022-04-01T18:28:00Z">
          <w:pPr>
            <w:contextualSpacing/>
            <w:mirrorIndents/>
          </w:pPr>
        </w:pPrChange>
      </w:pPr>
      <w:del w:id="1708" w:author="Josh Butler" w:date="2021-10-29T15:58:00Z">
        <w:r w:rsidRPr="00AF52D8" w:rsidDel="009C4903">
          <w:rPr>
            <w:rFonts w:ascii="Times New Roman" w:hAnsi="Times New Roman" w:cs="Times New Roman"/>
            <w:sz w:val="22"/>
            <w:szCs w:val="22"/>
            <w:rPrChange w:id="1709" w:author="Josh Butler" w:date="2022-03-11T10:47:00Z">
              <w:rPr>
                <w:rFonts w:ascii="AvenirNext LT Pro Regular" w:hAnsi="AvenirNext LT Pro Regular"/>
                <w:sz w:val="22"/>
                <w:szCs w:val="22"/>
              </w:rPr>
            </w:rPrChange>
          </w:rPr>
          <w:lastRenderedPageBreak/>
          <w:delText>January 14th</w:delText>
        </w:r>
      </w:del>
      <w:del w:id="1710" w:author="Josh Butler" w:date="2022-04-01T18:28:00Z">
        <w:r w:rsidR="006A7072" w:rsidRPr="00AA4679" w:rsidDel="000222C4">
          <w:rPr>
            <w:rFonts w:ascii="Times New Roman" w:hAnsi="Times New Roman" w:cs="Times New Roman"/>
            <w:sz w:val="22"/>
            <w:szCs w:val="22"/>
            <w:rPrChange w:id="1711" w:author="Josh Butler" w:date="2021-10-29T08:40:00Z">
              <w:rPr>
                <w:rFonts w:ascii="AvenirNext LT Pro Regular" w:hAnsi="AvenirNext LT Pro Regular"/>
                <w:sz w:val="22"/>
                <w:szCs w:val="22"/>
              </w:rPr>
            </w:rPrChange>
          </w:rPr>
          <w:delText>, 20</w:delText>
        </w:r>
        <w:r w:rsidRPr="00AA4679" w:rsidDel="000222C4">
          <w:rPr>
            <w:rFonts w:ascii="Times New Roman" w:hAnsi="Times New Roman" w:cs="Times New Roman"/>
            <w:sz w:val="22"/>
            <w:szCs w:val="22"/>
            <w:rPrChange w:id="1712" w:author="Josh Butler" w:date="2021-10-29T08:40:00Z">
              <w:rPr>
                <w:rFonts w:ascii="AvenirNext LT Pro Regular" w:hAnsi="AvenirNext LT Pro Regular"/>
                <w:sz w:val="22"/>
                <w:szCs w:val="22"/>
              </w:rPr>
            </w:rPrChange>
          </w:rPr>
          <w:delText>2</w:delText>
        </w:r>
      </w:del>
      <w:del w:id="1713" w:author="Josh Butler" w:date="2021-10-29T15:58:00Z">
        <w:r w:rsidRPr="00AA4679" w:rsidDel="009C4903">
          <w:rPr>
            <w:rFonts w:ascii="Times New Roman" w:hAnsi="Times New Roman" w:cs="Times New Roman"/>
            <w:sz w:val="22"/>
            <w:szCs w:val="22"/>
            <w:rPrChange w:id="1714" w:author="Josh Butler" w:date="2021-10-29T08:40:00Z">
              <w:rPr>
                <w:rFonts w:ascii="AvenirNext LT Pro Regular" w:hAnsi="AvenirNext LT Pro Regular"/>
                <w:sz w:val="22"/>
                <w:szCs w:val="22"/>
              </w:rPr>
            </w:rPrChange>
          </w:rPr>
          <w:delText>0</w:delText>
        </w:r>
      </w:del>
    </w:p>
    <w:p w14:paraId="4C45453F" w14:textId="34E4A4C0" w:rsidR="006A7072" w:rsidRPr="00AA4679" w:rsidDel="000222C4" w:rsidRDefault="006A7072">
      <w:pPr>
        <w:rPr>
          <w:del w:id="1715" w:author="Josh Butler" w:date="2022-04-01T18:28:00Z"/>
          <w:rFonts w:ascii="Times New Roman" w:hAnsi="Times New Roman" w:cs="Times New Roman"/>
          <w:sz w:val="22"/>
          <w:szCs w:val="22"/>
          <w:rPrChange w:id="1716" w:author="Josh Butler" w:date="2021-10-29T08:40:00Z">
            <w:rPr>
              <w:del w:id="1717" w:author="Josh Butler" w:date="2022-04-01T18:28:00Z"/>
              <w:rFonts w:ascii="AvenirNext LT Pro Regular" w:hAnsi="AvenirNext LT Pro Regular"/>
              <w:sz w:val="22"/>
              <w:szCs w:val="22"/>
            </w:rPr>
          </w:rPrChange>
        </w:rPr>
        <w:pPrChange w:id="1718" w:author="Josh Butler" w:date="2022-04-01T18:28:00Z">
          <w:pPr>
            <w:contextualSpacing/>
            <w:mirrorIndents/>
          </w:pPr>
        </w:pPrChange>
      </w:pPr>
    </w:p>
    <w:p w14:paraId="187E5835" w14:textId="580AD4EE" w:rsidR="006A7072" w:rsidRPr="00AA4679" w:rsidDel="009C4903" w:rsidRDefault="00D93B33">
      <w:pPr>
        <w:rPr>
          <w:del w:id="1719" w:author="Josh Butler" w:date="2021-10-29T15:58:00Z"/>
          <w:rFonts w:ascii="Times New Roman" w:hAnsi="Times New Roman" w:cs="Times New Roman"/>
          <w:sz w:val="22"/>
          <w:szCs w:val="22"/>
          <w:rPrChange w:id="1720" w:author="Josh Butler" w:date="2021-10-29T08:40:00Z">
            <w:rPr>
              <w:del w:id="1721" w:author="Josh Butler" w:date="2021-10-29T15:58:00Z"/>
              <w:rFonts w:ascii="AvenirNext LT Pro Regular" w:hAnsi="AvenirNext LT Pro Regular"/>
              <w:sz w:val="22"/>
              <w:szCs w:val="22"/>
            </w:rPr>
          </w:rPrChange>
        </w:rPr>
        <w:pPrChange w:id="1722" w:author="Josh Butler" w:date="2022-04-01T18:28:00Z">
          <w:pPr>
            <w:contextualSpacing/>
            <w:mirrorIndents/>
          </w:pPr>
        </w:pPrChange>
      </w:pPr>
      <w:del w:id="1723" w:author="Josh Butler" w:date="2021-10-29T15:58:00Z">
        <w:r w:rsidRPr="00AA4679" w:rsidDel="009C4903">
          <w:rPr>
            <w:rFonts w:ascii="Times New Roman" w:hAnsi="Times New Roman" w:cs="Times New Roman"/>
            <w:sz w:val="22"/>
            <w:szCs w:val="22"/>
            <w:rPrChange w:id="1724" w:author="Josh Butler" w:date="2021-10-29T08:40:00Z">
              <w:rPr>
                <w:rFonts w:ascii="AvenirNext LT Pro Regular" w:hAnsi="AvenirNext LT Pro Regular"/>
                <w:sz w:val="22"/>
                <w:szCs w:val="22"/>
              </w:rPr>
            </w:rPrChange>
          </w:rPr>
          <w:delText>NC Electric Cooperatives (NCEMC)</w:delText>
        </w:r>
      </w:del>
    </w:p>
    <w:p w14:paraId="420AA652" w14:textId="6F837021" w:rsidR="006A7072" w:rsidRPr="00AA4679" w:rsidDel="006A3A97" w:rsidRDefault="00D93B33">
      <w:pPr>
        <w:rPr>
          <w:del w:id="1725" w:author="Josh Butler" w:date="2022-02-23T17:30:00Z"/>
          <w:rFonts w:ascii="Times New Roman" w:hAnsi="Times New Roman" w:cs="Times New Roman"/>
          <w:sz w:val="22"/>
          <w:szCs w:val="22"/>
          <w:rPrChange w:id="1726" w:author="Josh Butler" w:date="2021-10-29T08:40:00Z">
            <w:rPr>
              <w:del w:id="1727" w:author="Josh Butler" w:date="2022-02-23T17:30:00Z"/>
              <w:rFonts w:ascii="AvenirNext LT Pro Regular" w:hAnsi="AvenirNext LT Pro Regular"/>
              <w:sz w:val="22"/>
              <w:szCs w:val="22"/>
            </w:rPr>
          </w:rPrChange>
        </w:rPr>
        <w:pPrChange w:id="1728" w:author="Josh Butler" w:date="2022-04-01T18:28:00Z">
          <w:pPr>
            <w:contextualSpacing/>
            <w:mirrorIndents/>
          </w:pPr>
        </w:pPrChange>
      </w:pPr>
      <w:del w:id="1729" w:author="Josh Butler" w:date="2021-10-29T15:58:00Z">
        <w:r w:rsidRPr="00AA4679" w:rsidDel="009C4903">
          <w:rPr>
            <w:rFonts w:ascii="Times New Roman" w:hAnsi="Times New Roman" w:cs="Times New Roman"/>
            <w:sz w:val="22"/>
            <w:szCs w:val="22"/>
            <w:rPrChange w:id="1730" w:author="Josh Butler" w:date="2021-10-29T08:40:00Z">
              <w:rPr>
                <w:rFonts w:ascii="AvenirNext LT Pro Regular" w:hAnsi="AvenirNext LT Pro Regular"/>
                <w:sz w:val="22"/>
                <w:szCs w:val="22"/>
              </w:rPr>
            </w:rPrChange>
          </w:rPr>
          <w:delText>34</w:delText>
        </w:r>
        <w:r w:rsidR="006A7072" w:rsidRPr="00AA4679" w:rsidDel="009C4903">
          <w:rPr>
            <w:rFonts w:ascii="Times New Roman" w:hAnsi="Times New Roman" w:cs="Times New Roman"/>
            <w:sz w:val="22"/>
            <w:szCs w:val="22"/>
            <w:rPrChange w:id="1731" w:author="Josh Butler" w:date="2021-10-29T08:40:00Z">
              <w:rPr>
                <w:rFonts w:ascii="AvenirNext LT Pro Regular" w:hAnsi="AvenirNext LT Pro Regular"/>
                <w:sz w:val="22"/>
                <w:szCs w:val="22"/>
              </w:rPr>
            </w:rPrChange>
          </w:rPr>
          <w:delText xml:space="preserve">00 </w:delText>
        </w:r>
        <w:r w:rsidRPr="00AA4679" w:rsidDel="009C4903">
          <w:rPr>
            <w:rFonts w:ascii="Times New Roman" w:hAnsi="Times New Roman" w:cs="Times New Roman"/>
            <w:sz w:val="22"/>
            <w:szCs w:val="22"/>
            <w:rPrChange w:id="1732" w:author="Josh Butler" w:date="2021-10-29T08:40:00Z">
              <w:rPr>
                <w:rFonts w:ascii="AvenirNext LT Pro Regular" w:hAnsi="AvenirNext LT Pro Regular"/>
                <w:sz w:val="22"/>
                <w:szCs w:val="22"/>
              </w:rPr>
            </w:rPrChange>
          </w:rPr>
          <w:delText>Sumner Blvd.</w:delText>
        </w:r>
      </w:del>
    </w:p>
    <w:p w14:paraId="2D9B730E" w14:textId="3F20A950" w:rsidR="006A7072" w:rsidRPr="00AA4679" w:rsidDel="006A3A97" w:rsidRDefault="00D93B33">
      <w:pPr>
        <w:rPr>
          <w:del w:id="1733" w:author="Josh Butler" w:date="2022-02-23T17:30:00Z"/>
          <w:rFonts w:ascii="Times New Roman" w:hAnsi="Times New Roman" w:cs="Times New Roman"/>
          <w:sz w:val="22"/>
          <w:szCs w:val="22"/>
          <w:rPrChange w:id="1734" w:author="Josh Butler" w:date="2021-10-29T08:40:00Z">
            <w:rPr>
              <w:del w:id="1735" w:author="Josh Butler" w:date="2022-02-23T17:30:00Z"/>
              <w:rFonts w:ascii="AvenirNext LT Pro Regular" w:hAnsi="AvenirNext LT Pro Regular"/>
              <w:sz w:val="22"/>
              <w:szCs w:val="22"/>
            </w:rPr>
          </w:rPrChange>
        </w:rPr>
        <w:pPrChange w:id="1736" w:author="Josh Butler" w:date="2022-04-01T18:28:00Z">
          <w:pPr>
            <w:contextualSpacing/>
            <w:mirrorIndents/>
          </w:pPr>
        </w:pPrChange>
      </w:pPr>
      <w:del w:id="1737" w:author="Josh Butler" w:date="2021-10-29T15:59:00Z">
        <w:r w:rsidRPr="00AA4679" w:rsidDel="009C4903">
          <w:rPr>
            <w:rFonts w:ascii="Times New Roman" w:hAnsi="Times New Roman" w:cs="Times New Roman"/>
            <w:sz w:val="22"/>
            <w:szCs w:val="22"/>
            <w:rPrChange w:id="1738" w:author="Josh Butler" w:date="2021-10-29T08:40:00Z">
              <w:rPr>
                <w:rFonts w:ascii="AvenirNext LT Pro Regular" w:hAnsi="AvenirNext LT Pro Regular"/>
                <w:sz w:val="22"/>
                <w:szCs w:val="22"/>
              </w:rPr>
            </w:rPrChange>
          </w:rPr>
          <w:delText>Raleigh, NC 27616</w:delText>
        </w:r>
      </w:del>
    </w:p>
    <w:p w14:paraId="3F999CB4" w14:textId="3FCF996B" w:rsidR="006A7072" w:rsidRPr="00AA4679" w:rsidDel="000222C4" w:rsidRDefault="006A7072">
      <w:pPr>
        <w:rPr>
          <w:del w:id="1739" w:author="Josh Butler" w:date="2022-04-01T18:28:00Z"/>
          <w:rFonts w:ascii="Times New Roman" w:hAnsi="Times New Roman" w:cs="Times New Roman"/>
          <w:sz w:val="22"/>
          <w:szCs w:val="22"/>
          <w:rPrChange w:id="1740" w:author="Josh Butler" w:date="2021-10-29T08:40:00Z">
            <w:rPr>
              <w:del w:id="1741" w:author="Josh Butler" w:date="2022-04-01T18:28:00Z"/>
              <w:rFonts w:ascii="AvenirNext LT Pro Regular" w:hAnsi="AvenirNext LT Pro Regular"/>
              <w:sz w:val="22"/>
              <w:szCs w:val="22"/>
            </w:rPr>
          </w:rPrChange>
        </w:rPr>
        <w:pPrChange w:id="1742" w:author="Josh Butler" w:date="2022-04-01T18:28:00Z">
          <w:pPr>
            <w:contextualSpacing/>
            <w:mirrorIndents/>
          </w:pPr>
        </w:pPrChange>
      </w:pPr>
    </w:p>
    <w:p w14:paraId="031D7D36" w14:textId="172BFCA0" w:rsidR="006A7072" w:rsidRPr="00AA4679" w:rsidDel="006A3A97" w:rsidRDefault="006A7072">
      <w:pPr>
        <w:rPr>
          <w:del w:id="1743" w:author="Josh Butler" w:date="2022-02-23T17:30:00Z"/>
          <w:rFonts w:ascii="Times New Roman" w:hAnsi="Times New Roman" w:cs="Times New Roman"/>
          <w:sz w:val="22"/>
          <w:szCs w:val="22"/>
          <w:rPrChange w:id="1744" w:author="Josh Butler" w:date="2021-10-29T08:40:00Z">
            <w:rPr>
              <w:del w:id="1745" w:author="Josh Butler" w:date="2022-02-23T17:30:00Z"/>
              <w:rFonts w:ascii="AvenirNext LT Pro Regular" w:hAnsi="AvenirNext LT Pro Regular"/>
              <w:sz w:val="22"/>
              <w:szCs w:val="22"/>
            </w:rPr>
          </w:rPrChange>
        </w:rPr>
        <w:pPrChange w:id="1746" w:author="Josh Butler" w:date="2022-04-01T18:28:00Z">
          <w:pPr>
            <w:contextualSpacing/>
            <w:mirrorIndents/>
          </w:pPr>
        </w:pPrChange>
      </w:pPr>
      <w:del w:id="1747" w:author="Josh Butler" w:date="2022-04-01T18:28:00Z">
        <w:r w:rsidRPr="00AA4679" w:rsidDel="000222C4">
          <w:rPr>
            <w:rFonts w:ascii="Times New Roman" w:hAnsi="Times New Roman" w:cs="Times New Roman"/>
            <w:sz w:val="22"/>
            <w:szCs w:val="22"/>
            <w:rPrChange w:id="1748" w:author="Josh Butler" w:date="2021-10-29T08:40:00Z">
              <w:rPr>
                <w:rFonts w:ascii="AvenirNext LT Pro Regular" w:hAnsi="AvenirNext LT Pro Regular"/>
                <w:sz w:val="22"/>
                <w:szCs w:val="22"/>
              </w:rPr>
            </w:rPrChange>
          </w:rPr>
          <w:delText>Attn:</w:delText>
        </w:r>
        <w:r w:rsidRPr="00AA4679" w:rsidDel="000222C4">
          <w:rPr>
            <w:rFonts w:ascii="Times New Roman" w:hAnsi="Times New Roman" w:cs="Times New Roman"/>
            <w:sz w:val="22"/>
            <w:szCs w:val="22"/>
            <w:rPrChange w:id="1749" w:author="Josh Butler" w:date="2021-10-29T08:40:00Z">
              <w:rPr>
                <w:rFonts w:ascii="AvenirNext LT Pro Regular" w:hAnsi="AvenirNext LT Pro Regular"/>
                <w:sz w:val="22"/>
                <w:szCs w:val="22"/>
              </w:rPr>
            </w:rPrChange>
          </w:rPr>
          <w:tab/>
        </w:r>
      </w:del>
      <w:del w:id="1750" w:author="Josh Butler" w:date="2021-10-29T15:59:00Z">
        <w:r w:rsidR="00D93B33" w:rsidRPr="00AA4679" w:rsidDel="009C4903">
          <w:rPr>
            <w:rFonts w:ascii="Times New Roman" w:hAnsi="Times New Roman" w:cs="Times New Roman"/>
            <w:sz w:val="22"/>
            <w:szCs w:val="22"/>
            <w:rPrChange w:id="1751" w:author="Josh Butler" w:date="2021-10-29T08:40:00Z">
              <w:rPr>
                <w:rFonts w:ascii="AvenirNext LT Pro Regular" w:hAnsi="AvenirNext LT Pro Regular"/>
                <w:sz w:val="22"/>
                <w:szCs w:val="22"/>
              </w:rPr>
            </w:rPrChange>
          </w:rPr>
          <w:delText>Scott Alexander</w:delText>
        </w:r>
      </w:del>
    </w:p>
    <w:p w14:paraId="1D592F9A" w14:textId="58CEFBA0" w:rsidR="006A7072" w:rsidRPr="00AA4679" w:rsidDel="000222C4" w:rsidRDefault="006A7072">
      <w:pPr>
        <w:rPr>
          <w:del w:id="1752" w:author="Josh Butler" w:date="2022-04-01T18:28:00Z"/>
          <w:rFonts w:ascii="Times New Roman" w:hAnsi="Times New Roman" w:cs="Times New Roman"/>
          <w:sz w:val="22"/>
          <w:szCs w:val="22"/>
          <w:rPrChange w:id="1753" w:author="Josh Butler" w:date="2021-10-29T08:40:00Z">
            <w:rPr>
              <w:del w:id="1754" w:author="Josh Butler" w:date="2022-04-01T18:28:00Z"/>
              <w:rFonts w:ascii="AvenirNext LT Pro Regular" w:hAnsi="AvenirNext LT Pro Regular"/>
              <w:sz w:val="22"/>
              <w:szCs w:val="22"/>
            </w:rPr>
          </w:rPrChange>
        </w:rPr>
        <w:pPrChange w:id="1755" w:author="Josh Butler" w:date="2022-04-01T18:28:00Z">
          <w:pPr>
            <w:contextualSpacing/>
            <w:mirrorIndents/>
          </w:pPr>
        </w:pPrChange>
      </w:pPr>
      <w:del w:id="1756" w:author="Josh Butler" w:date="2022-04-01T18:28:00Z">
        <w:r w:rsidRPr="00AA4679" w:rsidDel="000222C4">
          <w:rPr>
            <w:rFonts w:ascii="Times New Roman" w:hAnsi="Times New Roman" w:cs="Times New Roman"/>
            <w:sz w:val="22"/>
            <w:szCs w:val="22"/>
            <w:rPrChange w:id="1757" w:author="Josh Butler" w:date="2021-10-29T08:40:00Z">
              <w:rPr>
                <w:rFonts w:ascii="AvenirNext LT Pro Regular" w:hAnsi="AvenirNext LT Pro Regular"/>
                <w:sz w:val="22"/>
                <w:szCs w:val="22"/>
              </w:rPr>
            </w:rPrChange>
          </w:rPr>
          <w:delText xml:space="preserve">Cell: </w:delText>
        </w:r>
        <w:r w:rsidRPr="00AA4679" w:rsidDel="000222C4">
          <w:rPr>
            <w:rFonts w:ascii="Times New Roman" w:hAnsi="Times New Roman" w:cs="Times New Roman"/>
            <w:sz w:val="22"/>
            <w:szCs w:val="22"/>
            <w:rPrChange w:id="1758" w:author="Josh Butler" w:date="2021-10-29T08:40:00Z">
              <w:rPr>
                <w:rFonts w:ascii="AvenirNext LT Pro Regular" w:hAnsi="AvenirNext LT Pro Regular"/>
                <w:sz w:val="22"/>
                <w:szCs w:val="22"/>
              </w:rPr>
            </w:rPrChange>
          </w:rPr>
          <w:tab/>
        </w:r>
        <w:r w:rsidR="00D93B33" w:rsidRPr="00AA4679" w:rsidDel="000222C4">
          <w:rPr>
            <w:rFonts w:ascii="Times New Roman" w:hAnsi="Times New Roman" w:cs="Times New Roman"/>
            <w:sz w:val="22"/>
            <w:szCs w:val="22"/>
            <w:rPrChange w:id="1759" w:author="Josh Butler" w:date="2021-10-29T08:40:00Z">
              <w:rPr>
                <w:rFonts w:ascii="AvenirNext LT Pro Regular" w:hAnsi="AvenirNext LT Pro Regular"/>
                <w:sz w:val="22"/>
                <w:szCs w:val="22"/>
              </w:rPr>
            </w:rPrChange>
          </w:rPr>
          <w:delText>(</w:delText>
        </w:r>
      </w:del>
      <w:del w:id="1760" w:author="Josh Butler" w:date="2021-10-29T15:59:00Z">
        <w:r w:rsidR="00D93B33" w:rsidRPr="00AA4679" w:rsidDel="009C4903">
          <w:rPr>
            <w:rFonts w:ascii="Times New Roman" w:hAnsi="Times New Roman" w:cs="Times New Roman"/>
            <w:sz w:val="22"/>
            <w:szCs w:val="22"/>
            <w:rPrChange w:id="1761" w:author="Josh Butler" w:date="2021-10-29T08:40:00Z">
              <w:rPr>
                <w:rFonts w:ascii="AvenirNext LT Pro Regular" w:hAnsi="AvenirNext LT Pro Regular"/>
                <w:sz w:val="22"/>
                <w:szCs w:val="22"/>
              </w:rPr>
            </w:rPrChange>
          </w:rPr>
          <w:delText>205</w:delText>
        </w:r>
      </w:del>
      <w:del w:id="1762" w:author="Josh Butler" w:date="2022-04-01T18:28:00Z">
        <w:r w:rsidR="00D93B33" w:rsidRPr="00AA4679" w:rsidDel="000222C4">
          <w:rPr>
            <w:rFonts w:ascii="Times New Roman" w:hAnsi="Times New Roman" w:cs="Times New Roman"/>
            <w:sz w:val="22"/>
            <w:szCs w:val="22"/>
            <w:rPrChange w:id="1763" w:author="Josh Butler" w:date="2021-10-29T08:40:00Z">
              <w:rPr>
                <w:rFonts w:ascii="AvenirNext LT Pro Regular" w:hAnsi="AvenirNext LT Pro Regular"/>
                <w:sz w:val="22"/>
                <w:szCs w:val="22"/>
              </w:rPr>
            </w:rPrChange>
          </w:rPr>
          <w:delText xml:space="preserve">) </w:delText>
        </w:r>
      </w:del>
      <w:del w:id="1764" w:author="Josh Butler" w:date="2021-10-29T15:59:00Z">
        <w:r w:rsidR="00D93B33" w:rsidRPr="00AA4679" w:rsidDel="009C4903">
          <w:rPr>
            <w:rFonts w:ascii="Times New Roman" w:hAnsi="Times New Roman" w:cs="Times New Roman"/>
            <w:sz w:val="22"/>
            <w:szCs w:val="22"/>
            <w:rPrChange w:id="1765" w:author="Josh Butler" w:date="2021-10-29T08:40:00Z">
              <w:rPr>
                <w:rFonts w:ascii="AvenirNext LT Pro Regular" w:hAnsi="AvenirNext LT Pro Regular"/>
                <w:sz w:val="22"/>
                <w:szCs w:val="22"/>
              </w:rPr>
            </w:rPrChange>
          </w:rPr>
          <w:delText>2</w:delText>
        </w:r>
      </w:del>
      <w:del w:id="1766" w:author="Josh Butler" w:date="2021-10-29T16:00:00Z">
        <w:r w:rsidR="00D93B33" w:rsidRPr="00AA4679" w:rsidDel="009C4903">
          <w:rPr>
            <w:rFonts w:ascii="Times New Roman" w:hAnsi="Times New Roman" w:cs="Times New Roman"/>
            <w:sz w:val="22"/>
            <w:szCs w:val="22"/>
            <w:rPrChange w:id="1767" w:author="Josh Butler" w:date="2021-10-29T08:40:00Z">
              <w:rPr>
                <w:rFonts w:ascii="AvenirNext LT Pro Regular" w:hAnsi="AvenirNext LT Pro Regular"/>
                <w:sz w:val="22"/>
                <w:szCs w:val="22"/>
              </w:rPr>
            </w:rPrChange>
          </w:rPr>
          <w:delText>2</w:delText>
        </w:r>
      </w:del>
      <w:del w:id="1768" w:author="Josh Butler" w:date="2022-02-23T17:31:00Z">
        <w:r w:rsidR="00D93B33" w:rsidRPr="00AA4679" w:rsidDel="006A3A97">
          <w:rPr>
            <w:rFonts w:ascii="Times New Roman" w:hAnsi="Times New Roman" w:cs="Times New Roman"/>
            <w:sz w:val="22"/>
            <w:szCs w:val="22"/>
            <w:rPrChange w:id="1769" w:author="Josh Butler" w:date="2021-10-29T08:40:00Z">
              <w:rPr>
                <w:rFonts w:ascii="AvenirNext LT Pro Regular" w:hAnsi="AvenirNext LT Pro Regular"/>
                <w:sz w:val="22"/>
                <w:szCs w:val="22"/>
              </w:rPr>
            </w:rPrChange>
          </w:rPr>
          <w:delText>3</w:delText>
        </w:r>
      </w:del>
      <w:del w:id="1770" w:author="Josh Butler" w:date="2022-04-01T18:28:00Z">
        <w:r w:rsidR="00D93B33" w:rsidRPr="00AA4679" w:rsidDel="000222C4">
          <w:rPr>
            <w:rFonts w:ascii="Times New Roman" w:hAnsi="Times New Roman" w:cs="Times New Roman"/>
            <w:sz w:val="22"/>
            <w:szCs w:val="22"/>
            <w:rPrChange w:id="1771" w:author="Josh Butler" w:date="2021-10-29T08:40:00Z">
              <w:rPr>
                <w:rFonts w:ascii="AvenirNext LT Pro Regular" w:hAnsi="AvenirNext LT Pro Regular"/>
                <w:sz w:val="22"/>
                <w:szCs w:val="22"/>
              </w:rPr>
            </w:rPrChange>
          </w:rPr>
          <w:delText>-</w:delText>
        </w:r>
      </w:del>
      <w:del w:id="1772" w:author="Josh Butler" w:date="2021-10-29T16:00:00Z">
        <w:r w:rsidR="00D93B33" w:rsidRPr="00AA4679" w:rsidDel="009C4903">
          <w:rPr>
            <w:rFonts w:ascii="Times New Roman" w:hAnsi="Times New Roman" w:cs="Times New Roman"/>
            <w:sz w:val="22"/>
            <w:szCs w:val="22"/>
            <w:rPrChange w:id="1773" w:author="Josh Butler" w:date="2021-10-29T08:40:00Z">
              <w:rPr>
                <w:rFonts w:ascii="AvenirNext LT Pro Regular" w:hAnsi="AvenirNext LT Pro Regular"/>
                <w:sz w:val="22"/>
                <w:szCs w:val="22"/>
              </w:rPr>
            </w:rPrChange>
          </w:rPr>
          <w:delText>1639</w:delText>
        </w:r>
      </w:del>
    </w:p>
    <w:p w14:paraId="1C4AD4A3" w14:textId="580D66DE" w:rsidR="006A3A97" w:rsidRPr="006A3A97" w:rsidDel="000222C4" w:rsidRDefault="006A7072">
      <w:pPr>
        <w:rPr>
          <w:del w:id="1774" w:author="Josh Butler" w:date="2022-04-01T18:28:00Z"/>
          <w:rFonts w:ascii="Times New Roman" w:hAnsi="Times New Roman" w:cs="Times New Roman"/>
          <w:sz w:val="22"/>
          <w:szCs w:val="22"/>
          <w:rPrChange w:id="1775" w:author="Josh Butler" w:date="2022-02-23T17:32:00Z">
            <w:rPr>
              <w:del w:id="1776" w:author="Josh Butler" w:date="2022-04-01T18:28:00Z"/>
              <w:rFonts w:ascii="AvenirNext LT Pro Regular" w:hAnsi="AvenirNext LT Pro Regular"/>
              <w:sz w:val="22"/>
              <w:szCs w:val="22"/>
              <w:lang w:val="es-PR"/>
            </w:rPr>
          </w:rPrChange>
        </w:rPr>
        <w:pPrChange w:id="1777" w:author="Josh Butler" w:date="2022-04-01T18:28:00Z">
          <w:pPr>
            <w:contextualSpacing/>
            <w:mirrorIndents/>
          </w:pPr>
        </w:pPrChange>
      </w:pPr>
      <w:del w:id="1778" w:author="Josh Butler" w:date="2022-04-01T18:28:00Z">
        <w:r w:rsidRPr="006A3A97" w:rsidDel="000222C4">
          <w:rPr>
            <w:rFonts w:ascii="Times New Roman" w:hAnsi="Times New Roman" w:cs="Times New Roman"/>
            <w:sz w:val="22"/>
            <w:szCs w:val="22"/>
            <w:rPrChange w:id="1779" w:author="Josh Butler" w:date="2022-02-23T17:32:00Z">
              <w:rPr>
                <w:rFonts w:ascii="AvenirNext LT Pro Regular" w:hAnsi="AvenirNext LT Pro Regular"/>
                <w:sz w:val="22"/>
                <w:szCs w:val="22"/>
                <w:lang w:val="es-PR"/>
              </w:rPr>
            </w:rPrChange>
          </w:rPr>
          <w:delText>Email:</w:delText>
        </w:r>
        <w:r w:rsidRPr="006A3A97" w:rsidDel="000222C4">
          <w:rPr>
            <w:rFonts w:ascii="Times New Roman" w:hAnsi="Times New Roman" w:cs="Times New Roman"/>
            <w:sz w:val="22"/>
            <w:szCs w:val="22"/>
            <w:rPrChange w:id="1780" w:author="Josh Butler" w:date="2022-02-23T17:32:00Z">
              <w:rPr>
                <w:rFonts w:ascii="AvenirNext LT Pro Regular" w:hAnsi="AvenirNext LT Pro Regular"/>
                <w:sz w:val="22"/>
                <w:szCs w:val="22"/>
                <w:lang w:val="es-PR"/>
              </w:rPr>
            </w:rPrChange>
          </w:rPr>
          <w:tab/>
        </w:r>
      </w:del>
      <w:del w:id="1781" w:author="Josh Butler" w:date="2021-10-29T16:00:00Z">
        <w:r w:rsidR="004C76D3" w:rsidRPr="006A3A97" w:rsidDel="009C4903">
          <w:rPr>
            <w:rFonts w:ascii="Times New Roman" w:hAnsi="Times New Roman" w:cs="Times New Roman"/>
            <w:rPrChange w:id="1782" w:author="Josh Butler" w:date="2022-02-23T17:32:00Z">
              <w:rPr/>
            </w:rPrChange>
          </w:rPr>
          <w:fldChar w:fldCharType="begin"/>
        </w:r>
        <w:r w:rsidR="004C76D3" w:rsidRPr="006A3A97" w:rsidDel="009C4903">
          <w:rPr>
            <w:rFonts w:ascii="Times New Roman" w:hAnsi="Times New Roman" w:cs="Times New Roman"/>
            <w:rPrChange w:id="1783" w:author="Josh Butler" w:date="2022-02-23T17:32:00Z">
              <w:rPr/>
            </w:rPrChange>
          </w:rPr>
          <w:delInstrText xml:space="preserve"> HYPERLINK "mailto:Scott.alexander@oakhurstenergy.com" </w:delInstrText>
        </w:r>
        <w:r w:rsidR="004C76D3" w:rsidRPr="00803617" w:rsidDel="009C4903">
          <w:rPr>
            <w:rFonts w:ascii="Times New Roman" w:hAnsi="Times New Roman" w:cs="Times New Roman"/>
          </w:rPr>
        </w:r>
        <w:r w:rsidR="004C76D3" w:rsidRPr="006A3A97" w:rsidDel="009C4903">
          <w:rPr>
            <w:rFonts w:ascii="Times New Roman" w:hAnsi="Times New Roman" w:cs="Times New Roman"/>
            <w:rPrChange w:id="1784" w:author="Josh Butler" w:date="2022-02-23T17:32:00Z">
              <w:rPr>
                <w:rStyle w:val="Hyperlink"/>
                <w:rFonts w:ascii="AvenirNext LT Pro Regular" w:hAnsi="AvenirNext LT Pro Regular"/>
                <w:sz w:val="22"/>
                <w:szCs w:val="22"/>
                <w:lang w:val="es-PR"/>
              </w:rPr>
            </w:rPrChange>
          </w:rPr>
          <w:fldChar w:fldCharType="separate"/>
        </w:r>
        <w:r w:rsidR="00D93B33" w:rsidRPr="006A3A97" w:rsidDel="009C4903">
          <w:rPr>
            <w:rStyle w:val="Hyperlink"/>
            <w:rFonts w:ascii="Times New Roman" w:hAnsi="Times New Roman" w:cs="Times New Roman"/>
            <w:rPrChange w:id="1785" w:author="Josh Butler" w:date="2022-02-23T17:32:00Z">
              <w:rPr>
                <w:rStyle w:val="Hyperlink"/>
                <w:rFonts w:ascii="AvenirNext LT Pro Regular" w:hAnsi="AvenirNext LT Pro Regular"/>
                <w:sz w:val="22"/>
                <w:szCs w:val="22"/>
                <w:lang w:val="es-PR"/>
              </w:rPr>
            </w:rPrChange>
          </w:rPr>
          <w:delText>Scott.alexander@oakhurstenergy.com</w:delText>
        </w:r>
        <w:r w:rsidR="004C76D3" w:rsidRPr="006A3A97" w:rsidDel="009C4903">
          <w:rPr>
            <w:rStyle w:val="Hyperlink"/>
            <w:rFonts w:ascii="Times New Roman" w:hAnsi="Times New Roman" w:cs="Times New Roman"/>
            <w:lang w:val="es-PR"/>
            <w:rPrChange w:id="1786" w:author="Josh Butler" w:date="2022-02-23T17:32:00Z">
              <w:rPr>
                <w:rStyle w:val="Hyperlink"/>
                <w:rFonts w:ascii="AvenirNext LT Pro Regular" w:hAnsi="AvenirNext LT Pro Regular"/>
                <w:sz w:val="22"/>
                <w:szCs w:val="22"/>
                <w:lang w:val="es-PR"/>
              </w:rPr>
            </w:rPrChange>
          </w:rPr>
          <w:fldChar w:fldCharType="end"/>
        </w:r>
      </w:del>
    </w:p>
    <w:p w14:paraId="39BB7148" w14:textId="15302752" w:rsidR="006A7072" w:rsidRPr="006A3A97" w:rsidDel="000222C4" w:rsidRDefault="006A7072">
      <w:pPr>
        <w:rPr>
          <w:del w:id="1787" w:author="Josh Butler" w:date="2022-04-01T18:28:00Z"/>
          <w:rFonts w:ascii="Times New Roman" w:hAnsi="Times New Roman" w:cs="Times New Roman"/>
          <w:sz w:val="22"/>
          <w:szCs w:val="22"/>
          <w:rPrChange w:id="1788" w:author="Josh Butler" w:date="2022-02-23T17:32:00Z">
            <w:rPr>
              <w:del w:id="1789" w:author="Josh Butler" w:date="2022-04-01T18:28:00Z"/>
              <w:rFonts w:ascii="AvenirNext LT Pro Regular" w:hAnsi="AvenirNext LT Pro Regular"/>
              <w:sz w:val="22"/>
              <w:szCs w:val="22"/>
              <w:lang w:val="es-PR"/>
            </w:rPr>
          </w:rPrChange>
        </w:rPr>
        <w:pPrChange w:id="1790" w:author="Josh Butler" w:date="2022-04-01T18:28:00Z">
          <w:pPr>
            <w:contextualSpacing/>
            <w:mirrorIndents/>
          </w:pPr>
        </w:pPrChange>
      </w:pPr>
    </w:p>
    <w:p w14:paraId="66F5AC33" w14:textId="5C4C8FAF" w:rsidR="006A7072" w:rsidRPr="006A3A97" w:rsidDel="000222C4" w:rsidRDefault="006A7072">
      <w:pPr>
        <w:rPr>
          <w:del w:id="1791" w:author="Josh Butler" w:date="2022-04-01T18:28:00Z"/>
          <w:rFonts w:ascii="Times New Roman" w:hAnsi="Times New Roman" w:cs="Times New Roman"/>
          <w:sz w:val="22"/>
          <w:szCs w:val="22"/>
          <w:rPrChange w:id="1792" w:author="Josh Butler" w:date="2022-02-23T17:33:00Z">
            <w:rPr>
              <w:del w:id="1793" w:author="Josh Butler" w:date="2022-04-01T18:28:00Z"/>
              <w:rFonts w:ascii="AvenirNext LT Pro Regular" w:hAnsi="AvenirNext LT Pro Regular"/>
              <w:sz w:val="22"/>
              <w:szCs w:val="22"/>
              <w:lang w:val="es-PR"/>
            </w:rPr>
          </w:rPrChange>
        </w:rPr>
        <w:pPrChange w:id="1794" w:author="Josh Butler" w:date="2022-04-01T18:28:00Z">
          <w:pPr>
            <w:contextualSpacing/>
            <w:mirrorIndents/>
          </w:pPr>
        </w:pPrChange>
      </w:pPr>
      <w:del w:id="1795" w:author="Josh Butler" w:date="2022-04-01T18:28:00Z">
        <w:r w:rsidRPr="006A3A97" w:rsidDel="000222C4">
          <w:rPr>
            <w:rFonts w:ascii="Times New Roman" w:hAnsi="Times New Roman" w:cs="Times New Roman"/>
            <w:sz w:val="22"/>
            <w:szCs w:val="22"/>
            <w:rPrChange w:id="1796" w:author="Josh Butler" w:date="2022-02-23T17:33:00Z">
              <w:rPr>
                <w:rFonts w:ascii="AvenirNext LT Pro Regular" w:hAnsi="AvenirNext LT Pro Regular"/>
                <w:sz w:val="22"/>
                <w:szCs w:val="22"/>
                <w:lang w:val="es-PR"/>
              </w:rPr>
            </w:rPrChange>
          </w:rPr>
          <w:delText xml:space="preserve">Ref: </w:delText>
        </w:r>
      </w:del>
      <w:del w:id="1797" w:author="Josh Butler" w:date="2021-10-29T16:00:00Z">
        <w:r w:rsidR="00D93B33" w:rsidRPr="006A3A97" w:rsidDel="009C4903">
          <w:rPr>
            <w:rFonts w:ascii="Times New Roman" w:hAnsi="Times New Roman" w:cs="Times New Roman"/>
            <w:sz w:val="22"/>
            <w:szCs w:val="22"/>
            <w:rPrChange w:id="1798" w:author="Josh Butler" w:date="2022-02-23T17:33:00Z">
              <w:rPr>
                <w:rFonts w:ascii="AvenirNext LT Pro Regular" w:hAnsi="AvenirNext LT Pro Regular"/>
                <w:sz w:val="22"/>
                <w:szCs w:val="22"/>
                <w:lang w:val="es-PR"/>
              </w:rPr>
            </w:rPrChange>
          </w:rPr>
          <w:delText>NCEMC</w:delText>
        </w:r>
        <w:r w:rsidRPr="006A3A97" w:rsidDel="009C4903">
          <w:rPr>
            <w:rFonts w:ascii="Times New Roman" w:hAnsi="Times New Roman" w:cs="Times New Roman"/>
            <w:sz w:val="22"/>
            <w:szCs w:val="22"/>
            <w:rPrChange w:id="1799" w:author="Josh Butler" w:date="2022-02-23T17:33:00Z">
              <w:rPr>
                <w:rFonts w:ascii="AvenirNext LT Pro Regular" w:hAnsi="AvenirNext LT Pro Regular"/>
                <w:sz w:val="22"/>
                <w:szCs w:val="22"/>
                <w:lang w:val="es-PR"/>
              </w:rPr>
            </w:rPrChange>
          </w:rPr>
          <w:delText xml:space="preserve"> </w:delText>
        </w:r>
      </w:del>
      <w:del w:id="1800" w:author="Josh Butler" w:date="2022-02-23T17:33:00Z">
        <w:r w:rsidRPr="006A3A97" w:rsidDel="006A3A97">
          <w:rPr>
            <w:rFonts w:ascii="Times New Roman" w:hAnsi="Times New Roman" w:cs="Times New Roman"/>
            <w:sz w:val="22"/>
            <w:szCs w:val="22"/>
            <w:rPrChange w:id="1801" w:author="Josh Butler" w:date="2022-02-23T17:33:00Z">
              <w:rPr>
                <w:rFonts w:ascii="AvenirNext LT Pro Regular" w:hAnsi="AvenirNext LT Pro Regular"/>
                <w:sz w:val="22"/>
                <w:szCs w:val="22"/>
                <w:lang w:val="es-PR"/>
              </w:rPr>
            </w:rPrChange>
          </w:rPr>
          <w:delText>Portfolio</w:delText>
        </w:r>
      </w:del>
      <w:del w:id="1802" w:author="Josh Butler" w:date="2022-04-01T18:28:00Z">
        <w:r w:rsidRPr="006A3A97" w:rsidDel="000222C4">
          <w:rPr>
            <w:rFonts w:ascii="Times New Roman" w:hAnsi="Times New Roman" w:cs="Times New Roman"/>
            <w:sz w:val="22"/>
            <w:szCs w:val="22"/>
            <w:rPrChange w:id="1803" w:author="Josh Butler" w:date="2022-02-23T17:33:00Z">
              <w:rPr>
                <w:rFonts w:ascii="AvenirNext LT Pro Regular" w:hAnsi="AvenirNext LT Pro Regular"/>
                <w:sz w:val="22"/>
                <w:szCs w:val="22"/>
                <w:lang w:val="es-PR"/>
              </w:rPr>
            </w:rPrChange>
          </w:rPr>
          <w:tab/>
        </w:r>
      </w:del>
    </w:p>
    <w:p w14:paraId="79DC0C0C" w14:textId="5E880CA5" w:rsidR="006A7072" w:rsidRPr="00AA4679" w:rsidDel="000222C4" w:rsidRDefault="006A7072">
      <w:pPr>
        <w:rPr>
          <w:del w:id="1804" w:author="Josh Butler" w:date="2022-04-01T18:28:00Z"/>
          <w:rFonts w:ascii="Times New Roman" w:hAnsi="Times New Roman" w:cs="Times New Roman"/>
          <w:sz w:val="22"/>
          <w:szCs w:val="22"/>
          <w:rPrChange w:id="1805" w:author="Josh Butler" w:date="2021-10-29T08:40:00Z">
            <w:rPr>
              <w:del w:id="1806" w:author="Josh Butler" w:date="2022-04-01T18:28:00Z"/>
              <w:rFonts w:ascii="AvenirNext LT Pro Regular" w:hAnsi="AvenirNext LT Pro Regular"/>
              <w:sz w:val="22"/>
              <w:szCs w:val="22"/>
            </w:rPr>
          </w:rPrChange>
        </w:rPr>
        <w:pPrChange w:id="1807" w:author="Josh Butler" w:date="2022-04-01T18:28:00Z">
          <w:pPr>
            <w:contextualSpacing/>
            <w:mirrorIndents/>
          </w:pPr>
        </w:pPrChange>
      </w:pPr>
      <w:del w:id="1808" w:author="Josh Butler" w:date="2022-04-01T18:28:00Z">
        <w:r w:rsidRPr="00AA4679" w:rsidDel="000222C4">
          <w:rPr>
            <w:rFonts w:ascii="Times New Roman" w:hAnsi="Times New Roman" w:cs="Times New Roman"/>
            <w:sz w:val="22"/>
            <w:szCs w:val="22"/>
            <w:rPrChange w:id="1809" w:author="Josh Butler" w:date="2021-10-29T08:40:00Z">
              <w:rPr>
                <w:rFonts w:ascii="AvenirNext LT Pro Regular" w:hAnsi="AvenirNext LT Pro Regular"/>
                <w:sz w:val="22"/>
                <w:szCs w:val="22"/>
              </w:rPr>
            </w:rPrChange>
          </w:rPr>
          <w:delText>Estimate Number: AX10-</w:delText>
        </w:r>
      </w:del>
      <w:del w:id="1810" w:author="Josh Butler" w:date="2021-10-29T16:01:00Z">
        <w:r w:rsidRPr="00AA4679" w:rsidDel="009C4903">
          <w:rPr>
            <w:rFonts w:ascii="Times New Roman" w:hAnsi="Times New Roman" w:cs="Times New Roman"/>
            <w:sz w:val="22"/>
            <w:szCs w:val="22"/>
            <w:rPrChange w:id="1811" w:author="Josh Butler" w:date="2021-10-29T08:40:00Z">
              <w:rPr>
                <w:rFonts w:ascii="AvenirNext LT Pro Regular" w:hAnsi="AvenirNext LT Pro Regular"/>
                <w:sz w:val="22"/>
                <w:szCs w:val="22"/>
              </w:rPr>
            </w:rPrChange>
          </w:rPr>
          <w:delText>1</w:delText>
        </w:r>
        <w:r w:rsidR="00D93B33" w:rsidRPr="00AA4679" w:rsidDel="009C4903">
          <w:rPr>
            <w:rFonts w:ascii="Times New Roman" w:hAnsi="Times New Roman" w:cs="Times New Roman"/>
            <w:sz w:val="22"/>
            <w:szCs w:val="22"/>
            <w:rPrChange w:id="1812" w:author="Josh Butler" w:date="2021-10-29T08:40:00Z">
              <w:rPr>
                <w:rFonts w:ascii="AvenirNext LT Pro Regular" w:hAnsi="AvenirNext LT Pro Regular"/>
                <w:sz w:val="22"/>
                <w:szCs w:val="22"/>
              </w:rPr>
            </w:rPrChange>
          </w:rPr>
          <w:delText>9</w:delText>
        </w:r>
        <w:r w:rsidRPr="00AA4679" w:rsidDel="009C4903">
          <w:rPr>
            <w:rFonts w:ascii="Times New Roman" w:hAnsi="Times New Roman" w:cs="Times New Roman"/>
            <w:sz w:val="22"/>
            <w:szCs w:val="22"/>
            <w:rPrChange w:id="1813" w:author="Josh Butler" w:date="2021-10-29T08:40:00Z">
              <w:rPr>
                <w:rFonts w:ascii="AvenirNext LT Pro Regular" w:hAnsi="AvenirNext LT Pro Regular"/>
                <w:sz w:val="22"/>
                <w:szCs w:val="22"/>
              </w:rPr>
            </w:rPrChange>
          </w:rPr>
          <w:delText>0</w:delText>
        </w:r>
        <w:r w:rsidR="00D93B33" w:rsidRPr="00AA4679" w:rsidDel="009C4903">
          <w:rPr>
            <w:rFonts w:ascii="Times New Roman" w:hAnsi="Times New Roman" w:cs="Times New Roman"/>
            <w:sz w:val="22"/>
            <w:szCs w:val="22"/>
            <w:rPrChange w:id="1814" w:author="Josh Butler" w:date="2021-10-29T08:40:00Z">
              <w:rPr>
                <w:rFonts w:ascii="AvenirNext LT Pro Regular" w:hAnsi="AvenirNext LT Pro Regular"/>
                <w:sz w:val="22"/>
                <w:szCs w:val="22"/>
              </w:rPr>
            </w:rPrChange>
          </w:rPr>
          <w:delText>61</w:delText>
        </w:r>
      </w:del>
    </w:p>
    <w:p w14:paraId="09C71B4E" w14:textId="245A1133" w:rsidR="006A7072" w:rsidRPr="00AA4679" w:rsidDel="000222C4" w:rsidRDefault="006A7072">
      <w:pPr>
        <w:rPr>
          <w:del w:id="1815" w:author="Josh Butler" w:date="2022-04-01T18:28:00Z"/>
          <w:rFonts w:ascii="Times New Roman" w:hAnsi="Times New Roman" w:cs="Times New Roman"/>
          <w:sz w:val="22"/>
          <w:szCs w:val="22"/>
          <w:rPrChange w:id="1816" w:author="Josh Butler" w:date="2021-10-29T08:40:00Z">
            <w:rPr>
              <w:del w:id="1817" w:author="Josh Butler" w:date="2022-04-01T18:28:00Z"/>
              <w:rFonts w:ascii="AvenirNext LT Pro Regular" w:hAnsi="AvenirNext LT Pro Regular"/>
              <w:sz w:val="22"/>
              <w:szCs w:val="22"/>
            </w:rPr>
          </w:rPrChange>
        </w:rPr>
        <w:pPrChange w:id="1818" w:author="Josh Butler" w:date="2022-04-01T18:28:00Z">
          <w:pPr>
            <w:contextualSpacing/>
            <w:mirrorIndents/>
          </w:pPr>
        </w:pPrChange>
      </w:pPr>
    </w:p>
    <w:p w14:paraId="366F2507" w14:textId="2671BF8E" w:rsidR="006A7072" w:rsidRPr="00AA4679" w:rsidDel="000222C4" w:rsidRDefault="006A7072">
      <w:pPr>
        <w:rPr>
          <w:del w:id="1819" w:author="Josh Butler" w:date="2022-04-01T18:28:00Z"/>
          <w:rFonts w:ascii="Times New Roman" w:hAnsi="Times New Roman" w:cs="Times New Roman"/>
          <w:sz w:val="22"/>
          <w:szCs w:val="22"/>
          <w:rPrChange w:id="1820" w:author="Josh Butler" w:date="2021-10-29T08:40:00Z">
            <w:rPr>
              <w:del w:id="1821" w:author="Josh Butler" w:date="2022-04-01T18:28:00Z"/>
              <w:rFonts w:ascii="AvenirNext LT Pro Regular" w:hAnsi="AvenirNext LT Pro Regular"/>
              <w:sz w:val="22"/>
              <w:szCs w:val="22"/>
            </w:rPr>
          </w:rPrChange>
        </w:rPr>
        <w:pPrChange w:id="1822" w:author="Josh Butler" w:date="2022-04-01T18:28:00Z">
          <w:pPr>
            <w:contextualSpacing/>
            <w:mirrorIndents/>
          </w:pPr>
        </w:pPrChange>
      </w:pPr>
      <w:del w:id="1823" w:author="Josh Butler" w:date="2022-04-01T18:28:00Z">
        <w:r w:rsidRPr="00AA4679" w:rsidDel="000222C4">
          <w:rPr>
            <w:rFonts w:ascii="Times New Roman" w:hAnsi="Times New Roman" w:cs="Times New Roman"/>
            <w:sz w:val="22"/>
            <w:szCs w:val="22"/>
            <w:rPrChange w:id="1824" w:author="Josh Butler" w:date="2021-10-29T08:40:00Z">
              <w:rPr>
                <w:rFonts w:ascii="AvenirNext LT Pro Regular" w:hAnsi="AvenirNext LT Pro Regular"/>
                <w:sz w:val="22"/>
                <w:szCs w:val="22"/>
              </w:rPr>
            </w:rPrChange>
          </w:rPr>
          <w:delText xml:space="preserve">Dear </w:delText>
        </w:r>
      </w:del>
      <w:del w:id="1825" w:author="Josh Butler" w:date="2021-10-29T16:01:00Z">
        <w:r w:rsidR="00D93B33" w:rsidRPr="00AA4679" w:rsidDel="009C4903">
          <w:rPr>
            <w:rFonts w:ascii="Times New Roman" w:hAnsi="Times New Roman" w:cs="Times New Roman"/>
            <w:sz w:val="22"/>
            <w:szCs w:val="22"/>
            <w:rPrChange w:id="1826" w:author="Josh Butler" w:date="2021-10-29T08:40:00Z">
              <w:rPr>
                <w:rFonts w:ascii="AvenirNext LT Pro Regular" w:hAnsi="AvenirNext LT Pro Regular"/>
                <w:sz w:val="22"/>
                <w:szCs w:val="22"/>
              </w:rPr>
            </w:rPrChange>
          </w:rPr>
          <w:delText>Scott</w:delText>
        </w:r>
      </w:del>
      <w:del w:id="1827" w:author="Josh Butler" w:date="2022-04-01T18:28:00Z">
        <w:r w:rsidRPr="00AA4679" w:rsidDel="000222C4">
          <w:rPr>
            <w:rFonts w:ascii="Times New Roman" w:hAnsi="Times New Roman" w:cs="Times New Roman"/>
            <w:sz w:val="22"/>
            <w:szCs w:val="22"/>
            <w:rPrChange w:id="1828" w:author="Josh Butler" w:date="2021-10-29T08:40:00Z">
              <w:rPr>
                <w:rFonts w:ascii="AvenirNext LT Pro Regular" w:hAnsi="AvenirNext LT Pro Regular"/>
                <w:sz w:val="22"/>
                <w:szCs w:val="22"/>
              </w:rPr>
            </w:rPrChange>
          </w:rPr>
          <w:delText xml:space="preserve">, </w:delText>
        </w:r>
      </w:del>
    </w:p>
    <w:p w14:paraId="60EC3F07" w14:textId="74CE616E" w:rsidR="006A7072" w:rsidRPr="00AA4679" w:rsidDel="000222C4" w:rsidRDefault="006A7072">
      <w:pPr>
        <w:rPr>
          <w:del w:id="1829" w:author="Josh Butler" w:date="2022-04-01T18:28:00Z"/>
          <w:rFonts w:ascii="Times New Roman" w:hAnsi="Times New Roman" w:cs="Times New Roman"/>
          <w:sz w:val="22"/>
          <w:szCs w:val="22"/>
          <w:rPrChange w:id="1830" w:author="Josh Butler" w:date="2021-10-29T08:40:00Z">
            <w:rPr>
              <w:del w:id="1831" w:author="Josh Butler" w:date="2022-04-01T18:28:00Z"/>
              <w:rFonts w:ascii="AvenirNext LT Pro Regular" w:hAnsi="AvenirNext LT Pro Regular"/>
              <w:sz w:val="22"/>
              <w:szCs w:val="22"/>
            </w:rPr>
          </w:rPrChange>
        </w:rPr>
        <w:pPrChange w:id="1832" w:author="Josh Butler" w:date="2022-04-01T18:28:00Z">
          <w:pPr>
            <w:contextualSpacing/>
            <w:mirrorIndents/>
          </w:pPr>
        </w:pPrChange>
      </w:pPr>
    </w:p>
    <w:p w14:paraId="623AE64D" w14:textId="1CAF47D1" w:rsidR="006A7072" w:rsidRPr="00AA4679" w:rsidDel="000222C4" w:rsidRDefault="006A7072">
      <w:pPr>
        <w:rPr>
          <w:del w:id="1833" w:author="Josh Butler" w:date="2022-04-01T18:28:00Z"/>
          <w:rFonts w:ascii="Times New Roman" w:hAnsi="Times New Roman" w:cs="Times New Roman"/>
          <w:sz w:val="22"/>
          <w:szCs w:val="22"/>
          <w:rPrChange w:id="1834" w:author="Josh Butler" w:date="2021-10-29T08:40:00Z">
            <w:rPr>
              <w:del w:id="1835" w:author="Josh Butler" w:date="2022-04-01T18:28:00Z"/>
              <w:rFonts w:ascii="AvenirNext LT Pro Regular" w:hAnsi="AvenirNext LT Pro Regular"/>
              <w:sz w:val="22"/>
              <w:szCs w:val="22"/>
            </w:rPr>
          </w:rPrChange>
        </w:rPr>
        <w:pPrChange w:id="1836" w:author="Josh Butler" w:date="2022-04-01T18:28:00Z">
          <w:pPr>
            <w:contextualSpacing/>
            <w:mirrorIndents/>
          </w:pPr>
        </w:pPrChange>
      </w:pPr>
      <w:del w:id="1837" w:author="Josh Butler" w:date="2022-04-01T18:28:00Z">
        <w:r w:rsidRPr="00AA4679" w:rsidDel="000222C4">
          <w:rPr>
            <w:rFonts w:ascii="Times New Roman" w:hAnsi="Times New Roman" w:cs="Times New Roman"/>
            <w:sz w:val="22"/>
            <w:szCs w:val="22"/>
            <w:rPrChange w:id="1838" w:author="Josh Butler" w:date="2021-10-29T08:40:00Z">
              <w:rPr>
                <w:rFonts w:ascii="AvenirNext LT Pro Regular" w:hAnsi="AvenirNext LT Pro Regular"/>
                <w:sz w:val="22"/>
                <w:szCs w:val="22"/>
              </w:rPr>
            </w:rPrChange>
          </w:rPr>
          <w:tab/>
          <w:delText xml:space="preserve">Axis Energy is pleased to offer this </w:delText>
        </w:r>
      </w:del>
      <w:del w:id="1839" w:author="Josh Butler" w:date="2022-02-24T08:37:00Z">
        <w:r w:rsidR="00D93B33" w:rsidRPr="00AA4679" w:rsidDel="001925B3">
          <w:rPr>
            <w:rFonts w:ascii="Times New Roman" w:hAnsi="Times New Roman" w:cs="Times New Roman"/>
            <w:sz w:val="22"/>
            <w:szCs w:val="22"/>
            <w:rPrChange w:id="1840" w:author="Josh Butler" w:date="2021-10-29T08:40:00Z">
              <w:rPr>
                <w:rFonts w:ascii="AvenirNext LT Pro Regular" w:hAnsi="AvenirNext LT Pro Regular"/>
                <w:sz w:val="22"/>
                <w:szCs w:val="22"/>
              </w:rPr>
            </w:rPrChange>
          </w:rPr>
          <w:delText xml:space="preserve">indicative </w:delText>
        </w:r>
      </w:del>
      <w:del w:id="1841" w:author="Josh Butler" w:date="2022-04-01T18:28:00Z">
        <w:r w:rsidR="00D93B33" w:rsidRPr="00AA4679" w:rsidDel="000222C4">
          <w:rPr>
            <w:rFonts w:ascii="Times New Roman" w:hAnsi="Times New Roman" w:cs="Times New Roman"/>
            <w:sz w:val="22"/>
            <w:szCs w:val="22"/>
            <w:rPrChange w:id="1842" w:author="Josh Butler" w:date="2021-10-29T08:40:00Z">
              <w:rPr>
                <w:rFonts w:ascii="AvenirNext LT Pro Regular" w:hAnsi="AvenirNext LT Pro Regular"/>
                <w:sz w:val="22"/>
                <w:szCs w:val="22"/>
              </w:rPr>
            </w:rPrChange>
          </w:rPr>
          <w:delText>p</w:delText>
        </w:r>
        <w:r w:rsidRPr="00AA4679" w:rsidDel="000222C4">
          <w:rPr>
            <w:rFonts w:ascii="Times New Roman" w:hAnsi="Times New Roman" w:cs="Times New Roman"/>
            <w:sz w:val="22"/>
            <w:szCs w:val="22"/>
            <w:rPrChange w:id="1843" w:author="Josh Butler" w:date="2021-10-29T08:40:00Z">
              <w:rPr>
                <w:rFonts w:ascii="AvenirNext LT Pro Regular" w:hAnsi="AvenirNext LT Pro Regular"/>
                <w:sz w:val="22"/>
                <w:szCs w:val="22"/>
              </w:rPr>
            </w:rPrChange>
          </w:rPr>
          <w:delText xml:space="preserve">roposal for </w:delText>
        </w:r>
      </w:del>
      <w:del w:id="1844" w:author="Josh Butler" w:date="2022-03-18T15:47:00Z">
        <w:r w:rsidRPr="00AA4679" w:rsidDel="00924304">
          <w:rPr>
            <w:rFonts w:ascii="Times New Roman" w:hAnsi="Times New Roman" w:cs="Times New Roman"/>
            <w:sz w:val="22"/>
            <w:szCs w:val="22"/>
            <w:rPrChange w:id="1845" w:author="Josh Butler" w:date="2021-10-29T08:40:00Z">
              <w:rPr>
                <w:rFonts w:ascii="AvenirNext LT Pro Regular" w:hAnsi="AvenirNext LT Pro Regular"/>
                <w:sz w:val="22"/>
                <w:szCs w:val="22"/>
              </w:rPr>
            </w:rPrChange>
          </w:rPr>
          <w:delText>the Engineering, Procurement and</w:delText>
        </w:r>
      </w:del>
      <w:del w:id="1846" w:author="Josh Butler" w:date="2022-04-01T18:28:00Z">
        <w:r w:rsidRPr="00AA4679" w:rsidDel="000222C4">
          <w:rPr>
            <w:rFonts w:ascii="Times New Roman" w:hAnsi="Times New Roman" w:cs="Times New Roman"/>
            <w:sz w:val="22"/>
            <w:szCs w:val="22"/>
            <w:rPrChange w:id="1847" w:author="Josh Butler" w:date="2021-10-29T08:40:00Z">
              <w:rPr>
                <w:rFonts w:ascii="AvenirNext LT Pro Regular" w:hAnsi="AvenirNext LT Pro Regular"/>
                <w:sz w:val="22"/>
                <w:szCs w:val="22"/>
              </w:rPr>
            </w:rPrChange>
          </w:rPr>
          <w:delText xml:space="preserve"> </w:delText>
        </w:r>
      </w:del>
      <w:del w:id="1848" w:author="Josh Butler" w:date="2022-03-18T15:47:00Z">
        <w:r w:rsidRPr="00AA4679" w:rsidDel="00924304">
          <w:rPr>
            <w:rFonts w:ascii="Times New Roman" w:hAnsi="Times New Roman" w:cs="Times New Roman"/>
            <w:sz w:val="22"/>
            <w:szCs w:val="22"/>
            <w:rPrChange w:id="1849" w:author="Josh Butler" w:date="2021-10-29T08:40:00Z">
              <w:rPr>
                <w:rFonts w:ascii="AvenirNext LT Pro Regular" w:hAnsi="AvenirNext LT Pro Regular"/>
                <w:sz w:val="22"/>
                <w:szCs w:val="22"/>
              </w:rPr>
            </w:rPrChange>
          </w:rPr>
          <w:delText>C</w:delText>
        </w:r>
      </w:del>
      <w:del w:id="1850" w:author="Josh Butler" w:date="2022-04-01T18:28:00Z">
        <w:r w:rsidRPr="00AA4679" w:rsidDel="000222C4">
          <w:rPr>
            <w:rFonts w:ascii="Times New Roman" w:hAnsi="Times New Roman" w:cs="Times New Roman"/>
            <w:sz w:val="22"/>
            <w:szCs w:val="22"/>
            <w:rPrChange w:id="1851" w:author="Josh Butler" w:date="2021-10-29T08:40:00Z">
              <w:rPr>
                <w:rFonts w:ascii="AvenirNext LT Pro Regular" w:hAnsi="AvenirNext LT Pro Regular"/>
                <w:sz w:val="22"/>
                <w:szCs w:val="22"/>
              </w:rPr>
            </w:rPrChange>
          </w:rPr>
          <w:delText xml:space="preserve">onstruction </w:delText>
        </w:r>
      </w:del>
      <w:del w:id="1852" w:author="Josh Butler" w:date="2022-03-18T15:47:00Z">
        <w:r w:rsidRPr="00AA4679" w:rsidDel="00924304">
          <w:rPr>
            <w:rFonts w:ascii="Times New Roman" w:hAnsi="Times New Roman" w:cs="Times New Roman"/>
            <w:sz w:val="22"/>
            <w:szCs w:val="22"/>
            <w:rPrChange w:id="1853" w:author="Josh Butler" w:date="2021-10-29T08:40:00Z">
              <w:rPr>
                <w:rFonts w:ascii="AvenirNext LT Pro Regular" w:hAnsi="AvenirNext LT Pro Regular"/>
                <w:sz w:val="22"/>
                <w:szCs w:val="22"/>
              </w:rPr>
            </w:rPrChange>
          </w:rPr>
          <w:delText xml:space="preserve">(EPC) </w:delText>
        </w:r>
      </w:del>
      <w:del w:id="1854" w:author="Josh Butler" w:date="2022-04-01T18:28:00Z">
        <w:r w:rsidRPr="00AA4679" w:rsidDel="000222C4">
          <w:rPr>
            <w:rFonts w:ascii="Times New Roman" w:hAnsi="Times New Roman" w:cs="Times New Roman"/>
            <w:sz w:val="22"/>
            <w:szCs w:val="22"/>
            <w:rPrChange w:id="1855" w:author="Josh Butler" w:date="2021-10-29T08:40:00Z">
              <w:rPr>
                <w:rFonts w:ascii="AvenirNext LT Pro Regular" w:hAnsi="AvenirNext LT Pro Regular"/>
                <w:sz w:val="22"/>
                <w:szCs w:val="22"/>
              </w:rPr>
            </w:rPrChange>
          </w:rPr>
          <w:delText xml:space="preserve">scope installation of the </w:delText>
        </w:r>
      </w:del>
      <w:del w:id="1856" w:author="Josh Butler" w:date="2021-10-29T16:01:00Z">
        <w:r w:rsidR="00D93B33" w:rsidRPr="00AA4679" w:rsidDel="009C4903">
          <w:rPr>
            <w:rFonts w:ascii="Times New Roman" w:hAnsi="Times New Roman" w:cs="Times New Roman"/>
            <w:sz w:val="22"/>
            <w:szCs w:val="22"/>
            <w:rPrChange w:id="1857" w:author="Josh Butler" w:date="2021-10-29T08:40:00Z">
              <w:rPr>
                <w:rFonts w:ascii="AvenirNext LT Pro Regular" w:hAnsi="AvenirNext LT Pro Regular"/>
                <w:sz w:val="22"/>
                <w:szCs w:val="22"/>
              </w:rPr>
            </w:rPrChange>
          </w:rPr>
          <w:delText>NCEMC</w:delText>
        </w:r>
        <w:r w:rsidRPr="00AA4679" w:rsidDel="009C4903">
          <w:rPr>
            <w:rFonts w:ascii="Times New Roman" w:hAnsi="Times New Roman" w:cs="Times New Roman"/>
            <w:sz w:val="22"/>
            <w:szCs w:val="22"/>
            <w:rPrChange w:id="1858" w:author="Josh Butler" w:date="2021-10-29T08:40:00Z">
              <w:rPr>
                <w:rFonts w:ascii="AvenirNext LT Pro Regular" w:hAnsi="AvenirNext LT Pro Regular"/>
                <w:sz w:val="22"/>
                <w:szCs w:val="22"/>
              </w:rPr>
            </w:rPrChange>
          </w:rPr>
          <w:delText xml:space="preserve"> </w:delText>
        </w:r>
      </w:del>
      <w:del w:id="1859" w:author="Josh Butler" w:date="2022-03-11T10:48:00Z">
        <w:r w:rsidRPr="00AA4679" w:rsidDel="00AF52D8">
          <w:rPr>
            <w:rFonts w:ascii="Times New Roman" w:hAnsi="Times New Roman" w:cs="Times New Roman"/>
            <w:sz w:val="22"/>
            <w:szCs w:val="22"/>
            <w:rPrChange w:id="1860" w:author="Josh Butler" w:date="2021-10-29T08:40:00Z">
              <w:rPr>
                <w:rFonts w:ascii="AvenirNext LT Pro Regular" w:hAnsi="AvenirNext LT Pro Regular"/>
                <w:sz w:val="22"/>
                <w:szCs w:val="22"/>
              </w:rPr>
            </w:rPrChange>
          </w:rPr>
          <w:delText xml:space="preserve">Solar </w:delText>
        </w:r>
      </w:del>
      <w:del w:id="1861" w:author="Josh Butler" w:date="2022-04-01T18:28:00Z">
        <w:r w:rsidRPr="00AA4679" w:rsidDel="000222C4">
          <w:rPr>
            <w:rFonts w:ascii="Times New Roman" w:hAnsi="Times New Roman" w:cs="Times New Roman"/>
            <w:sz w:val="22"/>
            <w:szCs w:val="22"/>
            <w:rPrChange w:id="1862" w:author="Josh Butler" w:date="2021-10-29T08:40:00Z">
              <w:rPr>
                <w:rFonts w:ascii="AvenirNext LT Pro Regular" w:hAnsi="AvenirNext LT Pro Regular"/>
                <w:sz w:val="22"/>
                <w:szCs w:val="22"/>
              </w:rPr>
            </w:rPrChange>
          </w:rPr>
          <w:delText>project</w:delText>
        </w:r>
      </w:del>
      <w:del w:id="1863" w:author="Josh Butler" w:date="2022-02-23T17:34:00Z">
        <w:r w:rsidRPr="00AA4679" w:rsidDel="006A3A97">
          <w:rPr>
            <w:rFonts w:ascii="Times New Roman" w:hAnsi="Times New Roman" w:cs="Times New Roman"/>
            <w:sz w:val="22"/>
            <w:szCs w:val="22"/>
            <w:rPrChange w:id="1864" w:author="Josh Butler" w:date="2021-10-29T08:40:00Z">
              <w:rPr>
                <w:rFonts w:ascii="AvenirNext LT Pro Regular" w:hAnsi="AvenirNext LT Pro Regular"/>
                <w:sz w:val="22"/>
                <w:szCs w:val="22"/>
              </w:rPr>
            </w:rPrChange>
          </w:rPr>
          <w:delText>s</w:delText>
        </w:r>
      </w:del>
      <w:del w:id="1865" w:author="Josh Butler" w:date="2021-10-29T16:02:00Z">
        <w:r w:rsidRPr="00AA4679" w:rsidDel="009C4903">
          <w:rPr>
            <w:rFonts w:ascii="Times New Roman" w:hAnsi="Times New Roman" w:cs="Times New Roman"/>
            <w:sz w:val="22"/>
            <w:szCs w:val="22"/>
            <w:rPrChange w:id="1866" w:author="Josh Butler" w:date="2021-10-29T08:40:00Z">
              <w:rPr>
                <w:rFonts w:ascii="AvenirNext LT Pro Regular" w:hAnsi="AvenirNext LT Pro Regular"/>
                <w:sz w:val="22"/>
                <w:szCs w:val="22"/>
              </w:rPr>
            </w:rPrChange>
          </w:rPr>
          <w:delText xml:space="preserve"> located in </w:delText>
        </w:r>
        <w:r w:rsidR="00B966CE" w:rsidRPr="00AA4679" w:rsidDel="009C4903">
          <w:rPr>
            <w:rFonts w:ascii="Times New Roman" w:hAnsi="Times New Roman" w:cs="Times New Roman"/>
            <w:sz w:val="22"/>
            <w:szCs w:val="22"/>
            <w:rPrChange w:id="1867" w:author="Josh Butler" w:date="2021-10-29T08:40:00Z">
              <w:rPr>
                <w:rFonts w:ascii="AvenirNext LT Pro Regular" w:hAnsi="AvenirNext LT Pro Regular"/>
                <w:sz w:val="22"/>
                <w:szCs w:val="22"/>
              </w:rPr>
            </w:rPrChange>
          </w:rPr>
          <w:delText>Duplin and Randolph</w:delText>
        </w:r>
        <w:r w:rsidRPr="00AA4679" w:rsidDel="009C4903">
          <w:rPr>
            <w:rFonts w:ascii="Times New Roman" w:hAnsi="Times New Roman" w:cs="Times New Roman"/>
            <w:sz w:val="22"/>
            <w:szCs w:val="22"/>
            <w:rPrChange w:id="1868" w:author="Josh Butler" w:date="2021-10-29T08:40:00Z">
              <w:rPr>
                <w:rFonts w:ascii="AvenirNext LT Pro Regular" w:hAnsi="AvenirNext LT Pro Regular"/>
                <w:sz w:val="22"/>
                <w:szCs w:val="22"/>
              </w:rPr>
            </w:rPrChange>
          </w:rPr>
          <w:delText xml:space="preserve"> Count</w:delText>
        </w:r>
        <w:r w:rsidR="00B966CE" w:rsidRPr="00AA4679" w:rsidDel="009C4903">
          <w:rPr>
            <w:rFonts w:ascii="Times New Roman" w:hAnsi="Times New Roman" w:cs="Times New Roman"/>
            <w:sz w:val="22"/>
            <w:szCs w:val="22"/>
            <w:rPrChange w:id="1869" w:author="Josh Butler" w:date="2021-10-29T08:40:00Z">
              <w:rPr>
                <w:rFonts w:ascii="AvenirNext LT Pro Regular" w:hAnsi="AvenirNext LT Pro Regular"/>
                <w:sz w:val="22"/>
                <w:szCs w:val="22"/>
              </w:rPr>
            </w:rPrChange>
          </w:rPr>
          <w:delText>ies</w:delText>
        </w:r>
        <w:r w:rsidRPr="00AA4679" w:rsidDel="009C4903">
          <w:rPr>
            <w:rFonts w:ascii="Times New Roman" w:hAnsi="Times New Roman" w:cs="Times New Roman"/>
            <w:sz w:val="22"/>
            <w:szCs w:val="22"/>
            <w:rPrChange w:id="1870" w:author="Josh Butler" w:date="2021-10-29T08:40:00Z">
              <w:rPr>
                <w:rFonts w:ascii="AvenirNext LT Pro Regular" w:hAnsi="AvenirNext LT Pro Regular"/>
                <w:sz w:val="22"/>
                <w:szCs w:val="22"/>
              </w:rPr>
            </w:rPrChange>
          </w:rPr>
          <w:delText xml:space="preserve">, </w:delText>
        </w:r>
        <w:r w:rsidR="00B966CE" w:rsidRPr="00AA4679" w:rsidDel="009C4903">
          <w:rPr>
            <w:rFonts w:ascii="Times New Roman" w:hAnsi="Times New Roman" w:cs="Times New Roman"/>
            <w:sz w:val="22"/>
            <w:szCs w:val="22"/>
            <w:rPrChange w:id="1871" w:author="Josh Butler" w:date="2021-10-29T08:40:00Z">
              <w:rPr>
                <w:rFonts w:ascii="AvenirNext LT Pro Regular" w:hAnsi="AvenirNext LT Pro Regular"/>
                <w:sz w:val="22"/>
                <w:szCs w:val="22"/>
              </w:rPr>
            </w:rPrChange>
          </w:rPr>
          <w:delText>N</w:delText>
        </w:r>
        <w:r w:rsidRPr="00AA4679" w:rsidDel="009C4903">
          <w:rPr>
            <w:rFonts w:ascii="Times New Roman" w:hAnsi="Times New Roman" w:cs="Times New Roman"/>
            <w:sz w:val="22"/>
            <w:szCs w:val="22"/>
            <w:rPrChange w:id="1872" w:author="Josh Butler" w:date="2021-10-29T08:40:00Z">
              <w:rPr>
                <w:rFonts w:ascii="AvenirNext LT Pro Regular" w:hAnsi="AvenirNext LT Pro Regular"/>
                <w:sz w:val="22"/>
                <w:szCs w:val="22"/>
              </w:rPr>
            </w:rPrChange>
          </w:rPr>
          <w:delText>C</w:delText>
        </w:r>
      </w:del>
      <w:del w:id="1873" w:author="Josh Butler" w:date="2022-04-01T18:28:00Z">
        <w:r w:rsidRPr="00AA4679" w:rsidDel="000222C4">
          <w:rPr>
            <w:rFonts w:ascii="Times New Roman" w:hAnsi="Times New Roman" w:cs="Times New Roman"/>
            <w:sz w:val="22"/>
            <w:szCs w:val="22"/>
            <w:rPrChange w:id="1874" w:author="Josh Butler" w:date="2021-10-29T08:40:00Z">
              <w:rPr>
                <w:rFonts w:ascii="AvenirNext LT Pro Regular" w:hAnsi="AvenirNext LT Pro Regular"/>
                <w:sz w:val="22"/>
                <w:szCs w:val="22"/>
              </w:rPr>
            </w:rPrChange>
          </w:rPr>
          <w:delText xml:space="preserve">. This proposal is exclusively based on the </w:delText>
        </w:r>
      </w:del>
      <w:del w:id="1875" w:author="Josh Butler" w:date="2022-02-23T17:34:00Z">
        <w:r w:rsidRPr="00AA4679" w:rsidDel="006A3A97">
          <w:rPr>
            <w:rFonts w:ascii="Times New Roman" w:hAnsi="Times New Roman" w:cs="Times New Roman"/>
            <w:sz w:val="22"/>
            <w:szCs w:val="22"/>
            <w:rPrChange w:id="1876" w:author="Josh Butler" w:date="2021-10-29T08:40:00Z">
              <w:rPr>
                <w:rFonts w:ascii="AvenirNext LT Pro Regular" w:hAnsi="AvenirNext LT Pro Regular"/>
                <w:sz w:val="22"/>
                <w:szCs w:val="22"/>
              </w:rPr>
            </w:rPrChange>
          </w:rPr>
          <w:delText>preliminary installation</w:delText>
        </w:r>
      </w:del>
      <w:del w:id="1877" w:author="Josh Butler" w:date="2022-04-01T18:28:00Z">
        <w:r w:rsidRPr="00AA4679" w:rsidDel="000222C4">
          <w:rPr>
            <w:rFonts w:ascii="Times New Roman" w:hAnsi="Times New Roman" w:cs="Times New Roman"/>
            <w:sz w:val="22"/>
            <w:szCs w:val="22"/>
            <w:rPrChange w:id="1878" w:author="Josh Butler" w:date="2021-10-29T08:40:00Z">
              <w:rPr>
                <w:rFonts w:ascii="AvenirNext LT Pro Regular" w:hAnsi="AvenirNext LT Pro Regular"/>
                <w:sz w:val="22"/>
                <w:szCs w:val="22"/>
              </w:rPr>
            </w:rPrChange>
          </w:rPr>
          <w:delText xml:space="preserve"> design </w:delText>
        </w:r>
      </w:del>
      <w:del w:id="1879" w:author="Josh Butler" w:date="2022-02-24T08:39:00Z">
        <w:r w:rsidRPr="00AA4679" w:rsidDel="001925B3">
          <w:rPr>
            <w:rFonts w:ascii="Times New Roman" w:hAnsi="Times New Roman" w:cs="Times New Roman"/>
            <w:sz w:val="22"/>
            <w:szCs w:val="22"/>
            <w:rPrChange w:id="1880" w:author="Josh Butler" w:date="2021-10-29T08:40:00Z">
              <w:rPr>
                <w:rFonts w:ascii="AvenirNext LT Pro Regular" w:hAnsi="AvenirNext LT Pro Regular"/>
                <w:sz w:val="22"/>
                <w:szCs w:val="22"/>
              </w:rPr>
            </w:rPrChange>
          </w:rPr>
          <w:delText xml:space="preserve">performed </w:delText>
        </w:r>
      </w:del>
      <w:del w:id="1881" w:author="Josh Butler" w:date="2022-04-01T18:28:00Z">
        <w:r w:rsidRPr="00AA4679" w:rsidDel="000222C4">
          <w:rPr>
            <w:rFonts w:ascii="Times New Roman" w:hAnsi="Times New Roman" w:cs="Times New Roman"/>
            <w:sz w:val="22"/>
            <w:szCs w:val="22"/>
            <w:rPrChange w:id="1882" w:author="Josh Butler" w:date="2021-10-29T08:40:00Z">
              <w:rPr>
                <w:rFonts w:ascii="AvenirNext LT Pro Regular" w:hAnsi="AvenirNext LT Pro Regular"/>
                <w:sz w:val="22"/>
                <w:szCs w:val="22"/>
              </w:rPr>
            </w:rPrChange>
          </w:rPr>
          <w:delText xml:space="preserve">by </w:delText>
        </w:r>
      </w:del>
      <w:del w:id="1883" w:author="Josh Butler" w:date="2021-10-29T16:02:00Z">
        <w:r w:rsidR="00B966CE" w:rsidRPr="00AA4679" w:rsidDel="009C4903">
          <w:rPr>
            <w:rFonts w:ascii="Times New Roman" w:hAnsi="Times New Roman" w:cs="Times New Roman"/>
            <w:sz w:val="22"/>
            <w:szCs w:val="22"/>
            <w:rPrChange w:id="1884" w:author="Josh Butler" w:date="2021-10-29T08:40:00Z">
              <w:rPr>
                <w:rFonts w:ascii="AvenirNext LT Pro Regular" w:hAnsi="AvenirNext LT Pro Regular"/>
                <w:sz w:val="22"/>
                <w:szCs w:val="22"/>
              </w:rPr>
            </w:rPrChange>
          </w:rPr>
          <w:delText xml:space="preserve">NCEMC </w:delText>
        </w:r>
      </w:del>
      <w:del w:id="1885" w:author="Josh Butler" w:date="2022-04-01T18:28:00Z">
        <w:r w:rsidR="00B966CE" w:rsidRPr="00AA4679" w:rsidDel="000222C4">
          <w:rPr>
            <w:rFonts w:ascii="Times New Roman" w:hAnsi="Times New Roman" w:cs="Times New Roman"/>
            <w:sz w:val="22"/>
            <w:szCs w:val="22"/>
            <w:rPrChange w:id="1886" w:author="Josh Butler" w:date="2021-10-29T08:40:00Z">
              <w:rPr>
                <w:rFonts w:ascii="AvenirNext LT Pro Regular" w:hAnsi="AvenirNext LT Pro Regular"/>
                <w:sz w:val="22"/>
                <w:szCs w:val="22"/>
              </w:rPr>
            </w:rPrChange>
          </w:rPr>
          <w:delText xml:space="preserve">and </w:delText>
        </w:r>
      </w:del>
      <w:del w:id="1887" w:author="Josh Butler" w:date="2022-02-23T17:35:00Z">
        <w:r w:rsidR="00B966CE" w:rsidRPr="00AA4679" w:rsidDel="006A3A97">
          <w:rPr>
            <w:rFonts w:ascii="Times New Roman" w:hAnsi="Times New Roman" w:cs="Times New Roman"/>
            <w:sz w:val="22"/>
            <w:szCs w:val="22"/>
            <w:rPrChange w:id="1888" w:author="Josh Butler" w:date="2021-10-29T08:40:00Z">
              <w:rPr>
                <w:rFonts w:ascii="AvenirNext LT Pro Regular" w:hAnsi="AvenirNext LT Pro Regular"/>
                <w:sz w:val="22"/>
                <w:szCs w:val="22"/>
              </w:rPr>
            </w:rPrChange>
          </w:rPr>
          <w:delText>its affiliates</w:delText>
        </w:r>
        <w:r w:rsidRPr="00AA4679" w:rsidDel="006A3A97">
          <w:rPr>
            <w:rFonts w:ascii="Times New Roman" w:hAnsi="Times New Roman" w:cs="Times New Roman"/>
            <w:sz w:val="22"/>
            <w:szCs w:val="22"/>
            <w:rPrChange w:id="1889" w:author="Josh Butler" w:date="2021-10-29T08:40:00Z">
              <w:rPr>
                <w:rFonts w:ascii="AvenirNext LT Pro Regular" w:hAnsi="AvenirNext LT Pro Regular"/>
                <w:sz w:val="22"/>
                <w:szCs w:val="22"/>
              </w:rPr>
            </w:rPrChange>
          </w:rPr>
          <w:delText xml:space="preserve"> with the </w:delText>
        </w:r>
      </w:del>
      <w:del w:id="1890" w:author="Josh Butler" w:date="2022-04-01T18:28:00Z">
        <w:r w:rsidRPr="00AA4679" w:rsidDel="000222C4">
          <w:rPr>
            <w:rFonts w:ascii="Times New Roman" w:hAnsi="Times New Roman" w:cs="Times New Roman"/>
            <w:sz w:val="22"/>
            <w:szCs w:val="22"/>
            <w:rPrChange w:id="1891" w:author="Josh Butler" w:date="2021-10-29T08:40:00Z">
              <w:rPr>
                <w:rFonts w:ascii="AvenirNext LT Pro Regular" w:hAnsi="AvenirNext LT Pro Regular"/>
                <w:sz w:val="22"/>
                <w:szCs w:val="22"/>
              </w:rPr>
            </w:rPrChange>
          </w:rPr>
          <w:delText xml:space="preserve">installation means and methods </w:delText>
        </w:r>
      </w:del>
      <w:del w:id="1892" w:author="Josh Butler" w:date="2022-02-23T17:36:00Z">
        <w:r w:rsidRPr="00AA4679" w:rsidDel="006A3A97">
          <w:rPr>
            <w:rFonts w:ascii="Times New Roman" w:hAnsi="Times New Roman" w:cs="Times New Roman"/>
            <w:sz w:val="22"/>
            <w:szCs w:val="22"/>
            <w:rPrChange w:id="1893" w:author="Josh Butler" w:date="2021-10-29T08:40:00Z">
              <w:rPr>
                <w:rFonts w:ascii="AvenirNext LT Pro Regular" w:hAnsi="AvenirNext LT Pro Regular"/>
                <w:sz w:val="22"/>
                <w:szCs w:val="22"/>
              </w:rPr>
            </w:rPrChange>
          </w:rPr>
          <w:delText>b</w:delText>
        </w:r>
      </w:del>
      <w:del w:id="1894" w:author="Josh Butler" w:date="2022-02-23T17:35:00Z">
        <w:r w:rsidRPr="00AA4679" w:rsidDel="006A3A97">
          <w:rPr>
            <w:rFonts w:ascii="Times New Roman" w:hAnsi="Times New Roman" w:cs="Times New Roman"/>
            <w:sz w:val="22"/>
            <w:szCs w:val="22"/>
            <w:rPrChange w:id="1895" w:author="Josh Butler" w:date="2021-10-29T08:40:00Z">
              <w:rPr>
                <w:rFonts w:ascii="AvenirNext LT Pro Regular" w:hAnsi="AvenirNext LT Pro Regular"/>
                <w:sz w:val="22"/>
                <w:szCs w:val="22"/>
              </w:rPr>
            </w:rPrChange>
          </w:rPr>
          <w:delText>y Axis Energy for the preliminary drawings</w:delText>
        </w:r>
        <w:r w:rsidR="00B966CE" w:rsidRPr="00AA4679" w:rsidDel="006A3A97">
          <w:rPr>
            <w:rFonts w:ascii="Times New Roman" w:hAnsi="Times New Roman" w:cs="Times New Roman"/>
            <w:sz w:val="22"/>
            <w:szCs w:val="22"/>
            <w:rPrChange w:id="1896" w:author="Josh Butler" w:date="2021-10-29T08:40:00Z">
              <w:rPr>
                <w:rFonts w:ascii="AvenirNext LT Pro Regular" w:hAnsi="AvenirNext LT Pro Regular"/>
                <w:sz w:val="22"/>
                <w:szCs w:val="22"/>
              </w:rPr>
            </w:rPrChange>
          </w:rPr>
          <w:delText xml:space="preserve"> and scope of work</w:delText>
        </w:r>
        <w:r w:rsidRPr="00AA4679" w:rsidDel="006A3A97">
          <w:rPr>
            <w:rFonts w:ascii="Times New Roman" w:hAnsi="Times New Roman" w:cs="Times New Roman"/>
            <w:sz w:val="22"/>
            <w:szCs w:val="22"/>
            <w:rPrChange w:id="1897" w:author="Josh Butler" w:date="2021-10-29T08:40:00Z">
              <w:rPr>
                <w:rFonts w:ascii="AvenirNext LT Pro Regular" w:hAnsi="AvenirNext LT Pro Regular"/>
                <w:sz w:val="22"/>
                <w:szCs w:val="22"/>
              </w:rPr>
            </w:rPrChange>
          </w:rPr>
          <w:delText xml:space="preserve"> received on </w:delText>
        </w:r>
      </w:del>
      <w:del w:id="1898" w:author="Josh Butler" w:date="2021-10-29T16:03:00Z">
        <w:r w:rsidRPr="00AA4679" w:rsidDel="009C4903">
          <w:rPr>
            <w:rFonts w:ascii="Times New Roman" w:hAnsi="Times New Roman" w:cs="Times New Roman"/>
            <w:sz w:val="22"/>
            <w:szCs w:val="22"/>
            <w:rPrChange w:id="1899" w:author="Josh Butler" w:date="2021-10-29T08:40:00Z">
              <w:rPr>
                <w:rFonts w:ascii="AvenirNext LT Pro Regular" w:hAnsi="AvenirNext LT Pro Regular"/>
                <w:sz w:val="22"/>
                <w:szCs w:val="22"/>
              </w:rPr>
            </w:rPrChange>
          </w:rPr>
          <w:delText>1</w:delText>
        </w:r>
      </w:del>
      <w:del w:id="1900" w:author="Josh Butler" w:date="2022-02-23T17:35:00Z">
        <w:r w:rsidRPr="00AA4679" w:rsidDel="006A3A97">
          <w:rPr>
            <w:rFonts w:ascii="Times New Roman" w:hAnsi="Times New Roman" w:cs="Times New Roman"/>
            <w:sz w:val="22"/>
            <w:szCs w:val="22"/>
            <w:rPrChange w:id="1901" w:author="Josh Butler" w:date="2021-10-29T08:40:00Z">
              <w:rPr>
                <w:rFonts w:ascii="AvenirNext LT Pro Regular" w:hAnsi="AvenirNext LT Pro Regular"/>
                <w:sz w:val="22"/>
                <w:szCs w:val="22"/>
              </w:rPr>
            </w:rPrChange>
          </w:rPr>
          <w:delText>/</w:delText>
        </w:r>
      </w:del>
      <w:del w:id="1902" w:author="Josh Butler" w:date="2021-10-29T16:03:00Z">
        <w:r w:rsidRPr="00AA4679" w:rsidDel="009C4903">
          <w:rPr>
            <w:rFonts w:ascii="Times New Roman" w:hAnsi="Times New Roman" w:cs="Times New Roman"/>
            <w:sz w:val="22"/>
            <w:szCs w:val="22"/>
            <w:rPrChange w:id="1903" w:author="Josh Butler" w:date="2021-10-29T08:40:00Z">
              <w:rPr>
                <w:rFonts w:ascii="AvenirNext LT Pro Regular" w:hAnsi="AvenirNext LT Pro Regular"/>
                <w:sz w:val="22"/>
                <w:szCs w:val="22"/>
              </w:rPr>
            </w:rPrChange>
          </w:rPr>
          <w:delText>3</w:delText>
        </w:r>
      </w:del>
      <w:del w:id="1904" w:author="Josh Butler" w:date="2022-02-23T17:35:00Z">
        <w:r w:rsidRPr="00AA4679" w:rsidDel="006A3A97">
          <w:rPr>
            <w:rFonts w:ascii="Times New Roman" w:hAnsi="Times New Roman" w:cs="Times New Roman"/>
            <w:sz w:val="22"/>
            <w:szCs w:val="22"/>
            <w:rPrChange w:id="1905" w:author="Josh Butler" w:date="2021-10-29T08:40:00Z">
              <w:rPr>
                <w:rFonts w:ascii="AvenirNext LT Pro Regular" w:hAnsi="AvenirNext LT Pro Regular"/>
                <w:sz w:val="22"/>
                <w:szCs w:val="22"/>
              </w:rPr>
            </w:rPrChange>
          </w:rPr>
          <w:delText>/20</w:delText>
        </w:r>
        <w:r w:rsidR="00B966CE" w:rsidRPr="00AA4679" w:rsidDel="006A3A97">
          <w:rPr>
            <w:rFonts w:ascii="Times New Roman" w:hAnsi="Times New Roman" w:cs="Times New Roman"/>
            <w:sz w:val="22"/>
            <w:szCs w:val="22"/>
            <w:rPrChange w:id="1906" w:author="Josh Butler" w:date="2021-10-29T08:40:00Z">
              <w:rPr>
                <w:rFonts w:ascii="AvenirNext LT Pro Regular" w:hAnsi="AvenirNext LT Pro Regular"/>
                <w:sz w:val="22"/>
                <w:szCs w:val="22"/>
              </w:rPr>
            </w:rPrChange>
          </w:rPr>
          <w:delText>2</w:delText>
        </w:r>
      </w:del>
      <w:del w:id="1907" w:author="Josh Butler" w:date="2021-10-29T16:03:00Z">
        <w:r w:rsidR="00B966CE" w:rsidRPr="00AA4679" w:rsidDel="009C4903">
          <w:rPr>
            <w:rFonts w:ascii="Times New Roman" w:hAnsi="Times New Roman" w:cs="Times New Roman"/>
            <w:sz w:val="22"/>
            <w:szCs w:val="22"/>
            <w:rPrChange w:id="1908" w:author="Josh Butler" w:date="2021-10-29T08:40:00Z">
              <w:rPr>
                <w:rFonts w:ascii="AvenirNext LT Pro Regular" w:hAnsi="AvenirNext LT Pro Regular"/>
                <w:sz w:val="22"/>
                <w:szCs w:val="22"/>
              </w:rPr>
            </w:rPrChange>
          </w:rPr>
          <w:delText>0</w:delText>
        </w:r>
      </w:del>
      <w:del w:id="1909" w:author="Josh Butler" w:date="2022-04-01T18:28:00Z">
        <w:r w:rsidRPr="00AA4679" w:rsidDel="000222C4">
          <w:rPr>
            <w:rFonts w:ascii="Times New Roman" w:hAnsi="Times New Roman" w:cs="Times New Roman"/>
            <w:sz w:val="22"/>
            <w:szCs w:val="22"/>
            <w:rPrChange w:id="1910" w:author="Josh Butler" w:date="2021-10-29T08:40:00Z">
              <w:rPr>
                <w:rFonts w:ascii="AvenirNext LT Pro Regular" w:hAnsi="AvenirNext LT Pro Regular"/>
                <w:sz w:val="22"/>
                <w:szCs w:val="22"/>
              </w:rPr>
            </w:rPrChange>
          </w:rPr>
          <w:delText>.</w:delText>
        </w:r>
      </w:del>
      <w:del w:id="1911" w:author="Josh Butler" w:date="2022-02-23T17:37:00Z">
        <w:r w:rsidRPr="00AA4679" w:rsidDel="006A3A97">
          <w:rPr>
            <w:rFonts w:ascii="Times New Roman" w:hAnsi="Times New Roman" w:cs="Times New Roman"/>
            <w:sz w:val="22"/>
            <w:szCs w:val="22"/>
            <w:rPrChange w:id="1912" w:author="Josh Butler" w:date="2021-10-29T08:40:00Z">
              <w:rPr>
                <w:rFonts w:ascii="AvenirNext LT Pro Regular" w:hAnsi="AvenirNext LT Pro Regular"/>
                <w:sz w:val="22"/>
                <w:szCs w:val="22"/>
              </w:rPr>
            </w:rPrChange>
          </w:rPr>
          <w:delText xml:space="preserve"> The</w:delText>
        </w:r>
      </w:del>
      <w:del w:id="1913" w:author="Josh Butler" w:date="2022-04-01T18:28:00Z">
        <w:r w:rsidRPr="00AA4679" w:rsidDel="000222C4">
          <w:rPr>
            <w:rFonts w:ascii="Times New Roman" w:hAnsi="Times New Roman" w:cs="Times New Roman"/>
            <w:sz w:val="22"/>
            <w:szCs w:val="22"/>
            <w:rPrChange w:id="1914" w:author="Josh Butler" w:date="2021-10-29T08:40:00Z">
              <w:rPr>
                <w:rFonts w:ascii="AvenirNext LT Pro Regular" w:hAnsi="AvenirNext LT Pro Regular"/>
                <w:sz w:val="22"/>
                <w:szCs w:val="22"/>
              </w:rPr>
            </w:rPrChange>
          </w:rPr>
          <w:delText xml:space="preserve"> </w:delText>
        </w:r>
      </w:del>
      <w:del w:id="1915" w:author="Josh Butler" w:date="2022-02-23T17:37:00Z">
        <w:r w:rsidRPr="00AA4679" w:rsidDel="006A3A97">
          <w:rPr>
            <w:rFonts w:ascii="Times New Roman" w:hAnsi="Times New Roman" w:cs="Times New Roman"/>
            <w:sz w:val="22"/>
            <w:szCs w:val="22"/>
            <w:rPrChange w:id="1916" w:author="Josh Butler" w:date="2021-10-29T08:40:00Z">
              <w:rPr>
                <w:rFonts w:ascii="AvenirNext LT Pro Regular" w:hAnsi="AvenirNext LT Pro Regular"/>
                <w:sz w:val="22"/>
                <w:szCs w:val="22"/>
              </w:rPr>
            </w:rPrChange>
          </w:rPr>
          <w:delText>Total Budgetary Lump Sum Value per project will be:</w:delText>
        </w:r>
      </w:del>
      <w:del w:id="1917" w:author="Josh Butler" w:date="2022-04-01T18:28:00Z">
        <w:r w:rsidRPr="00AA4679" w:rsidDel="000222C4">
          <w:rPr>
            <w:rFonts w:ascii="Times New Roman" w:hAnsi="Times New Roman" w:cs="Times New Roman"/>
            <w:sz w:val="22"/>
            <w:szCs w:val="22"/>
            <w:rPrChange w:id="1918" w:author="Josh Butler" w:date="2021-10-29T08:40:00Z">
              <w:rPr>
                <w:rFonts w:ascii="AvenirNext LT Pro Regular" w:hAnsi="AvenirNext LT Pro Regular"/>
                <w:sz w:val="22"/>
                <w:szCs w:val="22"/>
              </w:rPr>
            </w:rPrChange>
          </w:rPr>
          <w:delText xml:space="preserve"> </w:delText>
        </w:r>
      </w:del>
    </w:p>
    <w:p w14:paraId="08A2145B" w14:textId="0B62E768" w:rsidR="006A7072" w:rsidRPr="00AA4679" w:rsidDel="000222C4" w:rsidRDefault="006A7072">
      <w:pPr>
        <w:rPr>
          <w:del w:id="1919" w:author="Josh Butler" w:date="2022-04-01T18:28:00Z"/>
          <w:rFonts w:ascii="Times New Roman" w:hAnsi="Times New Roman" w:cs="Times New Roman"/>
          <w:sz w:val="22"/>
          <w:szCs w:val="22"/>
          <w:rPrChange w:id="1920" w:author="Josh Butler" w:date="2021-10-29T08:40:00Z">
            <w:rPr>
              <w:del w:id="1921" w:author="Josh Butler" w:date="2022-04-01T18:28:00Z"/>
              <w:rFonts w:ascii="AvenirNext LT Pro Regular" w:hAnsi="AvenirNext LT Pro Regular"/>
              <w:sz w:val="22"/>
              <w:szCs w:val="22"/>
            </w:rPr>
          </w:rPrChange>
        </w:rPr>
        <w:pPrChange w:id="1922" w:author="Josh Butler" w:date="2022-04-01T18:28:00Z">
          <w:pPr>
            <w:contextualSpacing/>
            <w:mirrorIndents/>
          </w:pPr>
        </w:pPrChange>
      </w:pPr>
    </w:p>
    <w:p w14:paraId="4CF3AE9D" w14:textId="00F3BE74" w:rsidR="00B966CE" w:rsidRPr="00AA4679" w:rsidDel="000222C4" w:rsidRDefault="00B966CE">
      <w:pPr>
        <w:rPr>
          <w:del w:id="1923" w:author="Josh Butler" w:date="2022-04-01T18:28:00Z"/>
          <w:rFonts w:ascii="Times New Roman" w:hAnsi="Times New Roman" w:cs="Times New Roman"/>
          <w:sz w:val="22"/>
          <w:szCs w:val="22"/>
          <w:rPrChange w:id="1924" w:author="Josh Butler" w:date="2021-10-29T08:40:00Z">
            <w:rPr>
              <w:del w:id="1925" w:author="Josh Butler" w:date="2022-04-01T18:28:00Z"/>
              <w:rFonts w:ascii="AvenirNext LT Pro Regular" w:hAnsi="AvenirNext LT Pro Regular"/>
              <w:sz w:val="22"/>
              <w:szCs w:val="22"/>
            </w:rPr>
          </w:rPrChange>
        </w:rPr>
        <w:pPrChange w:id="1926" w:author="Josh Butler" w:date="2022-04-01T18:28:00Z">
          <w:pPr>
            <w:spacing w:after="0"/>
            <w:jc w:val="center"/>
          </w:pPr>
        </w:pPrChange>
      </w:pPr>
      <w:del w:id="1927" w:author="Josh Butler" w:date="2021-10-29T16:03:00Z">
        <w:r w:rsidRPr="00AA4679" w:rsidDel="009C4903">
          <w:rPr>
            <w:rFonts w:ascii="Times New Roman" w:hAnsi="Times New Roman" w:cs="Times New Roman"/>
            <w:sz w:val="22"/>
            <w:szCs w:val="22"/>
            <w:rPrChange w:id="1928" w:author="Josh Butler" w:date="2021-10-29T08:40:00Z">
              <w:rPr>
                <w:rFonts w:ascii="AvenirNext LT Pro Regular" w:hAnsi="AvenirNext LT Pro Regular"/>
                <w:sz w:val="22"/>
                <w:szCs w:val="22"/>
              </w:rPr>
            </w:rPrChange>
          </w:rPr>
          <w:delText xml:space="preserve">NCEMC </w:delText>
        </w:r>
      </w:del>
      <w:del w:id="1929" w:author="Josh Butler" w:date="2022-02-23T17:38:00Z">
        <w:r w:rsidRPr="00AA4679" w:rsidDel="006A3A97">
          <w:rPr>
            <w:rFonts w:ascii="Times New Roman" w:hAnsi="Times New Roman" w:cs="Times New Roman"/>
            <w:sz w:val="22"/>
            <w:szCs w:val="22"/>
            <w:rPrChange w:id="1930" w:author="Josh Butler" w:date="2021-10-29T08:40:00Z">
              <w:rPr>
                <w:rFonts w:ascii="AvenirNext LT Pro Regular" w:hAnsi="AvenirNext LT Pro Regular"/>
                <w:sz w:val="22"/>
                <w:szCs w:val="22"/>
              </w:rPr>
            </w:rPrChange>
          </w:rPr>
          <w:delText>Portfolio Site</w:delText>
        </w:r>
      </w:del>
      <w:del w:id="1931" w:author="Josh Butler" w:date="2022-04-01T18:28:00Z">
        <w:r w:rsidRPr="00AA4679" w:rsidDel="000222C4">
          <w:rPr>
            <w:rFonts w:ascii="Times New Roman" w:hAnsi="Times New Roman" w:cs="Times New Roman"/>
            <w:sz w:val="22"/>
            <w:szCs w:val="22"/>
            <w:rPrChange w:id="1932" w:author="Josh Butler" w:date="2021-10-29T08:40:00Z">
              <w:rPr>
                <w:rFonts w:ascii="AvenirNext LT Pro Regular" w:hAnsi="AvenirNext LT Pro Regular"/>
                <w:sz w:val="22"/>
                <w:szCs w:val="22"/>
              </w:rPr>
            </w:rPrChange>
          </w:rPr>
          <w:delText xml:space="preserve"> Summary</w:delText>
        </w:r>
      </w:del>
    </w:p>
    <w:tbl>
      <w:tblPr>
        <w:tblStyle w:val="GridTable4-Accent1"/>
        <w:tblW w:w="9468" w:type="dxa"/>
        <w:tblLayout w:type="fixed"/>
        <w:tblLook w:val="04A0" w:firstRow="1" w:lastRow="0" w:firstColumn="1" w:lastColumn="0" w:noHBand="0" w:noVBand="1"/>
        <w:tblPrChange w:id="1933" w:author="Josh Butler" w:date="2022-04-01T10:48:00Z">
          <w:tblPr>
            <w:tblStyle w:val="GridTable4-Accent1"/>
            <w:tblW w:w="9468" w:type="dxa"/>
            <w:tblLayout w:type="fixed"/>
            <w:tblLook w:val="04A0" w:firstRow="1" w:lastRow="0" w:firstColumn="1" w:lastColumn="0" w:noHBand="0" w:noVBand="1"/>
          </w:tblPr>
        </w:tblPrChange>
      </w:tblPr>
      <w:tblGrid>
        <w:gridCol w:w="2965"/>
        <w:gridCol w:w="1710"/>
        <w:gridCol w:w="1890"/>
        <w:gridCol w:w="1350"/>
        <w:gridCol w:w="1553"/>
        <w:tblGridChange w:id="1934">
          <w:tblGrid>
            <w:gridCol w:w="2425"/>
            <w:gridCol w:w="540"/>
            <w:gridCol w:w="810"/>
            <w:gridCol w:w="900"/>
            <w:gridCol w:w="1890"/>
            <w:gridCol w:w="1146"/>
            <w:gridCol w:w="204"/>
            <w:gridCol w:w="1553"/>
          </w:tblGrid>
        </w:tblGridChange>
      </w:tblGrid>
      <w:tr w:rsidR="006C5339" w:rsidRPr="00AA4679" w:rsidDel="000222C4" w14:paraId="6C129904" w14:textId="447F0620" w:rsidTr="006C5339">
        <w:trPr>
          <w:cnfStyle w:val="100000000000" w:firstRow="1" w:lastRow="0" w:firstColumn="0" w:lastColumn="0" w:oddVBand="0" w:evenVBand="0" w:oddHBand="0" w:evenHBand="0" w:firstRowFirstColumn="0" w:firstRowLastColumn="0" w:lastRowFirstColumn="0" w:lastRowLastColumn="0"/>
          <w:del w:id="1935" w:author="Josh Butler" w:date="2022-04-01T18:28:00Z"/>
        </w:trPr>
        <w:tc>
          <w:tcPr>
            <w:cnfStyle w:val="001000000000" w:firstRow="0" w:lastRow="0" w:firstColumn="1" w:lastColumn="0" w:oddVBand="0" w:evenVBand="0" w:oddHBand="0" w:evenHBand="0" w:firstRowFirstColumn="0" w:firstRowLastColumn="0" w:lastRowFirstColumn="0" w:lastRowLastColumn="0"/>
            <w:tcW w:w="2965" w:type="dxa"/>
            <w:tcPrChange w:id="1936" w:author="Josh Butler" w:date="2022-04-01T10:48:00Z">
              <w:tcPr>
                <w:tcW w:w="2425" w:type="dxa"/>
              </w:tcPr>
            </w:tcPrChange>
          </w:tcPr>
          <w:p w14:paraId="3B7EA8C8" w14:textId="62C4B7D3" w:rsidR="00B966CE" w:rsidRPr="00AA4679" w:rsidDel="000222C4" w:rsidRDefault="00B966CE">
            <w:pPr>
              <w:cnfStyle w:val="101000000000" w:firstRow="1" w:lastRow="0" w:firstColumn="1" w:lastColumn="0" w:oddVBand="0" w:evenVBand="0" w:oddHBand="0" w:evenHBand="0" w:firstRowFirstColumn="0" w:firstRowLastColumn="0" w:lastRowFirstColumn="0" w:lastRowLastColumn="0"/>
              <w:rPr>
                <w:del w:id="1937" w:author="Josh Butler" w:date="2022-04-01T18:28:00Z"/>
                <w:rFonts w:ascii="Times New Roman" w:hAnsi="Times New Roman" w:cs="Times New Roman"/>
                <w:b w:val="0"/>
                <w:sz w:val="22"/>
                <w:szCs w:val="22"/>
                <w:rPrChange w:id="1938" w:author="Josh Butler" w:date="2021-10-29T08:40:00Z">
                  <w:rPr>
                    <w:del w:id="1939" w:author="Josh Butler" w:date="2022-04-01T18:28:00Z"/>
                    <w:rFonts w:ascii="AvenirNext LT Pro Regular" w:hAnsi="AvenirNext LT Pro Regular"/>
                    <w:b w:val="0"/>
                    <w:sz w:val="22"/>
                    <w:szCs w:val="22"/>
                  </w:rPr>
                </w:rPrChange>
              </w:rPr>
              <w:pPrChange w:id="1940" w:author="Josh Butler" w:date="2022-04-01T18:28:00Z">
                <w:pPr>
                  <w:jc w:val="center"/>
                  <w:cnfStyle w:val="101000000000" w:firstRow="1" w:lastRow="0" w:firstColumn="1" w:lastColumn="0" w:oddVBand="0" w:evenVBand="0" w:oddHBand="0" w:evenHBand="0" w:firstRowFirstColumn="0" w:firstRowLastColumn="0" w:lastRowFirstColumn="0" w:lastRowLastColumn="0"/>
                </w:pPr>
              </w:pPrChange>
            </w:pPr>
            <w:del w:id="1941" w:author="Josh Butler" w:date="2022-04-01T18:28:00Z">
              <w:r w:rsidRPr="00AA4679" w:rsidDel="000222C4">
                <w:rPr>
                  <w:rFonts w:ascii="Times New Roman" w:hAnsi="Times New Roman" w:cs="Times New Roman"/>
                  <w:sz w:val="22"/>
                  <w:szCs w:val="22"/>
                  <w:rPrChange w:id="1942" w:author="Josh Butler" w:date="2021-10-29T08:40:00Z">
                    <w:rPr>
                      <w:rFonts w:ascii="AvenirNext LT Pro Regular" w:hAnsi="AvenirNext LT Pro Regular"/>
                      <w:sz w:val="22"/>
                      <w:szCs w:val="22"/>
                    </w:rPr>
                  </w:rPrChange>
                </w:rPr>
                <w:delText>Project Name</w:delText>
              </w:r>
            </w:del>
          </w:p>
        </w:tc>
        <w:tc>
          <w:tcPr>
            <w:tcW w:w="1710" w:type="dxa"/>
            <w:tcPrChange w:id="1943" w:author="Josh Butler" w:date="2022-04-01T10:48:00Z">
              <w:tcPr>
                <w:tcW w:w="2250" w:type="dxa"/>
                <w:gridSpan w:val="3"/>
              </w:tcPr>
            </w:tcPrChange>
          </w:tcPr>
          <w:p w14:paraId="051DE224" w14:textId="695054BF" w:rsidR="00B966CE" w:rsidRPr="00AA4679" w:rsidDel="000222C4" w:rsidRDefault="00B966CE">
            <w:pPr>
              <w:cnfStyle w:val="100000000000" w:firstRow="1" w:lastRow="0" w:firstColumn="0" w:lastColumn="0" w:oddVBand="0" w:evenVBand="0" w:oddHBand="0" w:evenHBand="0" w:firstRowFirstColumn="0" w:firstRowLastColumn="0" w:lastRowFirstColumn="0" w:lastRowLastColumn="0"/>
              <w:rPr>
                <w:del w:id="1944" w:author="Josh Butler" w:date="2022-04-01T18:28:00Z"/>
                <w:rFonts w:ascii="Times New Roman" w:hAnsi="Times New Roman" w:cs="Times New Roman"/>
                <w:b w:val="0"/>
                <w:sz w:val="22"/>
                <w:szCs w:val="22"/>
                <w:rPrChange w:id="1945" w:author="Josh Butler" w:date="2021-10-29T08:40:00Z">
                  <w:rPr>
                    <w:del w:id="1946" w:author="Josh Butler" w:date="2022-04-01T18:28:00Z"/>
                    <w:rFonts w:ascii="AvenirNext LT Pro Regular" w:hAnsi="AvenirNext LT Pro Regular"/>
                    <w:b w:val="0"/>
                    <w:sz w:val="22"/>
                    <w:szCs w:val="22"/>
                  </w:rPr>
                </w:rPrChange>
              </w:rPr>
              <w:pPrChange w:id="1947" w:author="Josh Butler" w:date="2022-04-01T18:28:00Z">
                <w:pPr>
                  <w:jc w:val="center"/>
                  <w:cnfStyle w:val="100000000000" w:firstRow="1" w:lastRow="0" w:firstColumn="0" w:lastColumn="0" w:oddVBand="0" w:evenVBand="0" w:oddHBand="0" w:evenHBand="0" w:firstRowFirstColumn="0" w:firstRowLastColumn="0" w:lastRowFirstColumn="0" w:lastRowLastColumn="0"/>
                </w:pPr>
              </w:pPrChange>
            </w:pPr>
            <w:del w:id="1948" w:author="Josh Butler" w:date="2022-04-01T18:28:00Z">
              <w:r w:rsidRPr="00AA4679" w:rsidDel="000222C4">
                <w:rPr>
                  <w:rFonts w:ascii="Times New Roman" w:hAnsi="Times New Roman" w:cs="Times New Roman"/>
                  <w:sz w:val="22"/>
                  <w:szCs w:val="22"/>
                  <w:rPrChange w:id="1949" w:author="Josh Butler" w:date="2021-10-29T08:40:00Z">
                    <w:rPr>
                      <w:rFonts w:ascii="AvenirNext LT Pro Regular" w:hAnsi="AvenirNext LT Pro Regular"/>
                      <w:sz w:val="22"/>
                      <w:szCs w:val="22"/>
                    </w:rPr>
                  </w:rPrChange>
                </w:rPr>
                <w:delText>Location</w:delText>
              </w:r>
            </w:del>
          </w:p>
        </w:tc>
        <w:tc>
          <w:tcPr>
            <w:tcW w:w="0" w:type="dxa"/>
            <w:tcPrChange w:id="1950" w:author="Josh Butler" w:date="2022-04-01T10:48:00Z">
              <w:tcPr>
                <w:tcW w:w="1890" w:type="dxa"/>
              </w:tcPr>
            </w:tcPrChange>
          </w:tcPr>
          <w:p w14:paraId="66793E9E" w14:textId="4DC1CE41" w:rsidR="00B966CE" w:rsidRPr="00AA4679" w:rsidDel="000222C4" w:rsidRDefault="00B966CE">
            <w:pPr>
              <w:cnfStyle w:val="100000000000" w:firstRow="1" w:lastRow="0" w:firstColumn="0" w:lastColumn="0" w:oddVBand="0" w:evenVBand="0" w:oddHBand="0" w:evenHBand="0" w:firstRowFirstColumn="0" w:firstRowLastColumn="0" w:lastRowFirstColumn="0" w:lastRowLastColumn="0"/>
              <w:rPr>
                <w:del w:id="1951" w:author="Josh Butler" w:date="2022-04-01T18:28:00Z"/>
                <w:rFonts w:ascii="Times New Roman" w:hAnsi="Times New Roman" w:cs="Times New Roman"/>
                <w:b w:val="0"/>
                <w:sz w:val="22"/>
                <w:szCs w:val="22"/>
                <w:rPrChange w:id="1952" w:author="Josh Butler" w:date="2021-10-29T08:40:00Z">
                  <w:rPr>
                    <w:del w:id="1953" w:author="Josh Butler" w:date="2022-04-01T18:28:00Z"/>
                    <w:rFonts w:ascii="AvenirNext LT Pro Regular" w:hAnsi="AvenirNext LT Pro Regular"/>
                    <w:b w:val="0"/>
                    <w:sz w:val="22"/>
                    <w:szCs w:val="22"/>
                  </w:rPr>
                </w:rPrChange>
              </w:rPr>
              <w:pPrChange w:id="1954" w:author="Josh Butler" w:date="2022-04-01T18:28:00Z">
                <w:pPr>
                  <w:jc w:val="center"/>
                  <w:cnfStyle w:val="100000000000" w:firstRow="1" w:lastRow="0" w:firstColumn="0" w:lastColumn="0" w:oddVBand="0" w:evenVBand="0" w:oddHBand="0" w:evenHBand="0" w:firstRowFirstColumn="0" w:firstRowLastColumn="0" w:lastRowFirstColumn="0" w:lastRowLastColumn="0"/>
                </w:pPr>
              </w:pPrChange>
            </w:pPr>
            <w:del w:id="1955" w:author="Josh Butler" w:date="2022-04-01T18:28:00Z">
              <w:r w:rsidRPr="00AA4679" w:rsidDel="000222C4">
                <w:rPr>
                  <w:rFonts w:ascii="Times New Roman" w:hAnsi="Times New Roman" w:cs="Times New Roman"/>
                  <w:sz w:val="22"/>
                  <w:szCs w:val="22"/>
                  <w:rPrChange w:id="1956" w:author="Josh Butler" w:date="2021-10-29T08:40:00Z">
                    <w:rPr>
                      <w:rFonts w:ascii="AvenirNext LT Pro Regular" w:hAnsi="AvenirNext LT Pro Regular"/>
                      <w:sz w:val="22"/>
                      <w:szCs w:val="22"/>
                    </w:rPr>
                  </w:rPrChange>
                </w:rPr>
                <w:delText>Array Type</w:delText>
              </w:r>
            </w:del>
          </w:p>
        </w:tc>
        <w:tc>
          <w:tcPr>
            <w:tcW w:w="0" w:type="dxa"/>
            <w:tcPrChange w:id="1957" w:author="Josh Butler" w:date="2022-04-01T10:48:00Z">
              <w:tcPr>
                <w:tcW w:w="1350" w:type="dxa"/>
                <w:gridSpan w:val="2"/>
              </w:tcPr>
            </w:tcPrChange>
          </w:tcPr>
          <w:p w14:paraId="54640E6F" w14:textId="23D7EBF7" w:rsidR="00B966CE" w:rsidRPr="00AA4679" w:rsidDel="000222C4" w:rsidRDefault="00B966CE">
            <w:pPr>
              <w:cnfStyle w:val="100000000000" w:firstRow="1" w:lastRow="0" w:firstColumn="0" w:lastColumn="0" w:oddVBand="0" w:evenVBand="0" w:oddHBand="0" w:evenHBand="0" w:firstRowFirstColumn="0" w:firstRowLastColumn="0" w:lastRowFirstColumn="0" w:lastRowLastColumn="0"/>
              <w:rPr>
                <w:del w:id="1958" w:author="Josh Butler" w:date="2022-04-01T18:28:00Z"/>
                <w:rFonts w:ascii="Times New Roman" w:hAnsi="Times New Roman" w:cs="Times New Roman"/>
                <w:b w:val="0"/>
                <w:sz w:val="22"/>
                <w:szCs w:val="22"/>
                <w:rPrChange w:id="1959" w:author="Josh Butler" w:date="2021-10-29T08:40:00Z">
                  <w:rPr>
                    <w:del w:id="1960" w:author="Josh Butler" w:date="2022-04-01T18:28:00Z"/>
                    <w:rFonts w:ascii="AvenirNext LT Pro Regular" w:hAnsi="AvenirNext LT Pro Regular"/>
                    <w:b w:val="0"/>
                    <w:sz w:val="22"/>
                    <w:szCs w:val="22"/>
                  </w:rPr>
                </w:rPrChange>
              </w:rPr>
              <w:pPrChange w:id="1961" w:author="Josh Butler" w:date="2022-04-01T18:28:00Z">
                <w:pPr>
                  <w:jc w:val="center"/>
                  <w:cnfStyle w:val="100000000000" w:firstRow="1" w:lastRow="0" w:firstColumn="0" w:lastColumn="0" w:oddVBand="0" w:evenVBand="0" w:oddHBand="0" w:evenHBand="0" w:firstRowFirstColumn="0" w:firstRowLastColumn="0" w:lastRowFirstColumn="0" w:lastRowLastColumn="0"/>
                </w:pPr>
              </w:pPrChange>
            </w:pPr>
            <w:del w:id="1962" w:author="Josh Butler" w:date="2022-04-01T18:28:00Z">
              <w:r w:rsidRPr="00AA4679" w:rsidDel="000222C4">
                <w:rPr>
                  <w:rFonts w:ascii="Times New Roman" w:hAnsi="Times New Roman" w:cs="Times New Roman"/>
                  <w:sz w:val="22"/>
                  <w:szCs w:val="22"/>
                  <w:rPrChange w:id="1963" w:author="Josh Butler" w:date="2021-10-29T08:40:00Z">
                    <w:rPr>
                      <w:rFonts w:ascii="AvenirNext LT Pro Regular" w:hAnsi="AvenirNext LT Pro Regular"/>
                      <w:sz w:val="22"/>
                      <w:szCs w:val="22"/>
                    </w:rPr>
                  </w:rPrChange>
                </w:rPr>
                <w:delText>MWDC</w:delText>
              </w:r>
            </w:del>
          </w:p>
        </w:tc>
        <w:tc>
          <w:tcPr>
            <w:tcW w:w="0" w:type="dxa"/>
            <w:tcPrChange w:id="1964" w:author="Josh Butler" w:date="2022-04-01T10:48:00Z">
              <w:tcPr>
                <w:tcW w:w="1553" w:type="dxa"/>
              </w:tcPr>
            </w:tcPrChange>
          </w:tcPr>
          <w:p w14:paraId="1D8AACC4" w14:textId="435F925E" w:rsidR="00B966CE" w:rsidRPr="00AA4679" w:rsidDel="000222C4" w:rsidRDefault="00B966CE">
            <w:pPr>
              <w:cnfStyle w:val="100000000000" w:firstRow="1" w:lastRow="0" w:firstColumn="0" w:lastColumn="0" w:oddVBand="0" w:evenVBand="0" w:oddHBand="0" w:evenHBand="0" w:firstRowFirstColumn="0" w:firstRowLastColumn="0" w:lastRowFirstColumn="0" w:lastRowLastColumn="0"/>
              <w:rPr>
                <w:del w:id="1965" w:author="Josh Butler" w:date="2022-04-01T18:28:00Z"/>
                <w:rFonts w:ascii="Times New Roman" w:hAnsi="Times New Roman" w:cs="Times New Roman"/>
                <w:b w:val="0"/>
                <w:sz w:val="22"/>
                <w:szCs w:val="22"/>
                <w:rPrChange w:id="1966" w:author="Josh Butler" w:date="2021-10-29T08:40:00Z">
                  <w:rPr>
                    <w:del w:id="1967" w:author="Josh Butler" w:date="2022-04-01T18:28:00Z"/>
                    <w:rFonts w:ascii="AvenirNext LT Pro Regular" w:hAnsi="AvenirNext LT Pro Regular"/>
                    <w:b w:val="0"/>
                    <w:sz w:val="22"/>
                    <w:szCs w:val="22"/>
                  </w:rPr>
                </w:rPrChange>
              </w:rPr>
              <w:pPrChange w:id="1968" w:author="Josh Butler" w:date="2022-04-01T18:28:00Z">
                <w:pPr>
                  <w:contextualSpacing/>
                  <w:mirrorIndents/>
                  <w:jc w:val="center"/>
                  <w:cnfStyle w:val="100000000000" w:firstRow="1" w:lastRow="0" w:firstColumn="0" w:lastColumn="0" w:oddVBand="0" w:evenVBand="0" w:oddHBand="0" w:evenHBand="0" w:firstRowFirstColumn="0" w:firstRowLastColumn="0" w:lastRowFirstColumn="0" w:lastRowLastColumn="0"/>
                </w:pPr>
              </w:pPrChange>
            </w:pPr>
            <w:del w:id="1969" w:author="Josh Butler" w:date="2022-04-01T18:28:00Z">
              <w:r w:rsidRPr="00AA4679" w:rsidDel="000222C4">
                <w:rPr>
                  <w:rFonts w:ascii="Times New Roman" w:hAnsi="Times New Roman" w:cs="Times New Roman"/>
                  <w:sz w:val="22"/>
                  <w:szCs w:val="22"/>
                  <w:rPrChange w:id="1970" w:author="Josh Butler" w:date="2021-10-29T08:40:00Z">
                    <w:rPr>
                      <w:rFonts w:ascii="AvenirNext LT Pro Regular" w:hAnsi="AvenirNext LT Pro Regular"/>
                      <w:sz w:val="22"/>
                      <w:szCs w:val="22"/>
                    </w:rPr>
                  </w:rPrChange>
                </w:rPr>
                <w:delText>$ Value</w:delText>
              </w:r>
            </w:del>
          </w:p>
        </w:tc>
      </w:tr>
      <w:tr w:rsidR="006C5339" w:rsidRPr="00AA4679" w:rsidDel="000222C4" w14:paraId="6F28CC6C" w14:textId="16AD14C5" w:rsidTr="006C5339">
        <w:trPr>
          <w:cnfStyle w:val="000000100000" w:firstRow="0" w:lastRow="0" w:firstColumn="0" w:lastColumn="0" w:oddVBand="0" w:evenVBand="0" w:oddHBand="1" w:evenHBand="0" w:firstRowFirstColumn="0" w:firstRowLastColumn="0" w:lastRowFirstColumn="0" w:lastRowLastColumn="0"/>
          <w:del w:id="1971" w:author="Josh Butler" w:date="2022-04-01T18:28:00Z"/>
        </w:trPr>
        <w:tc>
          <w:tcPr>
            <w:cnfStyle w:val="001000000000" w:firstRow="0" w:lastRow="0" w:firstColumn="1" w:lastColumn="0" w:oddVBand="0" w:evenVBand="0" w:oddHBand="0" w:evenHBand="0" w:firstRowFirstColumn="0" w:firstRowLastColumn="0" w:lastRowFirstColumn="0" w:lastRowLastColumn="0"/>
            <w:tcW w:w="2965" w:type="dxa"/>
            <w:vAlign w:val="center"/>
            <w:tcPrChange w:id="1972" w:author="Josh Butler" w:date="2022-04-01T10:48:00Z">
              <w:tcPr>
                <w:tcW w:w="2425" w:type="dxa"/>
                <w:vAlign w:val="center"/>
              </w:tcPr>
            </w:tcPrChange>
          </w:tcPr>
          <w:p w14:paraId="2085290A" w14:textId="4A7B7B07" w:rsidR="00AF52D8" w:rsidRPr="00AA4679" w:rsidDel="000222C4" w:rsidRDefault="00AF52D8">
            <w:pPr>
              <w:cnfStyle w:val="001000100000" w:firstRow="0" w:lastRow="0" w:firstColumn="1" w:lastColumn="0" w:oddVBand="0" w:evenVBand="0" w:oddHBand="1" w:evenHBand="0" w:firstRowFirstColumn="0" w:firstRowLastColumn="0" w:lastRowFirstColumn="0" w:lastRowLastColumn="0"/>
              <w:rPr>
                <w:del w:id="1973" w:author="Josh Butler" w:date="2022-04-01T18:28:00Z"/>
                <w:rFonts w:ascii="Times New Roman" w:hAnsi="Times New Roman" w:cs="Times New Roman"/>
                <w:b w:val="0"/>
                <w:sz w:val="22"/>
                <w:szCs w:val="22"/>
                <w:rPrChange w:id="1974" w:author="Josh Butler" w:date="2021-10-29T08:40:00Z">
                  <w:rPr>
                    <w:del w:id="1975" w:author="Josh Butler" w:date="2022-04-01T18:28:00Z"/>
                    <w:rFonts w:ascii="AvenirNext LT Pro Regular" w:hAnsi="AvenirNext LT Pro Regular"/>
                    <w:b w:val="0"/>
                    <w:sz w:val="22"/>
                    <w:szCs w:val="22"/>
                  </w:rPr>
                </w:rPrChange>
              </w:rPr>
            </w:pPr>
            <w:del w:id="1976" w:author="Josh Butler" w:date="2021-10-29T16:03:00Z">
              <w:r w:rsidRPr="00AA4679" w:rsidDel="009C4903">
                <w:rPr>
                  <w:rFonts w:ascii="Times New Roman" w:hAnsi="Times New Roman" w:cs="Times New Roman"/>
                  <w:sz w:val="22"/>
                  <w:szCs w:val="22"/>
                  <w:rPrChange w:id="1977" w:author="Josh Butler" w:date="2021-10-29T08:40:00Z">
                    <w:rPr>
                      <w:rFonts w:ascii="AvenirNext LT Pro Regular" w:hAnsi="AvenirNext LT Pro Regular"/>
                      <w:sz w:val="22"/>
                      <w:szCs w:val="22"/>
                    </w:rPr>
                  </w:rPrChange>
                </w:rPr>
                <w:delText>Hall Solar</w:delText>
              </w:r>
            </w:del>
            <w:del w:id="1978" w:author="Josh Butler" w:date="2021-10-29T16:05:00Z">
              <w:r w:rsidRPr="00AA4679" w:rsidDel="00572AAE">
                <w:rPr>
                  <w:rFonts w:ascii="Times New Roman" w:hAnsi="Times New Roman" w:cs="Times New Roman"/>
                  <w:sz w:val="22"/>
                  <w:szCs w:val="22"/>
                  <w:rPrChange w:id="1979" w:author="Josh Butler" w:date="2021-10-29T08:40:00Z">
                    <w:rPr>
                      <w:rFonts w:ascii="AvenirNext LT Pro Regular" w:hAnsi="AvenirNext LT Pro Regular"/>
                      <w:sz w:val="22"/>
                      <w:szCs w:val="22"/>
                    </w:rPr>
                  </w:rPrChange>
                </w:rPr>
                <w:delText xml:space="preserve"> </w:delText>
              </w:r>
            </w:del>
          </w:p>
        </w:tc>
        <w:tc>
          <w:tcPr>
            <w:tcW w:w="1710" w:type="dxa"/>
            <w:vAlign w:val="center"/>
            <w:tcPrChange w:id="1980" w:author="Josh Butler" w:date="2022-04-01T10:48:00Z">
              <w:tcPr>
                <w:tcW w:w="1350" w:type="dxa"/>
                <w:gridSpan w:val="2"/>
                <w:vAlign w:val="center"/>
              </w:tcPr>
            </w:tcPrChange>
          </w:tcPr>
          <w:p w14:paraId="2F841E67" w14:textId="2AEB2FC7" w:rsidR="00AF52D8" w:rsidRPr="00AA4679" w:rsidDel="000222C4" w:rsidRDefault="00AF52D8">
            <w:pPr>
              <w:cnfStyle w:val="000000100000" w:firstRow="0" w:lastRow="0" w:firstColumn="0" w:lastColumn="0" w:oddVBand="0" w:evenVBand="0" w:oddHBand="1" w:evenHBand="0" w:firstRowFirstColumn="0" w:firstRowLastColumn="0" w:lastRowFirstColumn="0" w:lastRowLastColumn="0"/>
              <w:rPr>
                <w:del w:id="1981" w:author="Josh Butler" w:date="2022-04-01T18:28:00Z"/>
                <w:rFonts w:ascii="Times New Roman" w:hAnsi="Times New Roman" w:cs="Times New Roman"/>
                <w:sz w:val="22"/>
                <w:szCs w:val="22"/>
                <w:rPrChange w:id="1982" w:author="Josh Butler" w:date="2021-10-29T08:40:00Z">
                  <w:rPr>
                    <w:del w:id="1983" w:author="Josh Butler" w:date="2022-04-01T18:28:00Z"/>
                    <w:rFonts w:ascii="AvenirNext LT Pro Regular" w:hAnsi="AvenirNext LT Pro Regular"/>
                    <w:sz w:val="22"/>
                    <w:szCs w:val="22"/>
                  </w:rPr>
                </w:rPrChange>
              </w:rPr>
              <w:pPrChange w:id="1984" w:author="Josh Butler" w:date="2022-04-01T18:28:00Z">
                <w:pPr>
                  <w:jc w:val="center"/>
                  <w:cnfStyle w:val="000000100000" w:firstRow="0" w:lastRow="0" w:firstColumn="0" w:lastColumn="0" w:oddVBand="0" w:evenVBand="0" w:oddHBand="1" w:evenHBand="0" w:firstRowFirstColumn="0" w:firstRowLastColumn="0" w:lastRowFirstColumn="0" w:lastRowLastColumn="0"/>
                </w:pPr>
              </w:pPrChange>
            </w:pPr>
            <w:del w:id="1985" w:author="Josh Butler" w:date="2021-10-29T16:05:00Z">
              <w:r w:rsidRPr="00AA4679" w:rsidDel="00572AAE">
                <w:rPr>
                  <w:rFonts w:ascii="Times New Roman" w:hAnsi="Times New Roman" w:cs="Times New Roman"/>
                  <w:sz w:val="22"/>
                  <w:szCs w:val="22"/>
                  <w:rPrChange w:id="1986" w:author="Josh Butler" w:date="2021-10-29T08:40:00Z">
                    <w:rPr>
                      <w:rFonts w:ascii="AvenirNext LT Pro Regular" w:hAnsi="AvenirNext LT Pro Regular"/>
                      <w:sz w:val="22"/>
                      <w:szCs w:val="22"/>
                    </w:rPr>
                  </w:rPrChange>
                </w:rPr>
                <w:delText>Teachey, NC</w:delText>
              </w:r>
            </w:del>
          </w:p>
        </w:tc>
        <w:tc>
          <w:tcPr>
            <w:tcW w:w="1890" w:type="dxa"/>
            <w:tcPrChange w:id="1987" w:author="Josh Butler" w:date="2022-04-01T10:48:00Z">
              <w:tcPr>
                <w:tcW w:w="2790" w:type="dxa"/>
                <w:gridSpan w:val="2"/>
              </w:tcPr>
            </w:tcPrChange>
          </w:tcPr>
          <w:p w14:paraId="7A8F30FA" w14:textId="17059DCE" w:rsidR="00AF52D8" w:rsidRPr="00AA4679" w:rsidDel="000222C4" w:rsidRDefault="00AF52D8">
            <w:pPr>
              <w:cnfStyle w:val="000000100000" w:firstRow="0" w:lastRow="0" w:firstColumn="0" w:lastColumn="0" w:oddVBand="0" w:evenVBand="0" w:oddHBand="1" w:evenHBand="0" w:firstRowFirstColumn="0" w:firstRowLastColumn="0" w:lastRowFirstColumn="0" w:lastRowLastColumn="0"/>
              <w:rPr>
                <w:del w:id="1988" w:author="Josh Butler" w:date="2022-04-01T18:28:00Z"/>
                <w:rFonts w:ascii="Times New Roman" w:hAnsi="Times New Roman" w:cs="Times New Roman"/>
                <w:rPrChange w:id="1989" w:author="Josh Butler" w:date="2021-10-29T08:40:00Z">
                  <w:rPr>
                    <w:del w:id="1990" w:author="Josh Butler" w:date="2022-04-01T18:28:00Z"/>
                  </w:rPr>
                </w:rPrChange>
              </w:rPr>
              <w:pPrChange w:id="1991" w:author="Josh Butler" w:date="2022-04-01T18:28:00Z">
                <w:pPr>
                  <w:jc w:val="center"/>
                  <w:cnfStyle w:val="000000100000" w:firstRow="0" w:lastRow="0" w:firstColumn="0" w:lastColumn="0" w:oddVBand="0" w:evenVBand="0" w:oddHBand="1" w:evenHBand="0" w:firstRowFirstColumn="0" w:firstRowLastColumn="0" w:lastRowFirstColumn="0" w:lastRowLastColumn="0"/>
                </w:pPr>
              </w:pPrChange>
            </w:pPr>
            <w:del w:id="1992" w:author="Josh Butler" w:date="2021-10-29T16:05:00Z">
              <w:r w:rsidRPr="00AA4679" w:rsidDel="00572AAE">
                <w:rPr>
                  <w:rFonts w:ascii="Times New Roman" w:hAnsi="Times New Roman" w:cs="Times New Roman"/>
                  <w:sz w:val="22"/>
                  <w:szCs w:val="22"/>
                  <w:rPrChange w:id="1993" w:author="Josh Butler" w:date="2021-10-29T08:40:00Z">
                    <w:rPr>
                      <w:rFonts w:ascii="AvenirNext LT Pro Regular" w:hAnsi="AvenirNext LT Pro Regular"/>
                      <w:sz w:val="22"/>
                      <w:szCs w:val="22"/>
                    </w:rPr>
                  </w:rPrChange>
                </w:rPr>
                <w:delText>Fixed-Tilt</w:delText>
              </w:r>
            </w:del>
          </w:p>
        </w:tc>
        <w:tc>
          <w:tcPr>
            <w:tcW w:w="0" w:type="dxa"/>
            <w:vAlign w:val="center"/>
            <w:tcPrChange w:id="1994" w:author="Josh Butler" w:date="2022-04-01T10:48:00Z">
              <w:tcPr>
                <w:tcW w:w="1350" w:type="dxa"/>
                <w:gridSpan w:val="2"/>
                <w:vAlign w:val="center"/>
              </w:tcPr>
            </w:tcPrChange>
          </w:tcPr>
          <w:p w14:paraId="6256E5AC" w14:textId="0337F179" w:rsidR="00AF52D8" w:rsidRPr="00AA4679" w:rsidDel="000222C4" w:rsidRDefault="00AF52D8">
            <w:pPr>
              <w:cnfStyle w:val="000000100000" w:firstRow="0" w:lastRow="0" w:firstColumn="0" w:lastColumn="0" w:oddVBand="0" w:evenVBand="0" w:oddHBand="1" w:evenHBand="0" w:firstRowFirstColumn="0" w:firstRowLastColumn="0" w:lastRowFirstColumn="0" w:lastRowLastColumn="0"/>
              <w:rPr>
                <w:del w:id="1995" w:author="Josh Butler" w:date="2022-04-01T18:28:00Z"/>
                <w:rFonts w:ascii="Times New Roman" w:hAnsi="Times New Roman" w:cs="Times New Roman"/>
                <w:sz w:val="22"/>
                <w:szCs w:val="22"/>
                <w:rPrChange w:id="1996" w:author="Josh Butler" w:date="2021-10-29T08:40:00Z">
                  <w:rPr>
                    <w:del w:id="1997" w:author="Josh Butler" w:date="2022-04-01T18:28:00Z"/>
                    <w:rFonts w:ascii="AvenirNext LT Pro Regular" w:hAnsi="AvenirNext LT Pro Regular"/>
                    <w:sz w:val="22"/>
                    <w:szCs w:val="22"/>
                  </w:rPr>
                </w:rPrChange>
              </w:rPr>
              <w:pPrChange w:id="1998" w:author="Josh Butler" w:date="2022-04-01T18:28:00Z">
                <w:pPr>
                  <w:jc w:val="center"/>
                  <w:cnfStyle w:val="000000100000" w:firstRow="0" w:lastRow="0" w:firstColumn="0" w:lastColumn="0" w:oddVBand="0" w:evenVBand="0" w:oddHBand="1" w:evenHBand="0" w:firstRowFirstColumn="0" w:firstRowLastColumn="0" w:lastRowFirstColumn="0" w:lastRowLastColumn="0"/>
                </w:pPr>
              </w:pPrChange>
            </w:pPr>
            <w:del w:id="1999" w:author="Josh Butler" w:date="2021-10-29T16:05:00Z">
              <w:r w:rsidRPr="00AA4679" w:rsidDel="00572AAE">
                <w:rPr>
                  <w:rFonts w:ascii="Times New Roman" w:hAnsi="Times New Roman" w:cs="Times New Roman"/>
                  <w:sz w:val="22"/>
                  <w:szCs w:val="22"/>
                  <w:rPrChange w:id="2000" w:author="Josh Butler" w:date="2021-10-29T08:40:00Z">
                    <w:rPr>
                      <w:rFonts w:ascii="AvenirNext LT Pro Regular" w:hAnsi="AvenirNext LT Pro Regular"/>
                      <w:sz w:val="22"/>
                      <w:szCs w:val="22"/>
                    </w:rPr>
                  </w:rPrChange>
                </w:rPr>
                <w:delText>2.60MWdc</w:delText>
              </w:r>
            </w:del>
          </w:p>
        </w:tc>
        <w:tc>
          <w:tcPr>
            <w:tcW w:w="0" w:type="dxa"/>
            <w:tcPrChange w:id="2001" w:author="Josh Butler" w:date="2022-04-01T10:48:00Z">
              <w:tcPr>
                <w:tcW w:w="1553" w:type="dxa"/>
              </w:tcPr>
            </w:tcPrChange>
          </w:tcPr>
          <w:p w14:paraId="3AB5E541" w14:textId="393739B1" w:rsidR="00AF52D8" w:rsidRPr="00AA4679" w:rsidDel="000222C4" w:rsidRDefault="00AF52D8">
            <w:pPr>
              <w:cnfStyle w:val="000000100000" w:firstRow="0" w:lastRow="0" w:firstColumn="0" w:lastColumn="0" w:oddVBand="0" w:evenVBand="0" w:oddHBand="1" w:evenHBand="0" w:firstRowFirstColumn="0" w:firstRowLastColumn="0" w:lastRowFirstColumn="0" w:lastRowLastColumn="0"/>
              <w:rPr>
                <w:del w:id="2002" w:author="Josh Butler" w:date="2022-04-01T18:28:00Z"/>
                <w:rFonts w:ascii="Times New Roman" w:hAnsi="Times New Roman" w:cs="Times New Roman"/>
                <w:sz w:val="22"/>
                <w:szCs w:val="22"/>
                <w:rPrChange w:id="2003" w:author="Josh Butler" w:date="2021-10-29T08:40:00Z">
                  <w:rPr>
                    <w:del w:id="2004" w:author="Josh Butler" w:date="2022-04-01T18:28:00Z"/>
                    <w:rFonts w:ascii="AvenirNext LT Pro Regular" w:hAnsi="AvenirNext LT Pro Regular"/>
                    <w:sz w:val="22"/>
                    <w:szCs w:val="22"/>
                  </w:rPr>
                </w:rPrChange>
              </w:rPr>
              <w:pPrChange w:id="2005" w:author="Josh Butler" w:date="2022-04-01T18:28:00Z">
                <w:pPr>
                  <w:contextualSpacing/>
                  <w:mirrorIndents/>
                  <w:cnfStyle w:val="000000100000" w:firstRow="0" w:lastRow="0" w:firstColumn="0" w:lastColumn="0" w:oddVBand="0" w:evenVBand="0" w:oddHBand="1" w:evenHBand="0" w:firstRowFirstColumn="0" w:firstRowLastColumn="0" w:lastRowFirstColumn="0" w:lastRowLastColumn="0"/>
                </w:pPr>
              </w:pPrChange>
            </w:pPr>
            <w:del w:id="2006" w:author="Josh Butler" w:date="2022-04-01T18:28:00Z">
              <w:r w:rsidRPr="00AA4679" w:rsidDel="000222C4">
                <w:rPr>
                  <w:rFonts w:ascii="Times New Roman" w:hAnsi="Times New Roman" w:cs="Times New Roman"/>
                  <w:sz w:val="22"/>
                  <w:szCs w:val="22"/>
                  <w:rPrChange w:id="2007" w:author="Josh Butler" w:date="2021-10-29T08:40:00Z">
                    <w:rPr>
                      <w:rFonts w:ascii="AvenirNext LT Pro Regular" w:hAnsi="AvenirNext LT Pro Regular"/>
                      <w:sz w:val="22"/>
                      <w:szCs w:val="22"/>
                    </w:rPr>
                  </w:rPrChange>
                </w:rPr>
                <w:delText>$</w:delText>
              </w:r>
            </w:del>
            <w:del w:id="2008" w:author="Josh Butler" w:date="2021-10-29T16:55:00Z">
              <w:r w:rsidRPr="00AA4679" w:rsidDel="00410510">
                <w:rPr>
                  <w:rFonts w:ascii="Times New Roman" w:hAnsi="Times New Roman" w:cs="Times New Roman"/>
                  <w:sz w:val="22"/>
                  <w:szCs w:val="22"/>
                  <w:rPrChange w:id="2009" w:author="Josh Butler" w:date="2021-10-29T08:40:00Z">
                    <w:rPr>
                      <w:rFonts w:ascii="AvenirNext LT Pro Regular" w:hAnsi="AvenirNext LT Pro Regular"/>
                      <w:sz w:val="22"/>
                      <w:szCs w:val="22"/>
                    </w:rPr>
                  </w:rPrChange>
                </w:rPr>
                <w:delText>1</w:delText>
              </w:r>
            </w:del>
            <w:del w:id="2010" w:author="Josh Butler" w:date="2022-02-23T17:42:00Z">
              <w:r w:rsidRPr="00AA4679" w:rsidDel="005134B9">
                <w:rPr>
                  <w:rFonts w:ascii="Times New Roman" w:hAnsi="Times New Roman" w:cs="Times New Roman"/>
                  <w:sz w:val="22"/>
                  <w:szCs w:val="22"/>
                  <w:rPrChange w:id="2011" w:author="Josh Butler" w:date="2021-10-29T08:40:00Z">
                    <w:rPr>
                      <w:rFonts w:ascii="AvenirNext LT Pro Regular" w:hAnsi="AvenirNext LT Pro Regular"/>
                      <w:sz w:val="22"/>
                      <w:szCs w:val="22"/>
                    </w:rPr>
                  </w:rPrChange>
                </w:rPr>
                <w:delText>,</w:delText>
              </w:r>
            </w:del>
            <w:del w:id="2012" w:author="Josh Butler" w:date="2021-10-29T16:55:00Z">
              <w:r w:rsidRPr="00AA4679" w:rsidDel="00410510">
                <w:rPr>
                  <w:rFonts w:ascii="Times New Roman" w:hAnsi="Times New Roman" w:cs="Times New Roman"/>
                  <w:sz w:val="22"/>
                  <w:szCs w:val="22"/>
                  <w:rPrChange w:id="2013" w:author="Josh Butler" w:date="2021-10-29T08:40:00Z">
                    <w:rPr>
                      <w:rFonts w:ascii="AvenirNext LT Pro Regular" w:hAnsi="AvenirNext LT Pro Regular"/>
                      <w:sz w:val="22"/>
                      <w:szCs w:val="22"/>
                    </w:rPr>
                  </w:rPrChange>
                </w:rPr>
                <w:delText>875</w:delText>
              </w:r>
            </w:del>
            <w:del w:id="2014" w:author="Josh Butler" w:date="2022-02-23T17:42:00Z">
              <w:r w:rsidRPr="00AA4679" w:rsidDel="005134B9">
                <w:rPr>
                  <w:rFonts w:ascii="Times New Roman" w:hAnsi="Times New Roman" w:cs="Times New Roman"/>
                  <w:sz w:val="22"/>
                  <w:szCs w:val="22"/>
                  <w:rPrChange w:id="2015" w:author="Josh Butler" w:date="2021-10-29T08:40:00Z">
                    <w:rPr>
                      <w:rFonts w:ascii="AvenirNext LT Pro Regular" w:hAnsi="AvenirNext LT Pro Regular"/>
                      <w:sz w:val="22"/>
                      <w:szCs w:val="22"/>
                    </w:rPr>
                  </w:rPrChange>
                </w:rPr>
                <w:delText>,</w:delText>
              </w:r>
            </w:del>
            <w:del w:id="2016" w:author="Josh Butler" w:date="2021-10-29T16:55:00Z">
              <w:r w:rsidRPr="00AA4679" w:rsidDel="00794988">
                <w:rPr>
                  <w:rFonts w:ascii="Times New Roman" w:hAnsi="Times New Roman" w:cs="Times New Roman"/>
                  <w:sz w:val="22"/>
                  <w:szCs w:val="22"/>
                  <w:rPrChange w:id="2017" w:author="Josh Butler" w:date="2021-10-29T08:40:00Z">
                    <w:rPr>
                      <w:rFonts w:ascii="AvenirNext LT Pro Regular" w:hAnsi="AvenirNext LT Pro Regular"/>
                      <w:sz w:val="22"/>
                      <w:szCs w:val="22"/>
                    </w:rPr>
                  </w:rPrChange>
                </w:rPr>
                <w:delText>831</w:delText>
              </w:r>
            </w:del>
            <w:del w:id="2018" w:author="Josh Butler" w:date="2022-02-23T17:42:00Z">
              <w:r w:rsidRPr="00AA4679" w:rsidDel="005134B9">
                <w:rPr>
                  <w:rFonts w:ascii="Times New Roman" w:hAnsi="Times New Roman" w:cs="Times New Roman"/>
                  <w:sz w:val="22"/>
                  <w:szCs w:val="22"/>
                  <w:rPrChange w:id="2019" w:author="Josh Butler" w:date="2021-10-29T08:40:00Z">
                    <w:rPr>
                      <w:rFonts w:ascii="AvenirNext LT Pro Regular" w:hAnsi="AvenirNext LT Pro Regular"/>
                      <w:sz w:val="22"/>
                      <w:szCs w:val="22"/>
                    </w:rPr>
                  </w:rPrChange>
                </w:rPr>
                <w:delText>.</w:delText>
              </w:r>
            </w:del>
            <w:del w:id="2020" w:author="Josh Butler" w:date="2021-10-29T16:55:00Z">
              <w:r w:rsidRPr="00AA4679" w:rsidDel="00794988">
                <w:rPr>
                  <w:rFonts w:ascii="Times New Roman" w:hAnsi="Times New Roman" w:cs="Times New Roman"/>
                  <w:sz w:val="22"/>
                  <w:szCs w:val="22"/>
                  <w:rPrChange w:id="2021" w:author="Josh Butler" w:date="2021-10-29T08:40:00Z">
                    <w:rPr>
                      <w:rFonts w:ascii="AvenirNext LT Pro Regular" w:hAnsi="AvenirNext LT Pro Regular"/>
                      <w:sz w:val="22"/>
                      <w:szCs w:val="22"/>
                    </w:rPr>
                  </w:rPrChange>
                </w:rPr>
                <w:delText>00</w:delText>
              </w:r>
            </w:del>
          </w:p>
        </w:tc>
      </w:tr>
      <w:tr w:rsidR="006C5339" w:rsidRPr="00AA4679" w:rsidDel="00AC5EF7" w14:paraId="3FDD7B21" w14:textId="059CB958" w:rsidTr="006C5339">
        <w:trPr>
          <w:del w:id="2022" w:author="Josh Butler" w:date="2022-02-23T13:42:00Z"/>
        </w:trPr>
        <w:tc>
          <w:tcPr>
            <w:cnfStyle w:val="001000000000" w:firstRow="0" w:lastRow="0" w:firstColumn="1" w:lastColumn="0" w:oddVBand="0" w:evenVBand="0" w:oddHBand="0" w:evenHBand="0" w:firstRowFirstColumn="0" w:firstRowLastColumn="0" w:lastRowFirstColumn="0" w:lastRowLastColumn="0"/>
            <w:tcW w:w="2965" w:type="dxa"/>
            <w:vAlign w:val="center"/>
          </w:tcPr>
          <w:p w14:paraId="0B3734F6" w14:textId="0BDD6352" w:rsidR="009C4903" w:rsidRPr="00AA4679" w:rsidDel="00AC5EF7" w:rsidRDefault="009C4903">
            <w:pPr>
              <w:rPr>
                <w:del w:id="2023" w:author="Josh Butler" w:date="2022-02-23T13:42:00Z"/>
                <w:rFonts w:ascii="Times New Roman" w:hAnsi="Times New Roman" w:cs="Times New Roman"/>
                <w:b w:val="0"/>
                <w:sz w:val="22"/>
                <w:szCs w:val="22"/>
                <w:rPrChange w:id="2024" w:author="Josh Butler" w:date="2021-10-29T08:40:00Z">
                  <w:rPr>
                    <w:del w:id="2025" w:author="Josh Butler" w:date="2022-02-23T13:42:00Z"/>
                    <w:rFonts w:ascii="AvenirNext LT Pro Regular" w:hAnsi="AvenirNext LT Pro Regular"/>
                    <w:b w:val="0"/>
                    <w:sz w:val="22"/>
                    <w:szCs w:val="22"/>
                  </w:rPr>
                </w:rPrChange>
              </w:rPr>
            </w:pPr>
            <w:del w:id="2026" w:author="Josh Butler" w:date="2021-10-29T16:05:00Z">
              <w:r w:rsidRPr="00AA4679" w:rsidDel="00572AAE">
                <w:rPr>
                  <w:rFonts w:ascii="Times New Roman" w:hAnsi="Times New Roman" w:cs="Times New Roman"/>
                  <w:sz w:val="22"/>
                  <w:szCs w:val="22"/>
                  <w:rPrChange w:id="2027" w:author="Josh Butler" w:date="2021-10-29T08:40:00Z">
                    <w:rPr>
                      <w:rFonts w:ascii="AvenirNext LT Pro Regular" w:hAnsi="AvenirNext LT Pro Regular"/>
                      <w:sz w:val="22"/>
                      <w:szCs w:val="22"/>
                    </w:rPr>
                  </w:rPrChange>
                </w:rPr>
                <w:delText xml:space="preserve">Ludie Brown Solar </w:delText>
              </w:r>
            </w:del>
          </w:p>
        </w:tc>
        <w:tc>
          <w:tcPr>
            <w:tcW w:w="1710" w:type="dxa"/>
            <w:vAlign w:val="center"/>
          </w:tcPr>
          <w:p w14:paraId="5FF7803B" w14:textId="4241C568" w:rsidR="009C4903" w:rsidRPr="00AA4679" w:rsidDel="00AC5EF7" w:rsidRDefault="009C4903">
            <w:pPr>
              <w:cnfStyle w:val="000000000000" w:firstRow="0" w:lastRow="0" w:firstColumn="0" w:lastColumn="0" w:oddVBand="0" w:evenVBand="0" w:oddHBand="0" w:evenHBand="0" w:firstRowFirstColumn="0" w:firstRowLastColumn="0" w:lastRowFirstColumn="0" w:lastRowLastColumn="0"/>
              <w:rPr>
                <w:del w:id="2028" w:author="Josh Butler" w:date="2022-02-23T13:42:00Z"/>
                <w:rFonts w:ascii="Times New Roman" w:hAnsi="Times New Roman" w:cs="Times New Roman"/>
                <w:sz w:val="22"/>
                <w:szCs w:val="22"/>
                <w:rPrChange w:id="2029" w:author="Josh Butler" w:date="2021-10-29T08:40:00Z">
                  <w:rPr>
                    <w:del w:id="2030" w:author="Josh Butler" w:date="2022-02-23T13:42:00Z"/>
                    <w:rFonts w:ascii="AvenirNext LT Pro Regular" w:hAnsi="AvenirNext LT Pro Regular"/>
                    <w:sz w:val="22"/>
                    <w:szCs w:val="22"/>
                  </w:rPr>
                </w:rPrChange>
              </w:rPr>
              <w:pPrChange w:id="2031" w:author="Josh Butler" w:date="2022-04-01T18:28:00Z">
                <w:pPr>
                  <w:jc w:val="center"/>
                  <w:cnfStyle w:val="000000000000" w:firstRow="0" w:lastRow="0" w:firstColumn="0" w:lastColumn="0" w:oddVBand="0" w:evenVBand="0" w:oddHBand="0" w:evenHBand="0" w:firstRowFirstColumn="0" w:firstRowLastColumn="0" w:lastRowFirstColumn="0" w:lastRowLastColumn="0"/>
                </w:pPr>
              </w:pPrChange>
            </w:pPr>
            <w:del w:id="2032" w:author="Josh Butler" w:date="2021-10-29T16:05:00Z">
              <w:r w:rsidRPr="00AA4679" w:rsidDel="00572AAE">
                <w:rPr>
                  <w:rFonts w:ascii="Times New Roman" w:hAnsi="Times New Roman" w:cs="Times New Roman"/>
                  <w:sz w:val="22"/>
                  <w:szCs w:val="22"/>
                  <w:rPrChange w:id="2033" w:author="Josh Butler" w:date="2021-10-29T08:40:00Z">
                    <w:rPr>
                      <w:rFonts w:ascii="AvenirNext LT Pro Regular" w:hAnsi="AvenirNext LT Pro Regular"/>
                      <w:sz w:val="22"/>
                      <w:szCs w:val="22"/>
                    </w:rPr>
                  </w:rPrChange>
                </w:rPr>
                <w:delText>Chinquapin, NC</w:delText>
              </w:r>
            </w:del>
          </w:p>
        </w:tc>
        <w:tc>
          <w:tcPr>
            <w:tcW w:w="1890" w:type="dxa"/>
          </w:tcPr>
          <w:p w14:paraId="34FF407C" w14:textId="3E1B6D82" w:rsidR="009C4903" w:rsidRPr="00AA4679" w:rsidDel="00AC5EF7" w:rsidRDefault="009C4903">
            <w:pPr>
              <w:cnfStyle w:val="000000000000" w:firstRow="0" w:lastRow="0" w:firstColumn="0" w:lastColumn="0" w:oddVBand="0" w:evenVBand="0" w:oddHBand="0" w:evenHBand="0" w:firstRowFirstColumn="0" w:firstRowLastColumn="0" w:lastRowFirstColumn="0" w:lastRowLastColumn="0"/>
              <w:rPr>
                <w:del w:id="2034" w:author="Josh Butler" w:date="2022-02-23T13:42:00Z"/>
                <w:rFonts w:ascii="Times New Roman" w:hAnsi="Times New Roman" w:cs="Times New Roman"/>
                <w:rPrChange w:id="2035" w:author="Josh Butler" w:date="2021-10-29T08:40:00Z">
                  <w:rPr>
                    <w:del w:id="2036" w:author="Josh Butler" w:date="2022-02-23T13:42:00Z"/>
                  </w:rPr>
                </w:rPrChange>
              </w:rPr>
              <w:pPrChange w:id="2037" w:author="Josh Butler" w:date="2022-04-01T18:28:00Z">
                <w:pPr>
                  <w:jc w:val="center"/>
                  <w:cnfStyle w:val="000000000000" w:firstRow="0" w:lastRow="0" w:firstColumn="0" w:lastColumn="0" w:oddVBand="0" w:evenVBand="0" w:oddHBand="0" w:evenHBand="0" w:firstRowFirstColumn="0" w:firstRowLastColumn="0" w:lastRowFirstColumn="0" w:lastRowLastColumn="0"/>
                </w:pPr>
              </w:pPrChange>
            </w:pPr>
            <w:del w:id="2038" w:author="Josh Butler" w:date="2021-10-29T16:05:00Z">
              <w:r w:rsidRPr="00AA4679" w:rsidDel="00572AAE">
                <w:rPr>
                  <w:rFonts w:ascii="Times New Roman" w:hAnsi="Times New Roman" w:cs="Times New Roman"/>
                  <w:sz w:val="22"/>
                  <w:szCs w:val="22"/>
                  <w:rPrChange w:id="2039" w:author="Josh Butler" w:date="2021-10-29T08:40:00Z">
                    <w:rPr>
                      <w:rFonts w:ascii="AvenirNext LT Pro Regular" w:hAnsi="AvenirNext LT Pro Regular"/>
                      <w:sz w:val="22"/>
                      <w:szCs w:val="22"/>
                    </w:rPr>
                  </w:rPrChange>
                </w:rPr>
                <w:delText>Fixed-Tilt</w:delText>
              </w:r>
            </w:del>
          </w:p>
        </w:tc>
        <w:tc>
          <w:tcPr>
            <w:tcW w:w="1350" w:type="dxa"/>
            <w:vAlign w:val="center"/>
          </w:tcPr>
          <w:p w14:paraId="3F59A1D9" w14:textId="51B5FBB7" w:rsidR="009C4903" w:rsidRPr="00AA4679" w:rsidDel="00AC5EF7" w:rsidRDefault="009C4903">
            <w:pPr>
              <w:cnfStyle w:val="000000000000" w:firstRow="0" w:lastRow="0" w:firstColumn="0" w:lastColumn="0" w:oddVBand="0" w:evenVBand="0" w:oddHBand="0" w:evenHBand="0" w:firstRowFirstColumn="0" w:firstRowLastColumn="0" w:lastRowFirstColumn="0" w:lastRowLastColumn="0"/>
              <w:rPr>
                <w:del w:id="2040" w:author="Josh Butler" w:date="2022-02-23T13:42:00Z"/>
                <w:rFonts w:ascii="Times New Roman" w:hAnsi="Times New Roman" w:cs="Times New Roman"/>
                <w:sz w:val="22"/>
                <w:szCs w:val="22"/>
                <w:rPrChange w:id="2041" w:author="Josh Butler" w:date="2021-10-29T08:40:00Z">
                  <w:rPr>
                    <w:del w:id="2042" w:author="Josh Butler" w:date="2022-02-23T13:42:00Z"/>
                    <w:rFonts w:ascii="AvenirNext LT Pro Regular" w:hAnsi="AvenirNext LT Pro Regular"/>
                    <w:sz w:val="22"/>
                    <w:szCs w:val="22"/>
                  </w:rPr>
                </w:rPrChange>
              </w:rPr>
              <w:pPrChange w:id="2043" w:author="Josh Butler" w:date="2022-04-01T18:28:00Z">
                <w:pPr>
                  <w:jc w:val="center"/>
                  <w:cnfStyle w:val="000000000000" w:firstRow="0" w:lastRow="0" w:firstColumn="0" w:lastColumn="0" w:oddVBand="0" w:evenVBand="0" w:oddHBand="0" w:evenHBand="0" w:firstRowFirstColumn="0" w:firstRowLastColumn="0" w:lastRowFirstColumn="0" w:lastRowLastColumn="0"/>
                </w:pPr>
              </w:pPrChange>
            </w:pPr>
            <w:del w:id="2044" w:author="Josh Butler" w:date="2021-10-29T16:05:00Z">
              <w:r w:rsidRPr="00AA4679" w:rsidDel="00572AAE">
                <w:rPr>
                  <w:rFonts w:ascii="Times New Roman" w:hAnsi="Times New Roman" w:cs="Times New Roman"/>
                  <w:sz w:val="22"/>
                  <w:szCs w:val="22"/>
                  <w:rPrChange w:id="2045" w:author="Josh Butler" w:date="2021-10-29T08:40:00Z">
                    <w:rPr>
                      <w:rFonts w:ascii="AvenirNext LT Pro Regular" w:hAnsi="AvenirNext LT Pro Regular"/>
                      <w:sz w:val="22"/>
                      <w:szCs w:val="22"/>
                    </w:rPr>
                  </w:rPrChange>
                </w:rPr>
                <w:delText>2.60MWdc</w:delText>
              </w:r>
            </w:del>
          </w:p>
        </w:tc>
        <w:tc>
          <w:tcPr>
            <w:tcW w:w="1553" w:type="dxa"/>
          </w:tcPr>
          <w:p w14:paraId="6CA2E2A3" w14:textId="51D8CF7C" w:rsidR="009C4903" w:rsidRPr="00AA4679" w:rsidDel="00AC5EF7" w:rsidRDefault="009C4903">
            <w:pPr>
              <w:cnfStyle w:val="000000000000" w:firstRow="0" w:lastRow="0" w:firstColumn="0" w:lastColumn="0" w:oddVBand="0" w:evenVBand="0" w:oddHBand="0" w:evenHBand="0" w:firstRowFirstColumn="0" w:firstRowLastColumn="0" w:lastRowFirstColumn="0" w:lastRowLastColumn="0"/>
              <w:rPr>
                <w:del w:id="2046" w:author="Josh Butler" w:date="2022-02-23T13:42:00Z"/>
                <w:rFonts w:ascii="Times New Roman" w:hAnsi="Times New Roman" w:cs="Times New Roman"/>
                <w:rPrChange w:id="2047" w:author="Josh Butler" w:date="2021-10-29T08:40:00Z">
                  <w:rPr>
                    <w:del w:id="2048" w:author="Josh Butler" w:date="2022-02-23T13:42:00Z"/>
                  </w:rPr>
                </w:rPrChange>
              </w:rPr>
            </w:pPr>
            <w:del w:id="2049" w:author="Josh Butler" w:date="2022-02-23T13:42:00Z">
              <w:r w:rsidRPr="00AA4679" w:rsidDel="00AC5EF7">
                <w:rPr>
                  <w:rFonts w:ascii="Times New Roman" w:hAnsi="Times New Roman" w:cs="Times New Roman"/>
                  <w:sz w:val="22"/>
                  <w:szCs w:val="22"/>
                  <w:rPrChange w:id="2050" w:author="Josh Butler" w:date="2021-10-29T08:40:00Z">
                    <w:rPr>
                      <w:rFonts w:ascii="AvenirNext LT Pro Regular" w:hAnsi="AvenirNext LT Pro Regular"/>
                      <w:sz w:val="22"/>
                      <w:szCs w:val="22"/>
                    </w:rPr>
                  </w:rPrChange>
                </w:rPr>
                <w:delText>$</w:delText>
              </w:r>
            </w:del>
            <w:del w:id="2051" w:author="Josh Butler" w:date="2021-10-29T16:55:00Z">
              <w:r w:rsidRPr="00AA4679" w:rsidDel="00794988">
                <w:rPr>
                  <w:rFonts w:ascii="Times New Roman" w:hAnsi="Times New Roman" w:cs="Times New Roman"/>
                  <w:sz w:val="22"/>
                  <w:szCs w:val="22"/>
                  <w:rPrChange w:id="2052" w:author="Josh Butler" w:date="2021-10-29T08:40:00Z">
                    <w:rPr>
                      <w:rFonts w:ascii="AvenirNext LT Pro Regular" w:hAnsi="AvenirNext LT Pro Regular"/>
                      <w:sz w:val="22"/>
                      <w:szCs w:val="22"/>
                    </w:rPr>
                  </w:rPrChange>
                </w:rPr>
                <w:delText>1</w:delText>
              </w:r>
            </w:del>
            <w:del w:id="2053" w:author="Josh Butler" w:date="2022-02-23T13:42:00Z">
              <w:r w:rsidRPr="00AA4679" w:rsidDel="00AC5EF7">
                <w:rPr>
                  <w:rFonts w:ascii="Times New Roman" w:hAnsi="Times New Roman" w:cs="Times New Roman"/>
                  <w:sz w:val="22"/>
                  <w:szCs w:val="22"/>
                  <w:rPrChange w:id="2054" w:author="Josh Butler" w:date="2021-10-29T08:40:00Z">
                    <w:rPr>
                      <w:rFonts w:ascii="AvenirNext LT Pro Regular" w:hAnsi="AvenirNext LT Pro Regular"/>
                      <w:sz w:val="22"/>
                      <w:szCs w:val="22"/>
                    </w:rPr>
                  </w:rPrChange>
                </w:rPr>
                <w:delText>,</w:delText>
              </w:r>
            </w:del>
            <w:del w:id="2055" w:author="Josh Butler" w:date="2021-10-29T16:55:00Z">
              <w:r w:rsidRPr="00AA4679" w:rsidDel="00794988">
                <w:rPr>
                  <w:rFonts w:ascii="Times New Roman" w:hAnsi="Times New Roman" w:cs="Times New Roman"/>
                  <w:sz w:val="22"/>
                  <w:szCs w:val="22"/>
                  <w:rPrChange w:id="2056" w:author="Josh Butler" w:date="2021-10-29T08:40:00Z">
                    <w:rPr>
                      <w:rFonts w:ascii="AvenirNext LT Pro Regular" w:hAnsi="AvenirNext LT Pro Regular"/>
                      <w:sz w:val="22"/>
                      <w:szCs w:val="22"/>
                    </w:rPr>
                  </w:rPrChange>
                </w:rPr>
                <w:delText>822</w:delText>
              </w:r>
            </w:del>
            <w:del w:id="2057" w:author="Josh Butler" w:date="2022-02-23T13:42:00Z">
              <w:r w:rsidRPr="00AA4679" w:rsidDel="00AC5EF7">
                <w:rPr>
                  <w:rFonts w:ascii="Times New Roman" w:hAnsi="Times New Roman" w:cs="Times New Roman"/>
                  <w:sz w:val="22"/>
                  <w:szCs w:val="22"/>
                  <w:rPrChange w:id="2058" w:author="Josh Butler" w:date="2021-10-29T08:40:00Z">
                    <w:rPr>
                      <w:rFonts w:ascii="AvenirNext LT Pro Regular" w:hAnsi="AvenirNext LT Pro Regular"/>
                      <w:sz w:val="22"/>
                      <w:szCs w:val="22"/>
                    </w:rPr>
                  </w:rPrChange>
                </w:rPr>
                <w:delText>,7</w:delText>
              </w:r>
            </w:del>
            <w:del w:id="2059" w:author="Josh Butler" w:date="2021-10-29T16:56:00Z">
              <w:r w:rsidRPr="00AA4679" w:rsidDel="00794988">
                <w:rPr>
                  <w:rFonts w:ascii="Times New Roman" w:hAnsi="Times New Roman" w:cs="Times New Roman"/>
                  <w:sz w:val="22"/>
                  <w:szCs w:val="22"/>
                  <w:rPrChange w:id="2060" w:author="Josh Butler" w:date="2021-10-29T08:40:00Z">
                    <w:rPr>
                      <w:rFonts w:ascii="AvenirNext LT Pro Regular" w:hAnsi="AvenirNext LT Pro Regular"/>
                      <w:sz w:val="22"/>
                      <w:szCs w:val="22"/>
                    </w:rPr>
                  </w:rPrChange>
                </w:rPr>
                <w:delText>80</w:delText>
              </w:r>
            </w:del>
            <w:del w:id="2061" w:author="Josh Butler" w:date="2022-02-23T13:42:00Z">
              <w:r w:rsidRPr="00AA4679" w:rsidDel="00AC5EF7">
                <w:rPr>
                  <w:rFonts w:ascii="Times New Roman" w:hAnsi="Times New Roman" w:cs="Times New Roman"/>
                  <w:sz w:val="22"/>
                  <w:szCs w:val="22"/>
                  <w:rPrChange w:id="2062" w:author="Josh Butler" w:date="2021-10-29T08:40:00Z">
                    <w:rPr>
                      <w:rFonts w:ascii="AvenirNext LT Pro Regular" w:hAnsi="AvenirNext LT Pro Regular"/>
                      <w:sz w:val="22"/>
                      <w:szCs w:val="22"/>
                    </w:rPr>
                  </w:rPrChange>
                </w:rPr>
                <w:delText>.00</w:delText>
              </w:r>
            </w:del>
          </w:p>
        </w:tc>
      </w:tr>
      <w:tr w:rsidR="006C5339" w:rsidRPr="00AA4679" w:rsidDel="00AC5EF7" w14:paraId="58347141" w14:textId="77777777" w:rsidTr="006C5339">
        <w:trPr>
          <w:cnfStyle w:val="000000100000" w:firstRow="0" w:lastRow="0" w:firstColumn="0" w:lastColumn="0" w:oddVBand="0" w:evenVBand="0" w:oddHBand="1" w:evenHBand="0" w:firstRowFirstColumn="0" w:firstRowLastColumn="0" w:lastRowFirstColumn="0" w:lastRowLastColumn="0"/>
          <w:del w:id="2063" w:author="Josh Butler" w:date="2022-02-23T13:42:00Z"/>
        </w:trPr>
        <w:tc>
          <w:tcPr>
            <w:cnfStyle w:val="001000000000" w:firstRow="0" w:lastRow="0" w:firstColumn="1" w:lastColumn="0" w:oddVBand="0" w:evenVBand="0" w:oddHBand="0" w:evenHBand="0" w:firstRowFirstColumn="0" w:firstRowLastColumn="0" w:lastRowFirstColumn="0" w:lastRowLastColumn="0"/>
            <w:tcW w:w="2965" w:type="dxa"/>
            <w:vAlign w:val="center"/>
            <w:tcPrChange w:id="2064" w:author="Josh Butler" w:date="2022-04-01T10:48:00Z">
              <w:tcPr>
                <w:tcW w:w="2425" w:type="dxa"/>
                <w:vAlign w:val="center"/>
              </w:tcPr>
            </w:tcPrChange>
          </w:tcPr>
          <w:p w14:paraId="2EC97AD4" w14:textId="6CC8B6E1" w:rsidR="009C4903" w:rsidRPr="00AA4679" w:rsidDel="00AC5EF7" w:rsidRDefault="009C4903">
            <w:pPr>
              <w:cnfStyle w:val="001000100000" w:firstRow="0" w:lastRow="0" w:firstColumn="1" w:lastColumn="0" w:oddVBand="0" w:evenVBand="0" w:oddHBand="1" w:evenHBand="0" w:firstRowFirstColumn="0" w:firstRowLastColumn="0" w:lastRowFirstColumn="0" w:lastRowLastColumn="0"/>
              <w:rPr>
                <w:del w:id="2065" w:author="Josh Butler" w:date="2022-02-23T13:42:00Z"/>
                <w:rFonts w:ascii="Times New Roman" w:hAnsi="Times New Roman" w:cs="Times New Roman"/>
                <w:b w:val="0"/>
                <w:sz w:val="22"/>
                <w:szCs w:val="22"/>
                <w:rPrChange w:id="2066" w:author="Josh Butler" w:date="2021-10-29T08:40:00Z">
                  <w:rPr>
                    <w:del w:id="2067" w:author="Josh Butler" w:date="2022-02-23T13:42:00Z"/>
                    <w:rFonts w:ascii="AvenirNext LT Pro Regular" w:hAnsi="AvenirNext LT Pro Regular"/>
                    <w:b w:val="0"/>
                    <w:sz w:val="22"/>
                    <w:szCs w:val="22"/>
                  </w:rPr>
                </w:rPrChange>
              </w:rPr>
            </w:pPr>
            <w:del w:id="2068" w:author="Josh Butler" w:date="2021-10-29T16:05:00Z">
              <w:r w:rsidRPr="00AA4679" w:rsidDel="00572AAE">
                <w:rPr>
                  <w:rFonts w:ascii="Times New Roman" w:hAnsi="Times New Roman" w:cs="Times New Roman"/>
                  <w:sz w:val="22"/>
                  <w:szCs w:val="22"/>
                  <w:rPrChange w:id="2069" w:author="Josh Butler" w:date="2021-10-29T08:40:00Z">
                    <w:rPr>
                      <w:rFonts w:ascii="AvenirNext LT Pro Regular" w:hAnsi="AvenirNext LT Pro Regular"/>
                      <w:sz w:val="22"/>
                      <w:szCs w:val="22"/>
                    </w:rPr>
                  </w:rPrChange>
                </w:rPr>
                <w:delText>Old Cedar Solar</w:delText>
              </w:r>
            </w:del>
          </w:p>
        </w:tc>
        <w:tc>
          <w:tcPr>
            <w:tcW w:w="1710" w:type="dxa"/>
            <w:vAlign w:val="center"/>
            <w:tcPrChange w:id="2070" w:author="Josh Butler" w:date="2022-04-01T10:48:00Z">
              <w:tcPr>
                <w:tcW w:w="1350" w:type="dxa"/>
                <w:gridSpan w:val="2"/>
                <w:vAlign w:val="center"/>
              </w:tcPr>
            </w:tcPrChange>
          </w:tcPr>
          <w:p w14:paraId="0279E8B1" w14:textId="653E8185" w:rsidR="009C4903" w:rsidRPr="00AA4679" w:rsidDel="00AC5EF7" w:rsidRDefault="009C4903">
            <w:pPr>
              <w:cnfStyle w:val="000000100000" w:firstRow="0" w:lastRow="0" w:firstColumn="0" w:lastColumn="0" w:oddVBand="0" w:evenVBand="0" w:oddHBand="1" w:evenHBand="0" w:firstRowFirstColumn="0" w:firstRowLastColumn="0" w:lastRowFirstColumn="0" w:lastRowLastColumn="0"/>
              <w:rPr>
                <w:del w:id="2071" w:author="Josh Butler" w:date="2022-02-23T13:42:00Z"/>
                <w:rFonts w:ascii="Times New Roman" w:hAnsi="Times New Roman" w:cs="Times New Roman"/>
                <w:sz w:val="22"/>
                <w:szCs w:val="22"/>
                <w:rPrChange w:id="2072" w:author="Josh Butler" w:date="2021-10-29T08:40:00Z">
                  <w:rPr>
                    <w:del w:id="2073" w:author="Josh Butler" w:date="2022-02-23T13:42:00Z"/>
                    <w:rFonts w:ascii="AvenirNext LT Pro Regular" w:hAnsi="AvenirNext LT Pro Regular"/>
                    <w:sz w:val="22"/>
                    <w:szCs w:val="22"/>
                  </w:rPr>
                </w:rPrChange>
              </w:rPr>
              <w:pPrChange w:id="2074" w:author="Josh Butler" w:date="2022-04-01T18:28:00Z">
                <w:pPr>
                  <w:jc w:val="center"/>
                  <w:cnfStyle w:val="000000100000" w:firstRow="0" w:lastRow="0" w:firstColumn="0" w:lastColumn="0" w:oddVBand="0" w:evenVBand="0" w:oddHBand="1" w:evenHBand="0" w:firstRowFirstColumn="0" w:firstRowLastColumn="0" w:lastRowFirstColumn="0" w:lastRowLastColumn="0"/>
                </w:pPr>
              </w:pPrChange>
            </w:pPr>
            <w:del w:id="2075" w:author="Josh Butler" w:date="2021-10-29T16:05:00Z">
              <w:r w:rsidRPr="00AA4679" w:rsidDel="00572AAE">
                <w:rPr>
                  <w:rFonts w:ascii="Times New Roman" w:hAnsi="Times New Roman" w:cs="Times New Roman"/>
                  <w:sz w:val="22"/>
                  <w:szCs w:val="22"/>
                  <w:rPrChange w:id="2076" w:author="Josh Butler" w:date="2021-10-29T08:40:00Z">
                    <w:rPr>
                      <w:rFonts w:ascii="AvenirNext LT Pro Regular" w:hAnsi="AvenirNext LT Pro Regular"/>
                      <w:sz w:val="22"/>
                      <w:szCs w:val="22"/>
                    </w:rPr>
                  </w:rPrChange>
                </w:rPr>
                <w:delText>Asheboro, NC</w:delText>
              </w:r>
            </w:del>
          </w:p>
        </w:tc>
        <w:tc>
          <w:tcPr>
            <w:tcW w:w="1890" w:type="dxa"/>
            <w:vAlign w:val="center"/>
            <w:tcPrChange w:id="2077" w:author="Josh Butler" w:date="2022-04-01T10:48:00Z">
              <w:tcPr>
                <w:tcW w:w="2790" w:type="dxa"/>
                <w:gridSpan w:val="2"/>
                <w:vAlign w:val="center"/>
              </w:tcPr>
            </w:tcPrChange>
          </w:tcPr>
          <w:p w14:paraId="19E08154" w14:textId="36913A7B" w:rsidR="009C4903" w:rsidRPr="00AA4679" w:rsidDel="00AC5EF7" w:rsidRDefault="009C4903">
            <w:pPr>
              <w:cnfStyle w:val="000000100000" w:firstRow="0" w:lastRow="0" w:firstColumn="0" w:lastColumn="0" w:oddVBand="0" w:evenVBand="0" w:oddHBand="1" w:evenHBand="0" w:firstRowFirstColumn="0" w:firstRowLastColumn="0" w:lastRowFirstColumn="0" w:lastRowLastColumn="0"/>
              <w:rPr>
                <w:del w:id="2078" w:author="Josh Butler" w:date="2022-02-23T13:42:00Z"/>
                <w:rFonts w:ascii="Times New Roman" w:hAnsi="Times New Roman" w:cs="Times New Roman"/>
                <w:rPrChange w:id="2079" w:author="Josh Butler" w:date="2021-10-29T08:40:00Z">
                  <w:rPr>
                    <w:del w:id="2080" w:author="Josh Butler" w:date="2022-02-23T13:42:00Z"/>
                  </w:rPr>
                </w:rPrChange>
              </w:rPr>
              <w:pPrChange w:id="2081" w:author="Josh Butler" w:date="2022-04-01T18:28:00Z">
                <w:pPr>
                  <w:jc w:val="center"/>
                  <w:cnfStyle w:val="000000100000" w:firstRow="0" w:lastRow="0" w:firstColumn="0" w:lastColumn="0" w:oddVBand="0" w:evenVBand="0" w:oddHBand="1" w:evenHBand="0" w:firstRowFirstColumn="0" w:firstRowLastColumn="0" w:lastRowFirstColumn="0" w:lastRowLastColumn="0"/>
                </w:pPr>
              </w:pPrChange>
            </w:pPr>
            <w:del w:id="2082" w:author="Josh Butler" w:date="2021-10-29T16:05:00Z">
              <w:r w:rsidRPr="00AA4679" w:rsidDel="00572AAE">
                <w:rPr>
                  <w:rFonts w:ascii="Times New Roman" w:hAnsi="Times New Roman" w:cs="Times New Roman"/>
                  <w:sz w:val="22"/>
                  <w:szCs w:val="22"/>
                  <w:rPrChange w:id="2083" w:author="Josh Butler" w:date="2021-10-29T08:40:00Z">
                    <w:rPr>
                      <w:rFonts w:ascii="AvenirNext LT Pro Regular" w:hAnsi="AvenirNext LT Pro Regular"/>
                      <w:sz w:val="22"/>
                      <w:szCs w:val="22"/>
                    </w:rPr>
                  </w:rPrChange>
                </w:rPr>
                <w:delText>Fixed-Tilt</w:delText>
              </w:r>
            </w:del>
          </w:p>
        </w:tc>
        <w:tc>
          <w:tcPr>
            <w:tcW w:w="0" w:type="dxa"/>
            <w:vAlign w:val="center"/>
            <w:tcPrChange w:id="2084" w:author="Josh Butler" w:date="2022-04-01T10:48:00Z">
              <w:tcPr>
                <w:tcW w:w="1350" w:type="dxa"/>
                <w:gridSpan w:val="2"/>
                <w:vAlign w:val="center"/>
              </w:tcPr>
            </w:tcPrChange>
          </w:tcPr>
          <w:p w14:paraId="54CE41BE" w14:textId="2692D23F" w:rsidR="009C4903" w:rsidRPr="00AA4679" w:rsidDel="00AC5EF7" w:rsidRDefault="009C4903">
            <w:pPr>
              <w:cnfStyle w:val="000000100000" w:firstRow="0" w:lastRow="0" w:firstColumn="0" w:lastColumn="0" w:oddVBand="0" w:evenVBand="0" w:oddHBand="1" w:evenHBand="0" w:firstRowFirstColumn="0" w:firstRowLastColumn="0" w:lastRowFirstColumn="0" w:lastRowLastColumn="0"/>
              <w:rPr>
                <w:del w:id="2085" w:author="Josh Butler" w:date="2022-02-23T13:42:00Z"/>
                <w:rFonts w:ascii="Times New Roman" w:hAnsi="Times New Roman" w:cs="Times New Roman"/>
                <w:sz w:val="22"/>
                <w:szCs w:val="22"/>
                <w:rPrChange w:id="2086" w:author="Josh Butler" w:date="2021-10-29T08:40:00Z">
                  <w:rPr>
                    <w:del w:id="2087" w:author="Josh Butler" w:date="2022-02-23T13:42:00Z"/>
                    <w:rFonts w:ascii="AvenirNext LT Pro Regular" w:hAnsi="AvenirNext LT Pro Regular"/>
                    <w:sz w:val="22"/>
                    <w:szCs w:val="22"/>
                  </w:rPr>
                </w:rPrChange>
              </w:rPr>
              <w:pPrChange w:id="2088" w:author="Josh Butler" w:date="2022-04-01T18:28:00Z">
                <w:pPr>
                  <w:jc w:val="center"/>
                  <w:cnfStyle w:val="000000100000" w:firstRow="0" w:lastRow="0" w:firstColumn="0" w:lastColumn="0" w:oddVBand="0" w:evenVBand="0" w:oddHBand="1" w:evenHBand="0" w:firstRowFirstColumn="0" w:firstRowLastColumn="0" w:lastRowFirstColumn="0" w:lastRowLastColumn="0"/>
                </w:pPr>
              </w:pPrChange>
            </w:pPr>
            <w:del w:id="2089" w:author="Josh Butler" w:date="2021-10-29T16:05:00Z">
              <w:r w:rsidRPr="00AA4679" w:rsidDel="00572AAE">
                <w:rPr>
                  <w:rFonts w:ascii="Times New Roman" w:hAnsi="Times New Roman" w:cs="Times New Roman"/>
                  <w:sz w:val="22"/>
                  <w:szCs w:val="22"/>
                  <w:rPrChange w:id="2090" w:author="Josh Butler" w:date="2021-10-29T08:40:00Z">
                    <w:rPr>
                      <w:rFonts w:ascii="AvenirNext LT Pro Regular" w:hAnsi="AvenirNext LT Pro Regular"/>
                      <w:sz w:val="22"/>
                      <w:szCs w:val="22"/>
                    </w:rPr>
                  </w:rPrChange>
                </w:rPr>
                <w:delText>1.30MWdc</w:delText>
              </w:r>
            </w:del>
          </w:p>
        </w:tc>
        <w:tc>
          <w:tcPr>
            <w:tcW w:w="0" w:type="dxa"/>
            <w:tcPrChange w:id="2091" w:author="Josh Butler" w:date="2022-04-01T10:48:00Z">
              <w:tcPr>
                <w:tcW w:w="1553" w:type="dxa"/>
              </w:tcPr>
            </w:tcPrChange>
          </w:tcPr>
          <w:p w14:paraId="07BCF8C8" w14:textId="76350CAC" w:rsidR="009C4903" w:rsidRPr="00AA4679" w:rsidDel="00AC5EF7" w:rsidRDefault="009C4903">
            <w:pPr>
              <w:cnfStyle w:val="000000100000" w:firstRow="0" w:lastRow="0" w:firstColumn="0" w:lastColumn="0" w:oddVBand="0" w:evenVBand="0" w:oddHBand="1" w:evenHBand="0" w:firstRowFirstColumn="0" w:firstRowLastColumn="0" w:lastRowFirstColumn="0" w:lastRowLastColumn="0"/>
              <w:rPr>
                <w:del w:id="2092" w:author="Josh Butler" w:date="2022-02-23T13:42:00Z"/>
                <w:rFonts w:ascii="Times New Roman" w:hAnsi="Times New Roman" w:cs="Times New Roman"/>
                <w:rPrChange w:id="2093" w:author="Josh Butler" w:date="2021-10-29T08:40:00Z">
                  <w:rPr>
                    <w:del w:id="2094" w:author="Josh Butler" w:date="2022-02-23T13:42:00Z"/>
                  </w:rPr>
                </w:rPrChange>
              </w:rPr>
            </w:pPr>
            <w:del w:id="2095" w:author="Josh Butler" w:date="2022-02-23T13:42:00Z">
              <w:r w:rsidRPr="00AA4679" w:rsidDel="00AC5EF7">
                <w:rPr>
                  <w:rFonts w:ascii="Times New Roman" w:hAnsi="Times New Roman" w:cs="Times New Roman"/>
                  <w:sz w:val="22"/>
                  <w:szCs w:val="22"/>
                  <w:rPrChange w:id="2096" w:author="Josh Butler" w:date="2021-10-29T08:40:00Z">
                    <w:rPr>
                      <w:rFonts w:ascii="AvenirNext LT Pro Regular" w:hAnsi="AvenirNext LT Pro Regular"/>
                      <w:sz w:val="22"/>
                      <w:szCs w:val="22"/>
                    </w:rPr>
                  </w:rPrChange>
                </w:rPr>
                <w:delText>$</w:delText>
              </w:r>
            </w:del>
            <w:del w:id="2097" w:author="Josh Butler" w:date="2021-10-29T16:56:00Z">
              <w:r w:rsidRPr="00AA4679" w:rsidDel="00794988">
                <w:rPr>
                  <w:rFonts w:ascii="Times New Roman" w:hAnsi="Times New Roman" w:cs="Times New Roman"/>
                  <w:sz w:val="22"/>
                  <w:szCs w:val="22"/>
                  <w:rPrChange w:id="2098" w:author="Josh Butler" w:date="2021-10-29T08:40:00Z">
                    <w:rPr>
                      <w:rFonts w:ascii="AvenirNext LT Pro Regular" w:hAnsi="AvenirNext LT Pro Regular"/>
                      <w:sz w:val="22"/>
                      <w:szCs w:val="22"/>
                    </w:rPr>
                  </w:rPrChange>
                </w:rPr>
                <w:delText>1</w:delText>
              </w:r>
            </w:del>
            <w:del w:id="2099" w:author="Josh Butler" w:date="2022-02-23T13:42:00Z">
              <w:r w:rsidRPr="00AA4679" w:rsidDel="00AC5EF7">
                <w:rPr>
                  <w:rFonts w:ascii="Times New Roman" w:hAnsi="Times New Roman" w:cs="Times New Roman"/>
                  <w:sz w:val="22"/>
                  <w:szCs w:val="22"/>
                  <w:rPrChange w:id="2100" w:author="Josh Butler" w:date="2021-10-29T08:40:00Z">
                    <w:rPr>
                      <w:rFonts w:ascii="AvenirNext LT Pro Regular" w:hAnsi="AvenirNext LT Pro Regular"/>
                      <w:sz w:val="22"/>
                      <w:szCs w:val="22"/>
                    </w:rPr>
                  </w:rPrChange>
                </w:rPr>
                <w:delText>,</w:delText>
              </w:r>
            </w:del>
            <w:del w:id="2101" w:author="Josh Butler" w:date="2021-10-29T16:56:00Z">
              <w:r w:rsidRPr="00AA4679" w:rsidDel="00794988">
                <w:rPr>
                  <w:rFonts w:ascii="Times New Roman" w:hAnsi="Times New Roman" w:cs="Times New Roman"/>
                  <w:sz w:val="22"/>
                  <w:szCs w:val="22"/>
                  <w:rPrChange w:id="2102" w:author="Josh Butler" w:date="2021-10-29T08:40:00Z">
                    <w:rPr>
                      <w:rFonts w:ascii="AvenirNext LT Pro Regular" w:hAnsi="AvenirNext LT Pro Regular"/>
                      <w:sz w:val="22"/>
                      <w:szCs w:val="22"/>
                    </w:rPr>
                  </w:rPrChange>
                </w:rPr>
                <w:delText>169</w:delText>
              </w:r>
            </w:del>
            <w:del w:id="2103" w:author="Josh Butler" w:date="2022-02-23T13:42:00Z">
              <w:r w:rsidRPr="00AA4679" w:rsidDel="00AC5EF7">
                <w:rPr>
                  <w:rFonts w:ascii="Times New Roman" w:hAnsi="Times New Roman" w:cs="Times New Roman"/>
                  <w:sz w:val="22"/>
                  <w:szCs w:val="22"/>
                  <w:rPrChange w:id="2104" w:author="Josh Butler" w:date="2021-10-29T08:40:00Z">
                    <w:rPr>
                      <w:rFonts w:ascii="AvenirNext LT Pro Regular" w:hAnsi="AvenirNext LT Pro Regular"/>
                      <w:sz w:val="22"/>
                      <w:szCs w:val="22"/>
                    </w:rPr>
                  </w:rPrChange>
                </w:rPr>
                <w:delText>,</w:delText>
              </w:r>
            </w:del>
            <w:del w:id="2105" w:author="Josh Butler" w:date="2021-10-29T16:56:00Z">
              <w:r w:rsidRPr="00AA4679" w:rsidDel="00794988">
                <w:rPr>
                  <w:rFonts w:ascii="Times New Roman" w:hAnsi="Times New Roman" w:cs="Times New Roman"/>
                  <w:sz w:val="22"/>
                  <w:szCs w:val="22"/>
                  <w:rPrChange w:id="2106" w:author="Josh Butler" w:date="2021-10-29T08:40:00Z">
                    <w:rPr>
                      <w:rFonts w:ascii="AvenirNext LT Pro Regular" w:hAnsi="AvenirNext LT Pro Regular"/>
                      <w:sz w:val="22"/>
                      <w:szCs w:val="22"/>
                    </w:rPr>
                  </w:rPrChange>
                </w:rPr>
                <w:delText>231</w:delText>
              </w:r>
            </w:del>
            <w:del w:id="2107" w:author="Josh Butler" w:date="2022-02-23T13:42:00Z">
              <w:r w:rsidRPr="00AA4679" w:rsidDel="00AC5EF7">
                <w:rPr>
                  <w:rFonts w:ascii="Times New Roman" w:hAnsi="Times New Roman" w:cs="Times New Roman"/>
                  <w:sz w:val="22"/>
                  <w:szCs w:val="22"/>
                  <w:rPrChange w:id="2108" w:author="Josh Butler" w:date="2021-10-29T08:40:00Z">
                    <w:rPr>
                      <w:rFonts w:ascii="AvenirNext LT Pro Regular" w:hAnsi="AvenirNext LT Pro Regular"/>
                      <w:sz w:val="22"/>
                      <w:szCs w:val="22"/>
                    </w:rPr>
                  </w:rPrChange>
                </w:rPr>
                <w:delText>.00</w:delText>
              </w:r>
            </w:del>
          </w:p>
        </w:tc>
      </w:tr>
      <w:tr w:rsidR="00B966CE" w:rsidRPr="00AA4679" w:rsidDel="000E6339" w14:paraId="2CFA2A1C" w14:textId="1A3C29E8" w:rsidTr="006C5339">
        <w:trPr>
          <w:del w:id="2109" w:author="Josh Butler" w:date="2022-02-25T11:38:00Z"/>
        </w:trPr>
        <w:tc>
          <w:tcPr>
            <w:cnfStyle w:val="001000000000" w:firstRow="0" w:lastRow="0" w:firstColumn="1" w:lastColumn="0" w:oddVBand="0" w:evenVBand="0" w:oddHBand="0" w:evenHBand="0" w:firstRowFirstColumn="0" w:firstRowLastColumn="0" w:lastRowFirstColumn="0" w:lastRowLastColumn="0"/>
            <w:tcW w:w="7915" w:type="dxa"/>
            <w:gridSpan w:val="4"/>
            <w:tcPrChange w:id="2110" w:author="Josh Butler" w:date="2022-04-01T10:47:00Z">
              <w:tcPr>
                <w:tcW w:w="7668" w:type="dxa"/>
                <w:gridSpan w:val="6"/>
              </w:tcPr>
            </w:tcPrChange>
          </w:tcPr>
          <w:p w14:paraId="6FE14361" w14:textId="6F873EC1" w:rsidR="00B966CE" w:rsidRPr="00AA4679" w:rsidDel="000E6339" w:rsidRDefault="00B966CE">
            <w:pPr>
              <w:rPr>
                <w:del w:id="2111" w:author="Josh Butler" w:date="2022-02-25T11:38:00Z"/>
                <w:rFonts w:ascii="Times New Roman" w:hAnsi="Times New Roman" w:cs="Times New Roman"/>
                <w:sz w:val="22"/>
                <w:szCs w:val="22"/>
                <w:rPrChange w:id="2112" w:author="Josh Butler" w:date="2021-10-29T08:40:00Z">
                  <w:rPr>
                    <w:del w:id="2113" w:author="Josh Butler" w:date="2022-02-25T11:38:00Z"/>
                    <w:rFonts w:ascii="AvenirNext LT Pro Regular" w:hAnsi="AvenirNext LT Pro Regular"/>
                    <w:sz w:val="22"/>
                    <w:szCs w:val="22"/>
                  </w:rPr>
                </w:rPrChange>
              </w:rPr>
              <w:pPrChange w:id="2114" w:author="Josh Butler" w:date="2022-04-01T18:28:00Z">
                <w:pPr>
                  <w:jc w:val="right"/>
                </w:pPr>
              </w:pPrChange>
            </w:pPr>
            <w:del w:id="2115" w:author="Josh Butler" w:date="2022-02-25T11:38:00Z">
              <w:r w:rsidRPr="00AA4679" w:rsidDel="000E6339">
                <w:rPr>
                  <w:rFonts w:ascii="Times New Roman" w:hAnsi="Times New Roman" w:cs="Times New Roman"/>
                  <w:sz w:val="22"/>
                  <w:szCs w:val="22"/>
                  <w:rPrChange w:id="2116" w:author="Josh Butler" w:date="2021-10-29T08:40:00Z">
                    <w:rPr>
                      <w:rFonts w:ascii="AvenirNext LT Pro Regular" w:hAnsi="AvenirNext LT Pro Regular"/>
                      <w:sz w:val="22"/>
                      <w:szCs w:val="22"/>
                    </w:rPr>
                  </w:rPrChange>
                </w:rPr>
                <w:delText>Total</w:delText>
              </w:r>
            </w:del>
          </w:p>
        </w:tc>
        <w:tc>
          <w:tcPr>
            <w:tcW w:w="1553" w:type="dxa"/>
            <w:tcPrChange w:id="2117" w:author="Josh Butler" w:date="2022-04-01T10:47:00Z">
              <w:tcPr>
                <w:tcW w:w="1800" w:type="dxa"/>
                <w:gridSpan w:val="2"/>
              </w:tcPr>
            </w:tcPrChange>
          </w:tcPr>
          <w:p w14:paraId="2FE2DB0C" w14:textId="5DA4E6EE" w:rsidR="00B966CE" w:rsidRPr="00AA4679" w:rsidDel="000E6339" w:rsidRDefault="00B966CE">
            <w:pPr>
              <w:cnfStyle w:val="000000000000" w:firstRow="0" w:lastRow="0" w:firstColumn="0" w:lastColumn="0" w:oddVBand="0" w:evenVBand="0" w:oddHBand="0" w:evenHBand="0" w:firstRowFirstColumn="0" w:firstRowLastColumn="0" w:lastRowFirstColumn="0" w:lastRowLastColumn="0"/>
              <w:rPr>
                <w:del w:id="2118" w:author="Josh Butler" w:date="2022-02-25T11:38:00Z"/>
                <w:rFonts w:ascii="Times New Roman" w:hAnsi="Times New Roman" w:cs="Times New Roman"/>
                <w:sz w:val="22"/>
                <w:szCs w:val="22"/>
                <w:rPrChange w:id="2119" w:author="Josh Butler" w:date="2021-10-29T08:40:00Z">
                  <w:rPr>
                    <w:del w:id="2120" w:author="Josh Butler" w:date="2022-02-25T11:38:00Z"/>
                    <w:rFonts w:ascii="AvenirNext LT Pro Regular" w:hAnsi="AvenirNext LT Pro Regular"/>
                    <w:sz w:val="22"/>
                    <w:szCs w:val="22"/>
                  </w:rPr>
                </w:rPrChange>
              </w:rPr>
              <w:pPrChange w:id="2121" w:author="Josh Butler" w:date="2022-04-01T18:28:00Z">
                <w:pPr>
                  <w:contextualSpacing/>
                  <w:mirrorIndents/>
                  <w:cnfStyle w:val="000000000000" w:firstRow="0" w:lastRow="0" w:firstColumn="0" w:lastColumn="0" w:oddVBand="0" w:evenVBand="0" w:oddHBand="0" w:evenHBand="0" w:firstRowFirstColumn="0" w:firstRowLastColumn="0" w:lastRowFirstColumn="0" w:lastRowLastColumn="0"/>
                </w:pPr>
              </w:pPrChange>
            </w:pPr>
            <w:del w:id="2122" w:author="Josh Butler" w:date="2022-02-23T13:43:00Z">
              <w:r w:rsidRPr="00AA4679" w:rsidDel="00AC5EF7">
                <w:rPr>
                  <w:rFonts w:ascii="Times New Roman" w:hAnsi="Times New Roman" w:cs="Times New Roman"/>
                  <w:sz w:val="22"/>
                  <w:szCs w:val="22"/>
                  <w:rPrChange w:id="2123" w:author="Josh Butler" w:date="2021-10-29T08:40:00Z">
                    <w:rPr>
                      <w:rFonts w:ascii="AvenirNext LT Pro Regular" w:hAnsi="AvenirNext LT Pro Regular"/>
                      <w:sz w:val="22"/>
                      <w:szCs w:val="22"/>
                    </w:rPr>
                  </w:rPrChange>
                </w:rPr>
                <w:delText>$</w:delText>
              </w:r>
            </w:del>
            <w:del w:id="2124" w:author="Josh Butler" w:date="2021-10-29T16:56:00Z">
              <w:r w:rsidR="00C43AEF" w:rsidRPr="00AA4679" w:rsidDel="00794988">
                <w:rPr>
                  <w:rFonts w:ascii="Times New Roman" w:hAnsi="Times New Roman" w:cs="Times New Roman"/>
                  <w:sz w:val="22"/>
                  <w:szCs w:val="22"/>
                  <w:rPrChange w:id="2125" w:author="Josh Butler" w:date="2021-10-29T08:40:00Z">
                    <w:rPr>
                      <w:rFonts w:ascii="AvenirNext LT Pro Regular" w:hAnsi="AvenirNext LT Pro Regular"/>
                      <w:sz w:val="22"/>
                      <w:szCs w:val="22"/>
                    </w:rPr>
                  </w:rPrChange>
                </w:rPr>
                <w:delText>4</w:delText>
              </w:r>
            </w:del>
            <w:del w:id="2126" w:author="Josh Butler" w:date="2022-02-23T13:43:00Z">
              <w:r w:rsidR="00C43AEF" w:rsidRPr="00AA4679" w:rsidDel="00AC5EF7">
                <w:rPr>
                  <w:rFonts w:ascii="Times New Roman" w:hAnsi="Times New Roman" w:cs="Times New Roman"/>
                  <w:sz w:val="22"/>
                  <w:szCs w:val="22"/>
                  <w:rPrChange w:id="2127" w:author="Josh Butler" w:date="2021-10-29T08:40:00Z">
                    <w:rPr>
                      <w:rFonts w:ascii="AvenirNext LT Pro Regular" w:hAnsi="AvenirNext LT Pro Regular"/>
                      <w:sz w:val="22"/>
                      <w:szCs w:val="22"/>
                    </w:rPr>
                  </w:rPrChange>
                </w:rPr>
                <w:delText>,</w:delText>
              </w:r>
            </w:del>
            <w:del w:id="2128" w:author="Josh Butler" w:date="2021-10-29T16:56:00Z">
              <w:r w:rsidR="00C43AEF" w:rsidRPr="00AA4679" w:rsidDel="00794988">
                <w:rPr>
                  <w:rFonts w:ascii="Times New Roman" w:hAnsi="Times New Roman" w:cs="Times New Roman"/>
                  <w:sz w:val="22"/>
                  <w:szCs w:val="22"/>
                  <w:rPrChange w:id="2129" w:author="Josh Butler" w:date="2021-10-29T08:40:00Z">
                    <w:rPr>
                      <w:rFonts w:ascii="AvenirNext LT Pro Regular" w:hAnsi="AvenirNext LT Pro Regular"/>
                      <w:sz w:val="22"/>
                      <w:szCs w:val="22"/>
                    </w:rPr>
                  </w:rPrChange>
                </w:rPr>
                <w:delText>867</w:delText>
              </w:r>
            </w:del>
            <w:del w:id="2130" w:author="Josh Butler" w:date="2022-02-23T13:43:00Z">
              <w:r w:rsidR="00C43AEF" w:rsidRPr="00AA4679" w:rsidDel="00AC5EF7">
                <w:rPr>
                  <w:rFonts w:ascii="Times New Roman" w:hAnsi="Times New Roman" w:cs="Times New Roman"/>
                  <w:sz w:val="22"/>
                  <w:szCs w:val="22"/>
                  <w:rPrChange w:id="2131" w:author="Josh Butler" w:date="2021-10-29T08:40:00Z">
                    <w:rPr>
                      <w:rFonts w:ascii="AvenirNext LT Pro Regular" w:hAnsi="AvenirNext LT Pro Regular"/>
                      <w:sz w:val="22"/>
                      <w:szCs w:val="22"/>
                    </w:rPr>
                  </w:rPrChange>
                </w:rPr>
                <w:delText>,</w:delText>
              </w:r>
            </w:del>
            <w:del w:id="2132" w:author="Josh Butler" w:date="2021-10-29T16:57:00Z">
              <w:r w:rsidR="00C43AEF" w:rsidRPr="00AA4679" w:rsidDel="00794988">
                <w:rPr>
                  <w:rFonts w:ascii="Times New Roman" w:hAnsi="Times New Roman" w:cs="Times New Roman"/>
                  <w:sz w:val="22"/>
                  <w:szCs w:val="22"/>
                  <w:rPrChange w:id="2133" w:author="Josh Butler" w:date="2021-10-29T08:40:00Z">
                    <w:rPr>
                      <w:rFonts w:ascii="AvenirNext LT Pro Regular" w:hAnsi="AvenirNext LT Pro Regular"/>
                      <w:sz w:val="22"/>
                      <w:szCs w:val="22"/>
                    </w:rPr>
                  </w:rPrChange>
                </w:rPr>
                <w:delText>842</w:delText>
              </w:r>
            </w:del>
            <w:del w:id="2134" w:author="Josh Butler" w:date="2022-02-23T13:43:00Z">
              <w:r w:rsidR="00C43AEF" w:rsidRPr="00AA4679" w:rsidDel="00AC5EF7">
                <w:rPr>
                  <w:rFonts w:ascii="Times New Roman" w:hAnsi="Times New Roman" w:cs="Times New Roman"/>
                  <w:sz w:val="22"/>
                  <w:szCs w:val="22"/>
                  <w:rPrChange w:id="2135" w:author="Josh Butler" w:date="2021-10-29T08:40:00Z">
                    <w:rPr>
                      <w:rFonts w:ascii="AvenirNext LT Pro Regular" w:hAnsi="AvenirNext LT Pro Regular"/>
                      <w:sz w:val="22"/>
                      <w:szCs w:val="22"/>
                    </w:rPr>
                  </w:rPrChange>
                </w:rPr>
                <w:delText>.00</w:delText>
              </w:r>
            </w:del>
          </w:p>
        </w:tc>
      </w:tr>
    </w:tbl>
    <w:p w14:paraId="142E4A58" w14:textId="09027866" w:rsidR="006A7072" w:rsidRPr="00AA4679" w:rsidDel="000222C4" w:rsidRDefault="006A7072">
      <w:pPr>
        <w:rPr>
          <w:del w:id="2136" w:author="Josh Butler" w:date="2022-04-01T18:28:00Z"/>
          <w:rFonts w:ascii="Times New Roman" w:hAnsi="Times New Roman" w:cs="Times New Roman"/>
          <w:sz w:val="22"/>
          <w:szCs w:val="22"/>
          <w:rPrChange w:id="2137" w:author="Josh Butler" w:date="2021-10-29T08:40:00Z">
            <w:rPr>
              <w:del w:id="2138" w:author="Josh Butler" w:date="2022-04-01T18:28:00Z"/>
              <w:rFonts w:ascii="AvenirNext LT Pro Regular" w:hAnsi="AvenirNext LT Pro Regular"/>
              <w:sz w:val="22"/>
              <w:szCs w:val="22"/>
            </w:rPr>
          </w:rPrChange>
        </w:rPr>
        <w:pPrChange w:id="2139" w:author="Josh Butler" w:date="2022-04-01T18:28:00Z">
          <w:pPr>
            <w:contextualSpacing/>
            <w:mirrorIndents/>
          </w:pPr>
        </w:pPrChange>
      </w:pPr>
    </w:p>
    <w:p w14:paraId="4EE6C119" w14:textId="7E5AA4BD" w:rsidR="006A7072" w:rsidRPr="00AA4679" w:rsidDel="000222C4" w:rsidRDefault="006A7072">
      <w:pPr>
        <w:rPr>
          <w:del w:id="2140" w:author="Josh Butler" w:date="2022-04-01T18:28:00Z"/>
          <w:rFonts w:ascii="Times New Roman" w:hAnsi="Times New Roman" w:cs="Times New Roman"/>
          <w:sz w:val="22"/>
          <w:szCs w:val="22"/>
          <w:rPrChange w:id="2141" w:author="Josh Butler" w:date="2021-10-29T08:40:00Z">
            <w:rPr>
              <w:del w:id="2142" w:author="Josh Butler" w:date="2022-04-01T18:28:00Z"/>
              <w:rFonts w:ascii="AvenirNext LT Pro Regular" w:hAnsi="AvenirNext LT Pro Regular"/>
              <w:sz w:val="22"/>
              <w:szCs w:val="22"/>
            </w:rPr>
          </w:rPrChange>
        </w:rPr>
        <w:pPrChange w:id="2143" w:author="Josh Butler" w:date="2022-04-01T18:28:00Z">
          <w:pPr>
            <w:contextualSpacing/>
            <w:mirrorIndents/>
          </w:pPr>
        </w:pPrChange>
      </w:pPr>
      <w:del w:id="2144" w:author="Josh Butler" w:date="2022-04-01T18:28:00Z">
        <w:r w:rsidRPr="00AA4679" w:rsidDel="000222C4">
          <w:rPr>
            <w:rFonts w:ascii="Times New Roman" w:hAnsi="Times New Roman" w:cs="Times New Roman"/>
            <w:sz w:val="22"/>
            <w:szCs w:val="22"/>
            <w:rPrChange w:id="2145" w:author="Josh Butler" w:date="2021-10-29T08:40:00Z">
              <w:rPr>
                <w:rFonts w:ascii="AvenirNext LT Pro Regular" w:hAnsi="AvenirNext LT Pro Regular"/>
                <w:sz w:val="22"/>
                <w:szCs w:val="22"/>
              </w:rPr>
            </w:rPrChange>
          </w:rPr>
          <w:lastRenderedPageBreak/>
          <w:tab/>
          <w:delText xml:space="preserve">This proposal is contingent upon mutually agreeable terms and conditions. All materials, labor, tools, equipment, supervision, and incidental as required for the assigned civil, mechanical, and electrical scopes of work are included, subject to the clarifications listed below. </w:delText>
        </w:r>
      </w:del>
    </w:p>
    <w:p w14:paraId="058ABF97" w14:textId="766EF313" w:rsidR="006A7072" w:rsidRPr="00AA4679" w:rsidDel="000222C4" w:rsidRDefault="006A7072">
      <w:pPr>
        <w:rPr>
          <w:del w:id="2146" w:author="Josh Butler" w:date="2022-04-01T18:28:00Z"/>
          <w:rFonts w:ascii="Times New Roman" w:hAnsi="Times New Roman" w:cs="Times New Roman"/>
          <w:sz w:val="22"/>
          <w:szCs w:val="22"/>
          <w:rPrChange w:id="2147" w:author="Josh Butler" w:date="2021-10-29T08:40:00Z">
            <w:rPr>
              <w:del w:id="2148" w:author="Josh Butler" w:date="2022-04-01T18:28:00Z"/>
              <w:rFonts w:ascii="AvenirNext LT Pro Regular" w:hAnsi="AvenirNext LT Pro Regular"/>
              <w:sz w:val="22"/>
              <w:szCs w:val="22"/>
            </w:rPr>
          </w:rPrChange>
        </w:rPr>
        <w:pPrChange w:id="2149" w:author="Josh Butler" w:date="2022-04-01T18:28:00Z">
          <w:pPr>
            <w:contextualSpacing/>
            <w:mirrorIndents/>
          </w:pPr>
        </w:pPrChange>
      </w:pPr>
    </w:p>
    <w:p w14:paraId="36E4BFB9" w14:textId="7A172562" w:rsidR="006A7072" w:rsidRPr="00AA4679" w:rsidDel="000222C4" w:rsidRDefault="006A7072">
      <w:pPr>
        <w:rPr>
          <w:del w:id="2150" w:author="Josh Butler" w:date="2022-04-01T18:28:00Z"/>
          <w:rFonts w:ascii="Times New Roman" w:hAnsi="Times New Roman" w:cs="Times New Roman"/>
          <w:sz w:val="22"/>
          <w:szCs w:val="22"/>
          <w:u w:val="single"/>
          <w:rPrChange w:id="2151" w:author="Josh Butler" w:date="2021-10-29T08:40:00Z">
            <w:rPr>
              <w:del w:id="2152" w:author="Josh Butler" w:date="2022-04-01T18:28:00Z"/>
              <w:rFonts w:ascii="AvenirNext LT Pro Regular" w:hAnsi="AvenirNext LT Pro Regular"/>
              <w:sz w:val="22"/>
              <w:szCs w:val="22"/>
              <w:u w:val="single"/>
            </w:rPr>
          </w:rPrChange>
        </w:rPr>
        <w:pPrChange w:id="2153" w:author="Josh Butler" w:date="2022-04-01T18:28:00Z">
          <w:pPr>
            <w:contextualSpacing/>
            <w:mirrorIndents/>
          </w:pPr>
        </w:pPrChange>
      </w:pPr>
      <w:del w:id="2154" w:author="Josh Butler" w:date="2022-04-01T18:28:00Z">
        <w:r w:rsidRPr="001925B3" w:rsidDel="000222C4">
          <w:rPr>
            <w:rFonts w:ascii="Times New Roman" w:hAnsi="Times New Roman" w:cs="Times New Roman"/>
            <w:sz w:val="22"/>
            <w:szCs w:val="22"/>
            <w:u w:val="single"/>
            <w:rPrChange w:id="2155" w:author="Josh Butler" w:date="2022-02-24T08:42:00Z">
              <w:rPr>
                <w:rFonts w:ascii="AvenirNext LT Pro Regular" w:hAnsi="AvenirNext LT Pro Regular"/>
                <w:sz w:val="22"/>
                <w:szCs w:val="22"/>
                <w:u w:val="single"/>
              </w:rPr>
            </w:rPrChange>
          </w:rPr>
          <w:delText>Scope Statement:</w:delText>
        </w:r>
      </w:del>
    </w:p>
    <w:p w14:paraId="009BFB12" w14:textId="2763D4DB" w:rsidR="006A7072" w:rsidRPr="00AA4679" w:rsidDel="000222C4" w:rsidRDefault="00B966CE">
      <w:pPr>
        <w:rPr>
          <w:del w:id="2156" w:author="Josh Butler" w:date="2022-04-01T18:28:00Z"/>
          <w:rFonts w:ascii="Times New Roman" w:hAnsi="Times New Roman" w:cs="Times New Roman"/>
          <w:sz w:val="22"/>
          <w:szCs w:val="22"/>
          <w:rPrChange w:id="2157" w:author="Josh Butler" w:date="2021-10-29T08:40:00Z">
            <w:rPr>
              <w:del w:id="2158" w:author="Josh Butler" w:date="2022-04-01T18:28:00Z"/>
              <w:rFonts w:ascii="AvenirNext LT Pro Regular" w:hAnsi="AvenirNext LT Pro Regular"/>
              <w:sz w:val="22"/>
              <w:szCs w:val="22"/>
            </w:rPr>
          </w:rPrChange>
        </w:rPr>
        <w:pPrChange w:id="2159" w:author="Josh Butler" w:date="2022-04-01T18:28:00Z">
          <w:pPr>
            <w:contextualSpacing/>
            <w:mirrorIndents/>
          </w:pPr>
        </w:pPrChange>
      </w:pPr>
      <w:del w:id="2160" w:author="Josh Butler" w:date="2022-03-18T14:53:00Z">
        <w:r w:rsidRPr="00AA4679" w:rsidDel="002625C8">
          <w:rPr>
            <w:rFonts w:ascii="Times New Roman" w:hAnsi="Times New Roman" w:cs="Times New Roman"/>
            <w:sz w:val="22"/>
            <w:szCs w:val="22"/>
            <w:rPrChange w:id="2161" w:author="Josh Butler" w:date="2021-10-29T08:40:00Z">
              <w:rPr>
                <w:rFonts w:ascii="AvenirNext LT Pro Regular" w:hAnsi="AvenirNext LT Pro Regular"/>
                <w:sz w:val="22"/>
                <w:szCs w:val="22"/>
              </w:rPr>
            </w:rPrChange>
          </w:rPr>
          <w:delText>Procure</w:delText>
        </w:r>
        <w:r w:rsidR="006A7072" w:rsidRPr="00AA4679" w:rsidDel="002625C8">
          <w:rPr>
            <w:rFonts w:ascii="Times New Roman" w:hAnsi="Times New Roman" w:cs="Times New Roman"/>
            <w:sz w:val="22"/>
            <w:szCs w:val="22"/>
            <w:rPrChange w:id="2162" w:author="Josh Butler" w:date="2021-10-29T08:40:00Z">
              <w:rPr>
                <w:rFonts w:ascii="AvenirNext LT Pro Regular" w:hAnsi="AvenirNext LT Pro Regular"/>
                <w:sz w:val="22"/>
                <w:szCs w:val="22"/>
              </w:rPr>
            </w:rPrChange>
          </w:rPr>
          <w:delText>, c</w:delText>
        </w:r>
      </w:del>
      <w:del w:id="2163" w:author="Josh Butler" w:date="2022-04-01T18:28:00Z">
        <w:r w:rsidR="006A7072" w:rsidRPr="00AA4679" w:rsidDel="000222C4">
          <w:rPr>
            <w:rFonts w:ascii="Times New Roman" w:hAnsi="Times New Roman" w:cs="Times New Roman"/>
            <w:sz w:val="22"/>
            <w:szCs w:val="22"/>
            <w:rPrChange w:id="2164" w:author="Josh Butler" w:date="2021-10-29T08:40:00Z">
              <w:rPr>
                <w:rFonts w:ascii="AvenirNext LT Pro Regular" w:hAnsi="AvenirNext LT Pro Regular"/>
                <w:sz w:val="22"/>
                <w:szCs w:val="22"/>
              </w:rPr>
            </w:rPrChange>
          </w:rPr>
          <w:delText xml:space="preserve">onstruct and commission </w:delText>
        </w:r>
      </w:del>
      <w:del w:id="2165" w:author="Josh Butler" w:date="2022-02-24T08:42:00Z">
        <w:r w:rsidR="006A7072" w:rsidRPr="00AA4679" w:rsidDel="001925B3">
          <w:rPr>
            <w:rFonts w:ascii="Times New Roman" w:hAnsi="Times New Roman" w:cs="Times New Roman"/>
            <w:sz w:val="22"/>
            <w:szCs w:val="22"/>
            <w:rPrChange w:id="2166" w:author="Josh Butler" w:date="2021-10-29T08:40:00Z">
              <w:rPr>
                <w:rFonts w:ascii="AvenirNext LT Pro Regular" w:hAnsi="AvenirNext LT Pro Regular"/>
                <w:sz w:val="22"/>
                <w:szCs w:val="22"/>
              </w:rPr>
            </w:rPrChange>
          </w:rPr>
          <w:delText>(</w:delText>
        </w:r>
      </w:del>
      <w:del w:id="2167" w:author="Josh Butler" w:date="2021-10-29T16:05:00Z">
        <w:r w:rsidR="006A7072" w:rsidRPr="00AA4679" w:rsidDel="004217B0">
          <w:rPr>
            <w:rFonts w:ascii="Times New Roman" w:hAnsi="Times New Roman" w:cs="Times New Roman"/>
            <w:sz w:val="22"/>
            <w:szCs w:val="22"/>
            <w:rPrChange w:id="2168" w:author="Josh Butler" w:date="2021-10-29T08:40:00Z">
              <w:rPr>
                <w:rFonts w:ascii="AvenirNext LT Pro Regular" w:hAnsi="AvenirNext LT Pro Regular"/>
                <w:sz w:val="22"/>
                <w:szCs w:val="22"/>
              </w:rPr>
            </w:rPrChange>
          </w:rPr>
          <w:delText>3</w:delText>
        </w:r>
      </w:del>
      <w:del w:id="2169" w:author="Josh Butler" w:date="2022-02-24T08:42:00Z">
        <w:r w:rsidR="006A7072" w:rsidRPr="00AA4679" w:rsidDel="001925B3">
          <w:rPr>
            <w:rFonts w:ascii="Times New Roman" w:hAnsi="Times New Roman" w:cs="Times New Roman"/>
            <w:sz w:val="22"/>
            <w:szCs w:val="22"/>
            <w:rPrChange w:id="2170" w:author="Josh Butler" w:date="2021-10-29T08:40:00Z">
              <w:rPr>
                <w:rFonts w:ascii="AvenirNext LT Pro Regular" w:hAnsi="AvenirNext LT Pro Regular"/>
                <w:sz w:val="22"/>
                <w:szCs w:val="22"/>
              </w:rPr>
            </w:rPrChange>
          </w:rPr>
          <w:delText xml:space="preserve">) </w:delText>
        </w:r>
      </w:del>
      <w:del w:id="2171" w:author="Josh Butler" w:date="2021-10-29T16:05:00Z">
        <w:r w:rsidR="006A7072" w:rsidRPr="00AA4679" w:rsidDel="004217B0">
          <w:rPr>
            <w:rFonts w:ascii="Times New Roman" w:hAnsi="Times New Roman" w:cs="Times New Roman"/>
            <w:sz w:val="22"/>
            <w:szCs w:val="22"/>
            <w:rPrChange w:id="2172" w:author="Josh Butler" w:date="2021-10-29T08:40:00Z">
              <w:rPr>
                <w:rFonts w:ascii="AvenirNext LT Pro Regular" w:hAnsi="AvenirNext LT Pro Regular"/>
                <w:sz w:val="22"/>
                <w:szCs w:val="22"/>
              </w:rPr>
            </w:rPrChange>
          </w:rPr>
          <w:delText>Fixed-Tilt</w:delText>
        </w:r>
      </w:del>
      <w:del w:id="2173" w:author="Josh Butler" w:date="2022-02-24T08:42:00Z">
        <w:r w:rsidR="006A7072" w:rsidRPr="00AA4679" w:rsidDel="001925B3">
          <w:rPr>
            <w:rFonts w:ascii="Times New Roman" w:hAnsi="Times New Roman" w:cs="Times New Roman"/>
            <w:sz w:val="22"/>
            <w:szCs w:val="22"/>
            <w:rPrChange w:id="2174" w:author="Josh Butler" w:date="2021-10-29T08:40:00Z">
              <w:rPr>
                <w:rFonts w:ascii="AvenirNext LT Pro Regular" w:hAnsi="AvenirNext LT Pro Regular"/>
                <w:sz w:val="22"/>
                <w:szCs w:val="22"/>
              </w:rPr>
            </w:rPrChange>
          </w:rPr>
          <w:delText xml:space="preserve"> PV systems totaling</w:delText>
        </w:r>
      </w:del>
      <w:del w:id="2175" w:author="Josh Butler" w:date="2022-02-24T08:43:00Z">
        <w:r w:rsidR="006A7072" w:rsidRPr="00AA4679" w:rsidDel="001925B3">
          <w:rPr>
            <w:rFonts w:ascii="Times New Roman" w:hAnsi="Times New Roman" w:cs="Times New Roman"/>
            <w:sz w:val="22"/>
            <w:szCs w:val="22"/>
            <w:rPrChange w:id="2176" w:author="Josh Butler" w:date="2021-10-29T08:40:00Z">
              <w:rPr>
                <w:rFonts w:ascii="AvenirNext LT Pro Regular" w:hAnsi="AvenirNext LT Pro Regular"/>
                <w:sz w:val="22"/>
                <w:szCs w:val="22"/>
              </w:rPr>
            </w:rPrChange>
          </w:rPr>
          <w:delText xml:space="preserve"> </w:delText>
        </w:r>
      </w:del>
      <w:del w:id="2177" w:author="Josh Butler" w:date="2021-10-29T16:06:00Z">
        <w:r w:rsidRPr="00AA4679" w:rsidDel="004217B0">
          <w:rPr>
            <w:rFonts w:ascii="Times New Roman" w:hAnsi="Times New Roman" w:cs="Times New Roman"/>
            <w:sz w:val="22"/>
            <w:szCs w:val="22"/>
            <w:rPrChange w:id="2178" w:author="Josh Butler" w:date="2021-10-29T08:40:00Z">
              <w:rPr>
                <w:rFonts w:ascii="AvenirNext LT Pro Regular" w:hAnsi="AvenirNext LT Pro Regular"/>
                <w:sz w:val="22"/>
                <w:szCs w:val="22"/>
              </w:rPr>
            </w:rPrChange>
          </w:rPr>
          <w:delText>6</w:delText>
        </w:r>
        <w:r w:rsidR="006A7072" w:rsidRPr="00AA4679" w:rsidDel="004217B0">
          <w:rPr>
            <w:rFonts w:ascii="Times New Roman" w:hAnsi="Times New Roman" w:cs="Times New Roman"/>
            <w:sz w:val="22"/>
            <w:szCs w:val="22"/>
            <w:rPrChange w:id="2179" w:author="Josh Butler" w:date="2021-10-29T08:40:00Z">
              <w:rPr>
                <w:rFonts w:ascii="AvenirNext LT Pro Regular" w:hAnsi="AvenirNext LT Pro Regular"/>
                <w:sz w:val="22"/>
                <w:szCs w:val="22"/>
              </w:rPr>
            </w:rPrChange>
          </w:rPr>
          <w:delText>.</w:delText>
        </w:r>
        <w:r w:rsidRPr="00AA4679" w:rsidDel="004217B0">
          <w:rPr>
            <w:rFonts w:ascii="Times New Roman" w:hAnsi="Times New Roman" w:cs="Times New Roman"/>
            <w:sz w:val="22"/>
            <w:szCs w:val="22"/>
            <w:rPrChange w:id="2180" w:author="Josh Butler" w:date="2021-10-29T08:40:00Z">
              <w:rPr>
                <w:rFonts w:ascii="AvenirNext LT Pro Regular" w:hAnsi="AvenirNext LT Pro Regular"/>
                <w:sz w:val="22"/>
                <w:szCs w:val="22"/>
              </w:rPr>
            </w:rPrChange>
          </w:rPr>
          <w:delText>5</w:delText>
        </w:r>
      </w:del>
      <w:del w:id="2181" w:author="Josh Butler" w:date="2022-02-24T08:43:00Z">
        <w:r w:rsidR="006A7072" w:rsidRPr="00AA4679" w:rsidDel="001925B3">
          <w:rPr>
            <w:rFonts w:ascii="Times New Roman" w:hAnsi="Times New Roman" w:cs="Times New Roman"/>
            <w:sz w:val="22"/>
            <w:szCs w:val="22"/>
            <w:rPrChange w:id="2182" w:author="Josh Butler" w:date="2021-10-29T08:40:00Z">
              <w:rPr>
                <w:rFonts w:ascii="AvenirNext LT Pro Regular" w:hAnsi="AvenirNext LT Pro Regular"/>
                <w:sz w:val="22"/>
                <w:szCs w:val="22"/>
              </w:rPr>
            </w:rPrChange>
          </w:rPr>
          <w:delText xml:space="preserve"> MWdc per the preliminary information </w:delText>
        </w:r>
      </w:del>
      <w:del w:id="2183" w:author="Josh Butler" w:date="2022-04-01T18:28:00Z">
        <w:r w:rsidR="006A7072" w:rsidRPr="00AA4679" w:rsidDel="000222C4">
          <w:rPr>
            <w:rFonts w:ascii="Times New Roman" w:hAnsi="Times New Roman" w:cs="Times New Roman"/>
            <w:sz w:val="22"/>
            <w:szCs w:val="22"/>
            <w:rPrChange w:id="2184" w:author="Josh Butler" w:date="2021-10-29T08:40:00Z">
              <w:rPr>
                <w:rFonts w:ascii="AvenirNext LT Pro Regular" w:hAnsi="AvenirNext LT Pro Regular"/>
                <w:sz w:val="22"/>
                <w:szCs w:val="22"/>
              </w:rPr>
            </w:rPrChange>
          </w:rPr>
          <w:delText xml:space="preserve">received. The </w:delText>
        </w:r>
      </w:del>
      <w:del w:id="2185" w:author="Josh Butler" w:date="2022-03-18T14:53:00Z">
        <w:r w:rsidR="006A7072" w:rsidRPr="00AA4679" w:rsidDel="002625C8">
          <w:rPr>
            <w:rFonts w:ascii="Times New Roman" w:hAnsi="Times New Roman" w:cs="Times New Roman"/>
            <w:sz w:val="22"/>
            <w:szCs w:val="22"/>
            <w:rPrChange w:id="2186" w:author="Josh Butler" w:date="2021-10-29T08:40:00Z">
              <w:rPr>
                <w:rFonts w:ascii="AvenirNext LT Pro Regular" w:hAnsi="AvenirNext LT Pro Regular"/>
                <w:sz w:val="22"/>
                <w:szCs w:val="22"/>
              </w:rPr>
            </w:rPrChange>
          </w:rPr>
          <w:delText xml:space="preserve">EPC </w:delText>
        </w:r>
      </w:del>
      <w:del w:id="2187" w:author="Josh Butler" w:date="2022-04-01T18:28:00Z">
        <w:r w:rsidR="006A7072" w:rsidRPr="00AA4679" w:rsidDel="000222C4">
          <w:rPr>
            <w:rFonts w:ascii="Times New Roman" w:hAnsi="Times New Roman" w:cs="Times New Roman"/>
            <w:sz w:val="22"/>
            <w:szCs w:val="22"/>
            <w:rPrChange w:id="2188" w:author="Josh Butler" w:date="2021-10-29T08:40:00Z">
              <w:rPr>
                <w:rFonts w:ascii="AvenirNext LT Pro Regular" w:hAnsi="AvenirNext LT Pro Regular"/>
                <w:sz w:val="22"/>
                <w:szCs w:val="22"/>
              </w:rPr>
            </w:rPrChange>
          </w:rPr>
          <w:delText xml:space="preserve">scope includes everything necessary to install and commission a complete and operational system as outlined herein. Materials, labor, equipment and tools required to complete the work are to be included, unless otherwise indicated. All work is to be in strict accordance with all applicable codes and construction documents. </w:delText>
        </w:r>
      </w:del>
    </w:p>
    <w:p w14:paraId="7AFB935D" w14:textId="0BC49E38" w:rsidR="006A7072" w:rsidRPr="00AA4679" w:rsidDel="000222C4" w:rsidRDefault="006A7072">
      <w:pPr>
        <w:rPr>
          <w:del w:id="2189" w:author="Josh Butler" w:date="2022-04-01T18:28:00Z"/>
          <w:rFonts w:ascii="Times New Roman" w:hAnsi="Times New Roman" w:cs="Times New Roman"/>
          <w:sz w:val="22"/>
          <w:szCs w:val="22"/>
          <w:rPrChange w:id="2190" w:author="Josh Butler" w:date="2021-10-29T08:40:00Z">
            <w:rPr>
              <w:del w:id="2191" w:author="Josh Butler" w:date="2022-04-01T18:28:00Z"/>
              <w:rFonts w:ascii="AvenirNext LT Pro Regular" w:hAnsi="AvenirNext LT Pro Regular"/>
              <w:sz w:val="22"/>
              <w:szCs w:val="22"/>
            </w:rPr>
          </w:rPrChange>
        </w:rPr>
        <w:pPrChange w:id="2192" w:author="Josh Butler" w:date="2022-04-01T18:28:00Z">
          <w:pPr>
            <w:pStyle w:val="ListParagraph"/>
            <w:numPr>
              <w:numId w:val="42"/>
            </w:numPr>
            <w:spacing w:before="0" w:after="0" w:line="240" w:lineRule="auto"/>
            <w:ind w:left="1080" w:hanging="720"/>
          </w:pPr>
        </w:pPrChange>
      </w:pPr>
      <w:del w:id="2193" w:author="Josh Butler" w:date="2022-04-01T18:28:00Z">
        <w:r w:rsidRPr="00AA4679" w:rsidDel="000222C4">
          <w:rPr>
            <w:rFonts w:ascii="Times New Roman" w:hAnsi="Times New Roman" w:cs="Times New Roman"/>
            <w:sz w:val="22"/>
            <w:szCs w:val="22"/>
            <w:rPrChange w:id="2194" w:author="Josh Butler" w:date="2021-10-29T08:40:00Z">
              <w:rPr>
                <w:rFonts w:ascii="AvenirNext LT Pro Regular" w:hAnsi="AvenirNext LT Pro Regular"/>
                <w:sz w:val="22"/>
                <w:szCs w:val="22"/>
              </w:rPr>
            </w:rPrChange>
          </w:rPr>
          <w:delText>General Conditions</w:delText>
        </w:r>
      </w:del>
    </w:p>
    <w:p w14:paraId="20514EF9" w14:textId="4EB9C08C" w:rsidR="006A7072" w:rsidRPr="00AA4679" w:rsidDel="000222C4" w:rsidRDefault="00DC212B">
      <w:pPr>
        <w:rPr>
          <w:del w:id="2195" w:author="Josh Butler" w:date="2022-04-01T18:28:00Z"/>
          <w:rFonts w:ascii="Times New Roman" w:hAnsi="Times New Roman" w:cs="Times New Roman"/>
          <w:sz w:val="22"/>
          <w:szCs w:val="22"/>
          <w:rPrChange w:id="2196" w:author="Josh Butler" w:date="2021-10-29T08:40:00Z">
            <w:rPr>
              <w:del w:id="2197" w:author="Josh Butler" w:date="2022-04-01T18:28:00Z"/>
              <w:rFonts w:ascii="AvenirNext LT Pro Regular" w:hAnsi="AvenirNext LT Pro Regular"/>
              <w:sz w:val="22"/>
              <w:szCs w:val="22"/>
            </w:rPr>
          </w:rPrChange>
        </w:rPr>
        <w:pPrChange w:id="2198" w:author="Josh Butler" w:date="2022-04-01T18:28:00Z">
          <w:pPr>
            <w:pStyle w:val="ListParagraph"/>
            <w:numPr>
              <w:ilvl w:val="1"/>
              <w:numId w:val="42"/>
            </w:numPr>
            <w:spacing w:before="0" w:after="0" w:line="240" w:lineRule="auto"/>
            <w:ind w:left="1440" w:hanging="360"/>
          </w:pPr>
        </w:pPrChange>
      </w:pPr>
      <w:del w:id="2199" w:author="Josh Butler" w:date="2022-04-01T18:28:00Z">
        <w:r w:rsidRPr="00AA4679" w:rsidDel="000222C4">
          <w:rPr>
            <w:rFonts w:ascii="Times New Roman" w:hAnsi="Times New Roman" w:cs="Times New Roman"/>
            <w:sz w:val="22"/>
            <w:szCs w:val="22"/>
            <w:rPrChange w:id="2200" w:author="Josh Butler" w:date="2021-10-29T08:40:00Z">
              <w:rPr>
                <w:rFonts w:ascii="AvenirNext LT Pro Regular" w:hAnsi="AvenirNext LT Pro Regular"/>
                <w:sz w:val="22"/>
                <w:szCs w:val="22"/>
              </w:rPr>
            </w:rPrChange>
          </w:rPr>
          <w:delText xml:space="preserve">An allowance </w:delText>
        </w:r>
      </w:del>
      <w:del w:id="2201" w:author="Josh Butler" w:date="2021-10-29T16:06:00Z">
        <w:r w:rsidRPr="00AA4679" w:rsidDel="004217B0">
          <w:rPr>
            <w:rFonts w:ascii="Times New Roman" w:hAnsi="Times New Roman" w:cs="Times New Roman"/>
            <w:sz w:val="22"/>
            <w:szCs w:val="22"/>
            <w:rPrChange w:id="2202" w:author="Josh Butler" w:date="2021-10-29T08:40:00Z">
              <w:rPr>
                <w:rFonts w:ascii="AvenirNext LT Pro Regular" w:hAnsi="AvenirNext LT Pro Regular"/>
                <w:sz w:val="22"/>
                <w:szCs w:val="22"/>
              </w:rPr>
            </w:rPrChange>
          </w:rPr>
          <w:delText xml:space="preserve">of $10,000 per project </w:delText>
        </w:r>
      </w:del>
      <w:del w:id="2203" w:author="Josh Butler" w:date="2022-04-01T18:28:00Z">
        <w:r w:rsidRPr="00AA4679" w:rsidDel="000222C4">
          <w:rPr>
            <w:rFonts w:ascii="Times New Roman" w:hAnsi="Times New Roman" w:cs="Times New Roman"/>
            <w:sz w:val="22"/>
            <w:szCs w:val="22"/>
            <w:rPrChange w:id="2204" w:author="Josh Butler" w:date="2021-10-29T08:40:00Z">
              <w:rPr>
                <w:rFonts w:ascii="AvenirNext LT Pro Regular" w:hAnsi="AvenirNext LT Pro Regular"/>
                <w:sz w:val="22"/>
                <w:szCs w:val="22"/>
              </w:rPr>
            </w:rPrChange>
          </w:rPr>
          <w:delText xml:space="preserve">is included for </w:delText>
        </w:r>
      </w:del>
      <w:del w:id="2205" w:author="Josh Butler" w:date="2022-03-18T14:54:00Z">
        <w:r w:rsidRPr="00AA4679" w:rsidDel="002625C8">
          <w:rPr>
            <w:rFonts w:ascii="Times New Roman" w:hAnsi="Times New Roman" w:cs="Times New Roman"/>
            <w:sz w:val="22"/>
            <w:szCs w:val="22"/>
            <w:rPrChange w:id="2206" w:author="Josh Butler" w:date="2021-10-29T08:40:00Z">
              <w:rPr>
                <w:rFonts w:ascii="AvenirNext LT Pro Regular" w:hAnsi="AvenirNext LT Pro Regular"/>
                <w:sz w:val="22"/>
                <w:szCs w:val="22"/>
              </w:rPr>
            </w:rPrChange>
          </w:rPr>
          <w:delText xml:space="preserve">Building &amp; Electrical </w:delText>
        </w:r>
      </w:del>
      <w:del w:id="2207" w:author="Josh Butler" w:date="2022-04-01T18:28:00Z">
        <w:r w:rsidRPr="00AA4679" w:rsidDel="000222C4">
          <w:rPr>
            <w:rFonts w:ascii="Times New Roman" w:hAnsi="Times New Roman" w:cs="Times New Roman"/>
            <w:sz w:val="22"/>
            <w:szCs w:val="22"/>
            <w:rPrChange w:id="2208" w:author="Josh Butler" w:date="2021-10-29T08:40:00Z">
              <w:rPr>
                <w:rFonts w:ascii="AvenirNext LT Pro Regular" w:hAnsi="AvenirNext LT Pro Regular"/>
                <w:sz w:val="22"/>
                <w:szCs w:val="22"/>
              </w:rPr>
            </w:rPrChange>
          </w:rPr>
          <w:delText xml:space="preserve">permitting costs. </w:delText>
        </w:r>
        <w:r w:rsidR="006A7072" w:rsidRPr="00AA4679" w:rsidDel="000222C4">
          <w:rPr>
            <w:rFonts w:ascii="Times New Roman" w:hAnsi="Times New Roman" w:cs="Times New Roman"/>
            <w:sz w:val="22"/>
            <w:szCs w:val="22"/>
            <w:rPrChange w:id="2209" w:author="Josh Butler" w:date="2021-10-29T08:40:00Z">
              <w:rPr>
                <w:rFonts w:ascii="AvenirNext LT Pro Regular" w:hAnsi="AvenirNext LT Pro Regular"/>
                <w:sz w:val="22"/>
                <w:szCs w:val="22"/>
              </w:rPr>
            </w:rPrChange>
          </w:rPr>
          <w:delText>Permitting costs are currently unknown and will be reimbursable based on actual expense incurred by A</w:delText>
        </w:r>
        <w:r w:rsidRPr="00AA4679" w:rsidDel="000222C4">
          <w:rPr>
            <w:rFonts w:ascii="Times New Roman" w:hAnsi="Times New Roman" w:cs="Times New Roman"/>
            <w:sz w:val="22"/>
            <w:szCs w:val="22"/>
            <w:rPrChange w:id="2210" w:author="Josh Butler" w:date="2021-10-29T08:40:00Z">
              <w:rPr>
                <w:rFonts w:ascii="AvenirNext LT Pro Regular" w:hAnsi="AvenirNext LT Pro Regular"/>
                <w:sz w:val="22"/>
                <w:szCs w:val="22"/>
              </w:rPr>
            </w:rPrChange>
          </w:rPr>
          <w:delText xml:space="preserve">xis </w:delText>
        </w:r>
        <w:r w:rsidR="006A7072" w:rsidRPr="00AA4679" w:rsidDel="000222C4">
          <w:rPr>
            <w:rFonts w:ascii="Times New Roman" w:hAnsi="Times New Roman" w:cs="Times New Roman"/>
            <w:sz w:val="22"/>
            <w:szCs w:val="22"/>
            <w:rPrChange w:id="2211" w:author="Josh Butler" w:date="2021-10-29T08:40:00Z">
              <w:rPr>
                <w:rFonts w:ascii="AvenirNext LT Pro Regular" w:hAnsi="AvenirNext LT Pro Regular"/>
                <w:sz w:val="22"/>
                <w:szCs w:val="22"/>
              </w:rPr>
            </w:rPrChange>
          </w:rPr>
          <w:delText>E</w:delText>
        </w:r>
        <w:r w:rsidRPr="00AA4679" w:rsidDel="000222C4">
          <w:rPr>
            <w:rFonts w:ascii="Times New Roman" w:hAnsi="Times New Roman" w:cs="Times New Roman"/>
            <w:sz w:val="22"/>
            <w:szCs w:val="22"/>
            <w:rPrChange w:id="2212" w:author="Josh Butler" w:date="2021-10-29T08:40:00Z">
              <w:rPr>
                <w:rFonts w:ascii="AvenirNext LT Pro Regular" w:hAnsi="AvenirNext LT Pro Regular"/>
                <w:sz w:val="22"/>
                <w:szCs w:val="22"/>
              </w:rPr>
            </w:rPrChange>
          </w:rPr>
          <w:delText>nergy</w:delText>
        </w:r>
        <w:r w:rsidR="006A7072" w:rsidRPr="00AA4679" w:rsidDel="000222C4">
          <w:rPr>
            <w:rFonts w:ascii="Times New Roman" w:hAnsi="Times New Roman" w:cs="Times New Roman"/>
            <w:sz w:val="22"/>
            <w:szCs w:val="22"/>
            <w:rPrChange w:id="2213" w:author="Josh Butler" w:date="2021-10-29T08:40:00Z">
              <w:rPr>
                <w:rFonts w:ascii="AvenirNext LT Pro Regular" w:hAnsi="AvenirNext LT Pro Regular"/>
                <w:sz w:val="22"/>
                <w:szCs w:val="22"/>
              </w:rPr>
            </w:rPrChange>
          </w:rPr>
          <w:delText xml:space="preserve">. </w:delText>
        </w:r>
      </w:del>
    </w:p>
    <w:p w14:paraId="6A4F72F5" w14:textId="4A2AD853" w:rsidR="00FF6836" w:rsidRPr="00AA4679" w:rsidDel="000222C4" w:rsidRDefault="006A7072">
      <w:pPr>
        <w:rPr>
          <w:del w:id="2214" w:author="Josh Butler" w:date="2022-04-01T18:28:00Z"/>
          <w:rFonts w:ascii="Times New Roman" w:hAnsi="Times New Roman" w:cs="Times New Roman"/>
          <w:sz w:val="22"/>
          <w:szCs w:val="22"/>
          <w:rPrChange w:id="2215" w:author="Josh Butler" w:date="2021-10-29T08:40:00Z">
            <w:rPr>
              <w:del w:id="2216" w:author="Josh Butler" w:date="2022-04-01T18:28:00Z"/>
              <w:rFonts w:ascii="AvenirNext LT Pro Regular" w:hAnsi="AvenirNext LT Pro Regular"/>
              <w:sz w:val="22"/>
              <w:szCs w:val="22"/>
            </w:rPr>
          </w:rPrChange>
        </w:rPr>
        <w:pPrChange w:id="2217" w:author="Josh Butler" w:date="2022-04-01T18:28:00Z">
          <w:pPr>
            <w:pStyle w:val="ListParagraph"/>
            <w:numPr>
              <w:ilvl w:val="1"/>
              <w:numId w:val="42"/>
            </w:numPr>
            <w:spacing w:before="0" w:after="0" w:line="240" w:lineRule="auto"/>
            <w:ind w:left="1440" w:hanging="360"/>
          </w:pPr>
        </w:pPrChange>
      </w:pPr>
      <w:del w:id="2218" w:author="Josh Butler" w:date="2021-10-29T16:07:00Z">
        <w:r w:rsidRPr="00AA4679" w:rsidDel="004217B0">
          <w:rPr>
            <w:rFonts w:ascii="Times New Roman" w:hAnsi="Times New Roman" w:cs="Times New Roman"/>
            <w:sz w:val="22"/>
            <w:szCs w:val="22"/>
            <w:rPrChange w:id="2219" w:author="Josh Butler" w:date="2021-10-29T08:40:00Z">
              <w:rPr>
                <w:rFonts w:ascii="AvenirNext LT Pro Regular" w:hAnsi="AvenirNext LT Pro Regular"/>
                <w:sz w:val="22"/>
                <w:szCs w:val="22"/>
              </w:rPr>
            </w:rPrChange>
          </w:rPr>
          <w:delText>Building and Electrical p</w:delText>
        </w:r>
      </w:del>
      <w:del w:id="2220" w:author="Josh Butler" w:date="2022-04-01T18:28:00Z">
        <w:r w:rsidRPr="00AA4679" w:rsidDel="000222C4">
          <w:rPr>
            <w:rFonts w:ascii="Times New Roman" w:hAnsi="Times New Roman" w:cs="Times New Roman"/>
            <w:sz w:val="22"/>
            <w:szCs w:val="22"/>
            <w:rPrChange w:id="2221" w:author="Josh Butler" w:date="2021-10-29T08:40:00Z">
              <w:rPr>
                <w:rFonts w:ascii="AvenirNext LT Pro Regular" w:hAnsi="AvenirNext LT Pro Regular"/>
                <w:sz w:val="22"/>
                <w:szCs w:val="22"/>
              </w:rPr>
            </w:rPrChange>
          </w:rPr>
          <w:delText xml:space="preserve">ermits to be provided </w:delText>
        </w:r>
      </w:del>
      <w:del w:id="2222" w:author="Josh Butler" w:date="2022-02-24T08:45:00Z">
        <w:r w:rsidR="00DC212B" w:rsidRPr="00AA4679" w:rsidDel="001925B3">
          <w:rPr>
            <w:rFonts w:ascii="Times New Roman" w:hAnsi="Times New Roman" w:cs="Times New Roman"/>
            <w:sz w:val="22"/>
            <w:szCs w:val="22"/>
            <w:rPrChange w:id="2223" w:author="Josh Butler" w:date="2021-10-29T08:40:00Z">
              <w:rPr>
                <w:rFonts w:ascii="AvenirNext LT Pro Regular" w:hAnsi="AvenirNext LT Pro Regular"/>
                <w:sz w:val="22"/>
                <w:szCs w:val="22"/>
              </w:rPr>
            </w:rPrChange>
          </w:rPr>
          <w:delText xml:space="preserve">under </w:delText>
        </w:r>
        <w:r w:rsidRPr="00AA4679" w:rsidDel="001925B3">
          <w:rPr>
            <w:rFonts w:ascii="Times New Roman" w:hAnsi="Times New Roman" w:cs="Times New Roman"/>
            <w:sz w:val="22"/>
            <w:szCs w:val="22"/>
            <w:rPrChange w:id="2224" w:author="Josh Butler" w:date="2021-10-29T08:40:00Z">
              <w:rPr>
                <w:rFonts w:ascii="AvenirNext LT Pro Regular" w:hAnsi="AvenirNext LT Pro Regular"/>
                <w:sz w:val="22"/>
                <w:szCs w:val="22"/>
              </w:rPr>
            </w:rPrChange>
          </w:rPr>
          <w:delText>A</w:delText>
        </w:r>
        <w:r w:rsidR="00DC212B" w:rsidRPr="00AA4679" w:rsidDel="001925B3">
          <w:rPr>
            <w:rFonts w:ascii="Times New Roman" w:hAnsi="Times New Roman" w:cs="Times New Roman"/>
            <w:sz w:val="22"/>
            <w:szCs w:val="22"/>
            <w:rPrChange w:id="2225" w:author="Josh Butler" w:date="2021-10-29T08:40:00Z">
              <w:rPr>
                <w:rFonts w:ascii="AvenirNext LT Pro Regular" w:hAnsi="AvenirNext LT Pro Regular"/>
                <w:sz w:val="22"/>
                <w:szCs w:val="22"/>
              </w:rPr>
            </w:rPrChange>
          </w:rPr>
          <w:delText xml:space="preserve">xis </w:delText>
        </w:r>
        <w:r w:rsidRPr="00AA4679" w:rsidDel="001925B3">
          <w:rPr>
            <w:rFonts w:ascii="Times New Roman" w:hAnsi="Times New Roman" w:cs="Times New Roman"/>
            <w:sz w:val="22"/>
            <w:szCs w:val="22"/>
            <w:rPrChange w:id="2226" w:author="Josh Butler" w:date="2021-10-29T08:40:00Z">
              <w:rPr>
                <w:rFonts w:ascii="AvenirNext LT Pro Regular" w:hAnsi="AvenirNext LT Pro Regular"/>
                <w:sz w:val="22"/>
                <w:szCs w:val="22"/>
              </w:rPr>
            </w:rPrChange>
          </w:rPr>
          <w:delText>E</w:delText>
        </w:r>
        <w:r w:rsidR="00DC212B" w:rsidRPr="00AA4679" w:rsidDel="001925B3">
          <w:rPr>
            <w:rFonts w:ascii="Times New Roman" w:hAnsi="Times New Roman" w:cs="Times New Roman"/>
            <w:sz w:val="22"/>
            <w:szCs w:val="22"/>
            <w:rPrChange w:id="2227" w:author="Josh Butler" w:date="2021-10-29T08:40:00Z">
              <w:rPr>
                <w:rFonts w:ascii="AvenirNext LT Pro Regular" w:hAnsi="AvenirNext LT Pro Regular"/>
                <w:sz w:val="22"/>
                <w:szCs w:val="22"/>
              </w:rPr>
            </w:rPrChange>
          </w:rPr>
          <w:delText>nergy licensing</w:delText>
        </w:r>
        <w:r w:rsidRPr="00AA4679" w:rsidDel="001925B3">
          <w:rPr>
            <w:rFonts w:ascii="Times New Roman" w:hAnsi="Times New Roman" w:cs="Times New Roman"/>
            <w:sz w:val="22"/>
            <w:szCs w:val="22"/>
            <w:rPrChange w:id="2228" w:author="Josh Butler" w:date="2021-10-29T08:40:00Z">
              <w:rPr>
                <w:rFonts w:ascii="AvenirNext LT Pro Regular" w:hAnsi="AvenirNext LT Pro Regular"/>
                <w:sz w:val="22"/>
                <w:szCs w:val="22"/>
              </w:rPr>
            </w:rPrChange>
          </w:rPr>
          <w:delText xml:space="preserve"> as required.</w:delText>
        </w:r>
      </w:del>
    </w:p>
    <w:p w14:paraId="04FA0C4E" w14:textId="1FB9F00E" w:rsidR="006A7072" w:rsidRPr="00AA4679" w:rsidDel="000222C4" w:rsidRDefault="00FF6836">
      <w:pPr>
        <w:rPr>
          <w:del w:id="2229" w:author="Josh Butler" w:date="2022-04-01T18:28:00Z"/>
          <w:rFonts w:ascii="Times New Roman" w:hAnsi="Times New Roman" w:cs="Times New Roman"/>
          <w:sz w:val="22"/>
          <w:szCs w:val="22"/>
          <w:rPrChange w:id="2230" w:author="Josh Butler" w:date="2021-10-29T08:40:00Z">
            <w:rPr>
              <w:del w:id="2231" w:author="Josh Butler" w:date="2022-04-01T18:28:00Z"/>
              <w:rFonts w:ascii="AvenirNext LT Pro Regular" w:hAnsi="AvenirNext LT Pro Regular"/>
              <w:sz w:val="22"/>
              <w:szCs w:val="22"/>
            </w:rPr>
          </w:rPrChange>
        </w:rPr>
        <w:pPrChange w:id="2232" w:author="Josh Butler" w:date="2022-04-01T18:28:00Z">
          <w:pPr>
            <w:pStyle w:val="ListParagraph"/>
            <w:numPr>
              <w:ilvl w:val="1"/>
              <w:numId w:val="42"/>
            </w:numPr>
            <w:spacing w:before="0" w:after="0" w:line="240" w:lineRule="auto"/>
            <w:ind w:left="1440" w:hanging="360"/>
          </w:pPr>
        </w:pPrChange>
      </w:pPr>
      <w:del w:id="2233" w:author="Josh Butler" w:date="2022-02-24T08:48:00Z">
        <w:r w:rsidRPr="00AA4679" w:rsidDel="00B46565">
          <w:rPr>
            <w:rFonts w:ascii="Times New Roman" w:hAnsi="Times New Roman" w:cs="Times New Roman"/>
            <w:sz w:val="22"/>
            <w:szCs w:val="22"/>
            <w:rPrChange w:id="2234" w:author="Josh Butler" w:date="2021-10-29T08:40:00Z">
              <w:rPr>
                <w:rFonts w:ascii="AvenirNext LT Pro Regular" w:hAnsi="AvenirNext LT Pro Regular"/>
                <w:sz w:val="22"/>
                <w:szCs w:val="22"/>
              </w:rPr>
            </w:rPrChange>
          </w:rPr>
          <w:delText>This proposal ass</w:delText>
        </w:r>
      </w:del>
      <w:del w:id="2235" w:author="Josh Butler" w:date="2022-02-24T08:47:00Z">
        <w:r w:rsidRPr="00AA4679" w:rsidDel="00B46565">
          <w:rPr>
            <w:rFonts w:ascii="Times New Roman" w:hAnsi="Times New Roman" w:cs="Times New Roman"/>
            <w:sz w:val="22"/>
            <w:szCs w:val="22"/>
            <w:rPrChange w:id="2236" w:author="Josh Butler" w:date="2021-10-29T08:40:00Z">
              <w:rPr>
                <w:rFonts w:ascii="AvenirNext LT Pro Regular" w:hAnsi="AvenirNext LT Pro Regular"/>
                <w:sz w:val="22"/>
                <w:szCs w:val="22"/>
              </w:rPr>
            </w:rPrChange>
          </w:rPr>
          <w:delText>umes e</w:delText>
        </w:r>
      </w:del>
      <w:del w:id="2237" w:author="Josh Butler" w:date="2022-04-01T18:28:00Z">
        <w:r w:rsidRPr="00AA4679" w:rsidDel="000222C4">
          <w:rPr>
            <w:rFonts w:ascii="Times New Roman" w:hAnsi="Times New Roman" w:cs="Times New Roman"/>
            <w:sz w:val="22"/>
            <w:szCs w:val="22"/>
            <w:rPrChange w:id="2238" w:author="Josh Butler" w:date="2021-10-29T08:40:00Z">
              <w:rPr>
                <w:rFonts w:ascii="AvenirNext LT Pro Regular" w:hAnsi="AvenirNext LT Pro Regular"/>
                <w:sz w:val="22"/>
                <w:szCs w:val="22"/>
              </w:rPr>
            </w:rPrChange>
          </w:rPr>
          <w:delText>nvironmental permitting</w:delText>
        </w:r>
        <w:r w:rsidR="00DC212B" w:rsidRPr="00AA4679" w:rsidDel="000222C4">
          <w:rPr>
            <w:rFonts w:ascii="Times New Roman" w:hAnsi="Times New Roman" w:cs="Times New Roman"/>
            <w:sz w:val="22"/>
            <w:szCs w:val="22"/>
            <w:rPrChange w:id="2239" w:author="Josh Butler" w:date="2021-10-29T08:40:00Z">
              <w:rPr>
                <w:rFonts w:ascii="AvenirNext LT Pro Regular" w:hAnsi="AvenirNext LT Pro Regular"/>
                <w:sz w:val="22"/>
                <w:szCs w:val="22"/>
              </w:rPr>
            </w:rPrChange>
          </w:rPr>
          <w:delText xml:space="preserve">, Geotechnical analysis, Topographic </w:delText>
        </w:r>
        <w:r w:rsidRPr="00AA4679" w:rsidDel="000222C4">
          <w:rPr>
            <w:rFonts w:ascii="Times New Roman" w:hAnsi="Times New Roman" w:cs="Times New Roman"/>
            <w:sz w:val="22"/>
            <w:szCs w:val="22"/>
            <w:rPrChange w:id="2240" w:author="Josh Butler" w:date="2021-10-29T08:40:00Z">
              <w:rPr>
                <w:rFonts w:ascii="AvenirNext LT Pro Regular" w:hAnsi="AvenirNext LT Pro Regular"/>
                <w:sz w:val="22"/>
                <w:szCs w:val="22"/>
              </w:rPr>
            </w:rPrChange>
          </w:rPr>
          <w:delText xml:space="preserve">and </w:delText>
        </w:r>
        <w:r w:rsidR="00DC212B" w:rsidRPr="00AA4679" w:rsidDel="000222C4">
          <w:rPr>
            <w:rFonts w:ascii="Times New Roman" w:hAnsi="Times New Roman" w:cs="Times New Roman"/>
            <w:sz w:val="22"/>
            <w:szCs w:val="22"/>
            <w:rPrChange w:id="2241" w:author="Josh Butler" w:date="2021-10-29T08:40:00Z">
              <w:rPr>
                <w:rFonts w:ascii="AvenirNext LT Pro Regular" w:hAnsi="AvenirNext LT Pro Regular"/>
                <w:sz w:val="22"/>
                <w:szCs w:val="22"/>
              </w:rPr>
            </w:rPrChange>
          </w:rPr>
          <w:delText>ALTA surveys</w:delText>
        </w:r>
        <w:r w:rsidRPr="00AA4679" w:rsidDel="000222C4">
          <w:rPr>
            <w:rFonts w:ascii="Times New Roman" w:hAnsi="Times New Roman" w:cs="Times New Roman"/>
            <w:sz w:val="22"/>
            <w:szCs w:val="22"/>
            <w:rPrChange w:id="2242" w:author="Josh Butler" w:date="2021-10-29T08:40:00Z">
              <w:rPr>
                <w:rFonts w:ascii="AvenirNext LT Pro Regular" w:hAnsi="AvenirNext LT Pro Regular"/>
                <w:sz w:val="22"/>
                <w:szCs w:val="22"/>
              </w:rPr>
            </w:rPrChange>
          </w:rPr>
          <w:delText xml:space="preserve"> </w:delText>
        </w:r>
      </w:del>
      <w:del w:id="2243" w:author="Josh Butler" w:date="2022-02-24T09:18:00Z">
        <w:r w:rsidRPr="00AA4679" w:rsidDel="00112F88">
          <w:rPr>
            <w:rFonts w:ascii="Times New Roman" w:hAnsi="Times New Roman" w:cs="Times New Roman"/>
            <w:sz w:val="22"/>
            <w:szCs w:val="22"/>
            <w:rPrChange w:id="2244" w:author="Josh Butler" w:date="2021-10-29T08:40:00Z">
              <w:rPr>
                <w:rFonts w:ascii="AvenirNext LT Pro Regular" w:hAnsi="AvenirNext LT Pro Regular"/>
                <w:sz w:val="22"/>
                <w:szCs w:val="22"/>
              </w:rPr>
            </w:rPrChange>
          </w:rPr>
          <w:delText>are</w:delText>
        </w:r>
      </w:del>
      <w:del w:id="2245" w:author="Josh Butler" w:date="2022-04-01T18:28:00Z">
        <w:r w:rsidRPr="00AA4679" w:rsidDel="000222C4">
          <w:rPr>
            <w:rFonts w:ascii="Times New Roman" w:hAnsi="Times New Roman" w:cs="Times New Roman"/>
            <w:sz w:val="22"/>
            <w:szCs w:val="22"/>
            <w:rPrChange w:id="2246" w:author="Josh Butler" w:date="2021-10-29T08:40:00Z">
              <w:rPr>
                <w:rFonts w:ascii="AvenirNext LT Pro Regular" w:hAnsi="AvenirNext LT Pro Regular"/>
                <w:sz w:val="22"/>
                <w:szCs w:val="22"/>
              </w:rPr>
            </w:rPrChange>
          </w:rPr>
          <w:delText xml:space="preserve"> </w:delText>
        </w:r>
      </w:del>
      <w:del w:id="2247" w:author="Josh Butler" w:date="2022-02-24T08:48:00Z">
        <w:r w:rsidRPr="00AA4679" w:rsidDel="00B46565">
          <w:rPr>
            <w:rFonts w:ascii="Times New Roman" w:hAnsi="Times New Roman" w:cs="Times New Roman"/>
            <w:sz w:val="22"/>
            <w:szCs w:val="22"/>
            <w:rPrChange w:id="2248" w:author="Josh Butler" w:date="2021-10-29T08:40:00Z">
              <w:rPr>
                <w:rFonts w:ascii="AvenirNext LT Pro Regular" w:hAnsi="AvenirNext LT Pro Regular"/>
                <w:sz w:val="22"/>
                <w:szCs w:val="22"/>
              </w:rPr>
            </w:rPrChange>
          </w:rPr>
          <w:delText xml:space="preserve">completed </w:delText>
        </w:r>
      </w:del>
      <w:del w:id="2249" w:author="Josh Butler" w:date="2022-04-01T18:28:00Z">
        <w:r w:rsidRPr="00AA4679" w:rsidDel="000222C4">
          <w:rPr>
            <w:rFonts w:ascii="Times New Roman" w:hAnsi="Times New Roman" w:cs="Times New Roman"/>
            <w:sz w:val="22"/>
            <w:szCs w:val="22"/>
            <w:rPrChange w:id="2250" w:author="Josh Butler" w:date="2021-10-29T08:40:00Z">
              <w:rPr>
                <w:rFonts w:ascii="AvenirNext LT Pro Regular" w:hAnsi="AvenirNext LT Pro Regular"/>
                <w:sz w:val="22"/>
                <w:szCs w:val="22"/>
              </w:rPr>
            </w:rPrChange>
          </w:rPr>
          <w:delText xml:space="preserve">by </w:delText>
        </w:r>
      </w:del>
      <w:del w:id="2251" w:author="Josh Butler" w:date="2021-10-29T16:10:00Z">
        <w:r w:rsidR="00DC212B" w:rsidRPr="00AA4679" w:rsidDel="004217B0">
          <w:rPr>
            <w:rFonts w:ascii="Times New Roman" w:hAnsi="Times New Roman" w:cs="Times New Roman"/>
            <w:sz w:val="22"/>
            <w:szCs w:val="22"/>
            <w:rPrChange w:id="2252" w:author="Josh Butler" w:date="2021-10-29T08:40:00Z">
              <w:rPr>
                <w:rFonts w:ascii="AvenirNext LT Pro Regular" w:hAnsi="AvenirNext LT Pro Regular"/>
                <w:sz w:val="22"/>
                <w:szCs w:val="22"/>
              </w:rPr>
            </w:rPrChange>
          </w:rPr>
          <w:delText>NCEMC</w:delText>
        </w:r>
        <w:r w:rsidRPr="00AA4679" w:rsidDel="004217B0">
          <w:rPr>
            <w:rFonts w:ascii="Times New Roman" w:hAnsi="Times New Roman" w:cs="Times New Roman"/>
            <w:sz w:val="22"/>
            <w:szCs w:val="22"/>
            <w:rPrChange w:id="2253" w:author="Josh Butler" w:date="2021-10-29T08:40:00Z">
              <w:rPr>
                <w:rFonts w:ascii="AvenirNext LT Pro Regular" w:hAnsi="AvenirNext LT Pro Regular"/>
                <w:sz w:val="22"/>
                <w:szCs w:val="22"/>
              </w:rPr>
            </w:rPrChange>
          </w:rPr>
          <w:delText xml:space="preserve"> </w:delText>
        </w:r>
      </w:del>
      <w:del w:id="2254" w:author="Josh Butler" w:date="2022-02-24T08:48:00Z">
        <w:r w:rsidRPr="00AA4679" w:rsidDel="00B46565">
          <w:rPr>
            <w:rFonts w:ascii="Times New Roman" w:hAnsi="Times New Roman" w:cs="Times New Roman"/>
            <w:sz w:val="22"/>
            <w:szCs w:val="22"/>
            <w:rPrChange w:id="2255" w:author="Josh Butler" w:date="2021-10-29T08:40:00Z">
              <w:rPr>
                <w:rFonts w:ascii="AvenirNext LT Pro Regular" w:hAnsi="AvenirNext LT Pro Regular"/>
                <w:sz w:val="22"/>
                <w:szCs w:val="22"/>
              </w:rPr>
            </w:rPrChange>
          </w:rPr>
          <w:delText>to facilitate permitting and commencement on civil site clearing.</w:delText>
        </w:r>
      </w:del>
      <w:del w:id="2256" w:author="Josh Butler" w:date="2022-04-01T18:28:00Z">
        <w:r w:rsidR="006A7072" w:rsidRPr="00AA4679" w:rsidDel="000222C4">
          <w:rPr>
            <w:rFonts w:ascii="Times New Roman" w:hAnsi="Times New Roman" w:cs="Times New Roman"/>
            <w:sz w:val="22"/>
            <w:szCs w:val="22"/>
            <w:rPrChange w:id="2257" w:author="Josh Butler" w:date="2021-10-29T08:40:00Z">
              <w:rPr>
                <w:rFonts w:ascii="AvenirNext LT Pro Regular" w:hAnsi="AvenirNext LT Pro Regular"/>
                <w:sz w:val="22"/>
                <w:szCs w:val="22"/>
              </w:rPr>
            </w:rPrChange>
          </w:rPr>
          <w:delText xml:space="preserve"> </w:delText>
        </w:r>
      </w:del>
    </w:p>
    <w:p w14:paraId="07B6C403" w14:textId="0B122132" w:rsidR="006A7072" w:rsidRPr="00AA4679" w:rsidDel="009D3E1C" w:rsidRDefault="006A7072">
      <w:pPr>
        <w:rPr>
          <w:del w:id="2258" w:author="Josh Butler" w:date="2022-02-24T13:51:00Z"/>
          <w:rFonts w:ascii="Times New Roman" w:hAnsi="Times New Roman" w:cs="Times New Roman"/>
          <w:sz w:val="22"/>
          <w:szCs w:val="22"/>
          <w:rPrChange w:id="2259" w:author="Josh Butler" w:date="2021-10-29T08:40:00Z">
            <w:rPr>
              <w:del w:id="2260" w:author="Josh Butler" w:date="2022-02-24T13:51:00Z"/>
              <w:rFonts w:ascii="AvenirNext LT Pro Regular" w:hAnsi="AvenirNext LT Pro Regular"/>
              <w:sz w:val="22"/>
              <w:szCs w:val="22"/>
            </w:rPr>
          </w:rPrChange>
        </w:rPr>
        <w:pPrChange w:id="2261" w:author="Josh Butler" w:date="2022-04-01T18:28:00Z">
          <w:pPr>
            <w:pStyle w:val="ListParagraph"/>
            <w:numPr>
              <w:ilvl w:val="1"/>
              <w:numId w:val="42"/>
            </w:numPr>
            <w:spacing w:before="0" w:after="0" w:line="240" w:lineRule="auto"/>
            <w:ind w:left="1440" w:hanging="360"/>
          </w:pPr>
        </w:pPrChange>
      </w:pPr>
      <w:del w:id="2262" w:author="Josh Butler" w:date="2022-02-24T08:48:00Z">
        <w:r w:rsidRPr="00AA4679" w:rsidDel="00B46565">
          <w:rPr>
            <w:rFonts w:ascii="Times New Roman" w:hAnsi="Times New Roman" w:cs="Times New Roman"/>
            <w:sz w:val="22"/>
            <w:szCs w:val="22"/>
            <w:rPrChange w:id="2263" w:author="Josh Butler" w:date="2021-10-29T08:40:00Z">
              <w:rPr>
                <w:rFonts w:ascii="AvenirNext LT Pro Regular" w:hAnsi="AvenirNext LT Pro Regular"/>
                <w:sz w:val="22"/>
                <w:szCs w:val="22"/>
              </w:rPr>
            </w:rPrChange>
          </w:rPr>
          <w:delText>This proposal includes s</w:delText>
        </w:r>
      </w:del>
      <w:del w:id="2264" w:author="Josh Butler" w:date="2022-02-24T13:51:00Z">
        <w:r w:rsidRPr="00AA4679" w:rsidDel="009D3E1C">
          <w:rPr>
            <w:rFonts w:ascii="Times New Roman" w:hAnsi="Times New Roman" w:cs="Times New Roman"/>
            <w:sz w:val="22"/>
            <w:szCs w:val="22"/>
            <w:rPrChange w:id="2265" w:author="Josh Butler" w:date="2021-10-29T08:40:00Z">
              <w:rPr>
                <w:rFonts w:ascii="AvenirNext LT Pro Regular" w:hAnsi="AvenirNext LT Pro Regular"/>
                <w:sz w:val="22"/>
                <w:szCs w:val="22"/>
              </w:rPr>
            </w:rPrChange>
          </w:rPr>
          <w:delText xml:space="preserve">ite surveying to set perimeter boundary stakes and control points for construction area, laydown area, fence corners, and </w:delText>
        </w:r>
        <w:r w:rsidR="00DC212B" w:rsidRPr="00AA4679" w:rsidDel="009D3E1C">
          <w:rPr>
            <w:rFonts w:ascii="Times New Roman" w:hAnsi="Times New Roman" w:cs="Times New Roman"/>
            <w:sz w:val="22"/>
            <w:szCs w:val="22"/>
            <w:rPrChange w:id="2266" w:author="Josh Butler" w:date="2021-10-29T08:40:00Z">
              <w:rPr>
                <w:rFonts w:ascii="AvenirNext LT Pro Regular" w:hAnsi="AvenirNext LT Pro Regular"/>
                <w:sz w:val="22"/>
                <w:szCs w:val="22"/>
              </w:rPr>
            </w:rPrChange>
          </w:rPr>
          <w:delText>equipment</w:delText>
        </w:r>
        <w:r w:rsidRPr="00AA4679" w:rsidDel="009D3E1C">
          <w:rPr>
            <w:rFonts w:ascii="Times New Roman" w:hAnsi="Times New Roman" w:cs="Times New Roman"/>
            <w:sz w:val="22"/>
            <w:szCs w:val="22"/>
            <w:rPrChange w:id="2267" w:author="Josh Butler" w:date="2021-10-29T08:40:00Z">
              <w:rPr>
                <w:rFonts w:ascii="AvenirNext LT Pro Regular" w:hAnsi="AvenirNext LT Pro Regular"/>
                <w:sz w:val="22"/>
                <w:szCs w:val="22"/>
              </w:rPr>
            </w:rPrChange>
          </w:rPr>
          <w:delText xml:space="preserve"> pad locations.</w:delText>
        </w:r>
      </w:del>
    </w:p>
    <w:p w14:paraId="098A58FF" w14:textId="57088FF1" w:rsidR="006A7072" w:rsidRPr="00AA4679" w:rsidDel="000222C4" w:rsidRDefault="006A7072">
      <w:pPr>
        <w:rPr>
          <w:del w:id="2268" w:author="Josh Butler" w:date="2022-04-01T18:28:00Z"/>
          <w:rFonts w:ascii="Times New Roman" w:hAnsi="Times New Roman" w:cs="Times New Roman"/>
          <w:sz w:val="22"/>
          <w:szCs w:val="22"/>
          <w:rPrChange w:id="2269" w:author="Josh Butler" w:date="2021-10-29T08:40:00Z">
            <w:rPr>
              <w:del w:id="2270" w:author="Josh Butler" w:date="2022-04-01T18:28:00Z"/>
              <w:rFonts w:ascii="AvenirNext LT Pro Regular" w:hAnsi="AvenirNext LT Pro Regular"/>
              <w:sz w:val="22"/>
              <w:szCs w:val="22"/>
            </w:rPr>
          </w:rPrChange>
        </w:rPr>
        <w:pPrChange w:id="2271" w:author="Josh Butler" w:date="2022-04-01T18:28:00Z">
          <w:pPr>
            <w:pStyle w:val="ListParagraph"/>
            <w:numPr>
              <w:ilvl w:val="1"/>
              <w:numId w:val="42"/>
            </w:numPr>
            <w:spacing w:before="0" w:after="0" w:line="240" w:lineRule="auto"/>
            <w:ind w:left="1440" w:hanging="360"/>
          </w:pPr>
        </w:pPrChange>
      </w:pPr>
      <w:del w:id="2272" w:author="Josh Butler" w:date="2022-04-01T18:28:00Z">
        <w:r w:rsidRPr="00AA4679" w:rsidDel="000222C4">
          <w:rPr>
            <w:rFonts w:ascii="Times New Roman" w:hAnsi="Times New Roman" w:cs="Times New Roman"/>
            <w:sz w:val="22"/>
            <w:szCs w:val="22"/>
            <w:rPrChange w:id="2273" w:author="Josh Butler" w:date="2021-10-29T08:40:00Z">
              <w:rPr>
                <w:rFonts w:ascii="AvenirNext LT Pro Regular" w:hAnsi="AvenirNext LT Pro Regular"/>
                <w:sz w:val="22"/>
                <w:szCs w:val="22"/>
              </w:rPr>
            </w:rPrChange>
          </w:rPr>
          <w:delText>Any questions or concerns that arise during construction will be addressed through an RFI. A</w:delText>
        </w:r>
        <w:r w:rsidR="00DC212B" w:rsidRPr="00AA4679" w:rsidDel="000222C4">
          <w:rPr>
            <w:rFonts w:ascii="Times New Roman" w:hAnsi="Times New Roman" w:cs="Times New Roman"/>
            <w:sz w:val="22"/>
            <w:szCs w:val="22"/>
            <w:rPrChange w:id="2274"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275" w:author="Josh Butler" w:date="2021-10-29T08:40:00Z">
              <w:rPr>
                <w:rFonts w:ascii="AvenirNext LT Pro Regular" w:hAnsi="AvenirNext LT Pro Regular"/>
                <w:sz w:val="22"/>
                <w:szCs w:val="22"/>
              </w:rPr>
            </w:rPrChange>
          </w:rPr>
          <w:delText>E</w:delText>
        </w:r>
        <w:r w:rsidR="00DC212B" w:rsidRPr="00AA4679" w:rsidDel="000222C4">
          <w:rPr>
            <w:rFonts w:ascii="Times New Roman" w:hAnsi="Times New Roman" w:cs="Times New Roman"/>
            <w:sz w:val="22"/>
            <w:szCs w:val="22"/>
            <w:rPrChange w:id="2276"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277" w:author="Josh Butler" w:date="2021-10-29T08:40:00Z">
              <w:rPr>
                <w:rFonts w:ascii="AvenirNext LT Pro Regular" w:hAnsi="AvenirNext LT Pro Regular"/>
                <w:sz w:val="22"/>
                <w:szCs w:val="22"/>
              </w:rPr>
            </w:rPrChange>
          </w:rPr>
          <w:delText xml:space="preserve"> will expect a response to RFIs within two business days. </w:delText>
        </w:r>
      </w:del>
    </w:p>
    <w:p w14:paraId="1B84E111" w14:textId="474A5DEB" w:rsidR="006A7072" w:rsidRPr="00AA4679" w:rsidDel="002625C8" w:rsidRDefault="006A7072">
      <w:pPr>
        <w:rPr>
          <w:del w:id="2278" w:author="Josh Butler" w:date="2022-03-18T14:54:00Z"/>
          <w:rFonts w:ascii="Times New Roman" w:hAnsi="Times New Roman" w:cs="Times New Roman"/>
          <w:sz w:val="22"/>
          <w:szCs w:val="22"/>
          <w:rPrChange w:id="2279" w:author="Josh Butler" w:date="2021-10-29T08:40:00Z">
            <w:rPr>
              <w:del w:id="2280" w:author="Josh Butler" w:date="2022-03-18T14:54:00Z"/>
              <w:rFonts w:ascii="AvenirNext LT Pro Regular" w:hAnsi="AvenirNext LT Pro Regular"/>
              <w:sz w:val="22"/>
              <w:szCs w:val="22"/>
            </w:rPr>
          </w:rPrChange>
        </w:rPr>
        <w:pPrChange w:id="2281" w:author="Josh Butler" w:date="2022-04-01T18:28:00Z">
          <w:pPr>
            <w:pStyle w:val="ListParagraph"/>
            <w:numPr>
              <w:ilvl w:val="1"/>
              <w:numId w:val="42"/>
            </w:numPr>
            <w:spacing w:before="0" w:after="0" w:line="240" w:lineRule="auto"/>
            <w:ind w:left="1440" w:hanging="360"/>
          </w:pPr>
        </w:pPrChange>
      </w:pPr>
      <w:del w:id="2282" w:author="Josh Butler" w:date="2022-02-24T08:49:00Z">
        <w:r w:rsidRPr="00AA4679" w:rsidDel="00B46565">
          <w:rPr>
            <w:rFonts w:ascii="Times New Roman" w:hAnsi="Times New Roman" w:cs="Times New Roman"/>
            <w:sz w:val="22"/>
            <w:szCs w:val="22"/>
            <w:rPrChange w:id="2283" w:author="Josh Butler" w:date="2021-10-29T08:40:00Z">
              <w:rPr>
                <w:rFonts w:ascii="AvenirNext LT Pro Regular" w:hAnsi="AvenirNext LT Pro Regular"/>
                <w:sz w:val="22"/>
                <w:szCs w:val="22"/>
              </w:rPr>
            </w:rPrChange>
          </w:rPr>
          <w:delText>No allowance has been included for u</w:delText>
        </w:r>
      </w:del>
      <w:del w:id="2284" w:author="Josh Butler" w:date="2022-03-18T14:54:00Z">
        <w:r w:rsidRPr="00AA4679" w:rsidDel="002625C8">
          <w:rPr>
            <w:rFonts w:ascii="Times New Roman" w:hAnsi="Times New Roman" w:cs="Times New Roman"/>
            <w:sz w:val="22"/>
            <w:szCs w:val="22"/>
            <w:rPrChange w:id="2285" w:author="Josh Butler" w:date="2021-10-29T08:40:00Z">
              <w:rPr>
                <w:rFonts w:ascii="AvenirNext LT Pro Regular" w:hAnsi="AvenirNext LT Pro Regular"/>
                <w:sz w:val="22"/>
                <w:szCs w:val="22"/>
              </w:rPr>
            </w:rPrChange>
          </w:rPr>
          <w:delText>nderground utility locating</w:delText>
        </w:r>
      </w:del>
      <w:del w:id="2286" w:author="Josh Butler" w:date="2022-02-24T08:50:00Z">
        <w:r w:rsidRPr="00AA4679" w:rsidDel="00B46565">
          <w:rPr>
            <w:rFonts w:ascii="Times New Roman" w:hAnsi="Times New Roman" w:cs="Times New Roman"/>
            <w:sz w:val="22"/>
            <w:szCs w:val="22"/>
            <w:rPrChange w:id="2287" w:author="Josh Butler" w:date="2021-10-29T08:40:00Z">
              <w:rPr>
                <w:rFonts w:ascii="AvenirNext LT Pro Regular" w:hAnsi="AvenirNext LT Pro Regular"/>
                <w:sz w:val="22"/>
                <w:szCs w:val="22"/>
              </w:rPr>
            </w:rPrChange>
          </w:rPr>
          <w:delText xml:space="preserve"> costs in this proposal</w:delText>
        </w:r>
      </w:del>
      <w:del w:id="2288" w:author="Josh Butler" w:date="2022-03-11T11:02:00Z">
        <w:r w:rsidRPr="00AA4679" w:rsidDel="00B210C9">
          <w:rPr>
            <w:rFonts w:ascii="Times New Roman" w:hAnsi="Times New Roman" w:cs="Times New Roman"/>
            <w:sz w:val="22"/>
            <w:szCs w:val="22"/>
            <w:rPrChange w:id="2289" w:author="Josh Butler" w:date="2021-10-29T08:40:00Z">
              <w:rPr>
                <w:rFonts w:ascii="AvenirNext LT Pro Regular" w:hAnsi="AvenirNext LT Pro Regular"/>
                <w:sz w:val="22"/>
                <w:szCs w:val="22"/>
              </w:rPr>
            </w:rPrChange>
          </w:rPr>
          <w:delText>.</w:delText>
        </w:r>
      </w:del>
    </w:p>
    <w:p w14:paraId="53BB0604" w14:textId="48B1C53A" w:rsidR="006A7072" w:rsidRPr="00AA4679" w:rsidDel="002625C8" w:rsidRDefault="006A7072">
      <w:pPr>
        <w:rPr>
          <w:del w:id="2290" w:author="Josh Butler" w:date="2022-03-18T14:54:00Z"/>
          <w:rFonts w:ascii="Times New Roman" w:hAnsi="Times New Roman" w:cs="Times New Roman"/>
          <w:sz w:val="22"/>
          <w:szCs w:val="22"/>
          <w:rPrChange w:id="2291" w:author="Josh Butler" w:date="2021-10-29T08:40:00Z">
            <w:rPr>
              <w:del w:id="2292" w:author="Josh Butler" w:date="2022-03-18T14:54:00Z"/>
              <w:rFonts w:ascii="AvenirNext LT Pro Regular" w:hAnsi="AvenirNext LT Pro Regular"/>
              <w:sz w:val="22"/>
              <w:szCs w:val="22"/>
            </w:rPr>
          </w:rPrChange>
        </w:rPr>
        <w:pPrChange w:id="2293" w:author="Josh Butler" w:date="2022-04-01T18:28:00Z">
          <w:pPr>
            <w:pStyle w:val="ListParagraph"/>
            <w:numPr>
              <w:ilvl w:val="1"/>
              <w:numId w:val="42"/>
            </w:numPr>
            <w:spacing w:before="0" w:after="0" w:line="240" w:lineRule="auto"/>
            <w:ind w:left="1440" w:hanging="360"/>
          </w:pPr>
        </w:pPrChange>
      </w:pPr>
      <w:del w:id="2294" w:author="Josh Butler" w:date="2022-03-18T14:54:00Z">
        <w:r w:rsidRPr="00AA4679" w:rsidDel="002625C8">
          <w:rPr>
            <w:rFonts w:ascii="Times New Roman" w:hAnsi="Times New Roman" w:cs="Times New Roman"/>
            <w:sz w:val="22"/>
            <w:szCs w:val="22"/>
            <w:rPrChange w:id="2295" w:author="Josh Butler" w:date="2021-10-29T08:40:00Z">
              <w:rPr>
                <w:rFonts w:ascii="AvenirNext LT Pro Regular" w:hAnsi="AvenirNext LT Pro Regular"/>
                <w:sz w:val="22"/>
                <w:szCs w:val="22"/>
              </w:rPr>
            </w:rPrChange>
          </w:rPr>
          <w:delText>Push/Pull test</w:delText>
        </w:r>
        <w:r w:rsidR="00DC212B" w:rsidRPr="00AA4679" w:rsidDel="002625C8">
          <w:rPr>
            <w:rFonts w:ascii="Times New Roman" w:hAnsi="Times New Roman" w:cs="Times New Roman"/>
            <w:sz w:val="22"/>
            <w:szCs w:val="22"/>
            <w:rPrChange w:id="2296" w:author="Josh Butler" w:date="2021-10-29T08:40:00Z">
              <w:rPr>
                <w:rFonts w:ascii="AvenirNext LT Pro Regular" w:hAnsi="AvenirNext LT Pro Regular"/>
                <w:sz w:val="22"/>
                <w:szCs w:val="22"/>
              </w:rPr>
            </w:rPrChange>
          </w:rPr>
          <w:delText>ing</w:delText>
        </w:r>
        <w:r w:rsidRPr="00AA4679" w:rsidDel="002625C8">
          <w:rPr>
            <w:rFonts w:ascii="Times New Roman" w:hAnsi="Times New Roman" w:cs="Times New Roman"/>
            <w:sz w:val="22"/>
            <w:szCs w:val="22"/>
            <w:rPrChange w:id="2297" w:author="Josh Butler" w:date="2021-10-29T08:40:00Z">
              <w:rPr>
                <w:rFonts w:ascii="AvenirNext LT Pro Regular" w:hAnsi="AvenirNext LT Pro Regular"/>
                <w:sz w:val="22"/>
                <w:szCs w:val="22"/>
              </w:rPr>
            </w:rPrChange>
          </w:rPr>
          <w:delText xml:space="preserve"> will be provided </w:delText>
        </w:r>
        <w:r w:rsidR="00DC212B" w:rsidRPr="00AA4679" w:rsidDel="002625C8">
          <w:rPr>
            <w:rFonts w:ascii="Times New Roman" w:hAnsi="Times New Roman" w:cs="Times New Roman"/>
            <w:sz w:val="22"/>
            <w:szCs w:val="22"/>
            <w:rPrChange w:id="2298" w:author="Josh Butler" w:date="2021-10-29T08:40:00Z">
              <w:rPr>
                <w:rFonts w:ascii="AvenirNext LT Pro Regular" w:hAnsi="AvenirNext LT Pro Regular"/>
                <w:sz w:val="22"/>
                <w:szCs w:val="22"/>
              </w:rPr>
            </w:rPrChange>
          </w:rPr>
          <w:delText xml:space="preserve">by </w:delText>
        </w:r>
      </w:del>
      <w:del w:id="2299" w:author="Josh Butler" w:date="2022-02-24T08:52:00Z">
        <w:r w:rsidRPr="00AA4679" w:rsidDel="00B46565">
          <w:rPr>
            <w:rFonts w:ascii="Times New Roman" w:hAnsi="Times New Roman" w:cs="Times New Roman"/>
            <w:sz w:val="22"/>
            <w:szCs w:val="22"/>
            <w:rPrChange w:id="2300" w:author="Josh Butler" w:date="2021-10-29T08:40:00Z">
              <w:rPr>
                <w:rFonts w:ascii="AvenirNext LT Pro Regular" w:hAnsi="AvenirNext LT Pro Regular"/>
                <w:sz w:val="22"/>
                <w:szCs w:val="22"/>
              </w:rPr>
            </w:rPrChange>
          </w:rPr>
          <w:delText>A</w:delText>
        </w:r>
        <w:r w:rsidR="00DC212B" w:rsidRPr="00AA4679" w:rsidDel="00B46565">
          <w:rPr>
            <w:rFonts w:ascii="Times New Roman" w:hAnsi="Times New Roman" w:cs="Times New Roman"/>
            <w:sz w:val="22"/>
            <w:szCs w:val="22"/>
            <w:rPrChange w:id="2301" w:author="Josh Butler" w:date="2021-10-29T08:40:00Z">
              <w:rPr>
                <w:rFonts w:ascii="AvenirNext LT Pro Regular" w:hAnsi="AvenirNext LT Pro Regular"/>
                <w:sz w:val="22"/>
                <w:szCs w:val="22"/>
              </w:rPr>
            </w:rPrChange>
          </w:rPr>
          <w:delText xml:space="preserve">xis </w:delText>
        </w:r>
        <w:r w:rsidRPr="00AA4679" w:rsidDel="00B46565">
          <w:rPr>
            <w:rFonts w:ascii="Times New Roman" w:hAnsi="Times New Roman" w:cs="Times New Roman"/>
            <w:sz w:val="22"/>
            <w:szCs w:val="22"/>
            <w:rPrChange w:id="2302" w:author="Josh Butler" w:date="2021-10-29T08:40:00Z">
              <w:rPr>
                <w:rFonts w:ascii="AvenirNext LT Pro Regular" w:hAnsi="AvenirNext LT Pro Regular"/>
                <w:sz w:val="22"/>
                <w:szCs w:val="22"/>
              </w:rPr>
            </w:rPrChange>
          </w:rPr>
          <w:delText>E</w:delText>
        </w:r>
        <w:r w:rsidR="00DC212B" w:rsidRPr="00AA4679" w:rsidDel="00B46565">
          <w:rPr>
            <w:rFonts w:ascii="Times New Roman" w:hAnsi="Times New Roman" w:cs="Times New Roman"/>
            <w:sz w:val="22"/>
            <w:szCs w:val="22"/>
            <w:rPrChange w:id="2303" w:author="Josh Butler" w:date="2021-10-29T08:40:00Z">
              <w:rPr>
                <w:rFonts w:ascii="AvenirNext LT Pro Regular" w:hAnsi="AvenirNext LT Pro Regular"/>
                <w:sz w:val="22"/>
                <w:szCs w:val="22"/>
              </w:rPr>
            </w:rPrChange>
          </w:rPr>
          <w:delText>nergy</w:delText>
        </w:r>
      </w:del>
      <w:del w:id="2304" w:author="Josh Butler" w:date="2022-03-18T14:54:00Z">
        <w:r w:rsidRPr="00AA4679" w:rsidDel="002625C8">
          <w:rPr>
            <w:rFonts w:ascii="Times New Roman" w:hAnsi="Times New Roman" w:cs="Times New Roman"/>
            <w:sz w:val="22"/>
            <w:szCs w:val="22"/>
            <w:rPrChange w:id="2305" w:author="Josh Butler" w:date="2021-10-29T08:40:00Z">
              <w:rPr>
                <w:rFonts w:ascii="AvenirNext LT Pro Regular" w:hAnsi="AvenirNext LT Pro Regular"/>
                <w:sz w:val="22"/>
                <w:szCs w:val="22"/>
              </w:rPr>
            </w:rPrChange>
          </w:rPr>
          <w:delText xml:space="preserve">. </w:delText>
        </w:r>
      </w:del>
    </w:p>
    <w:p w14:paraId="48E2B42D" w14:textId="5F661286" w:rsidR="006A7072" w:rsidRPr="00AA4679" w:rsidDel="000222C4" w:rsidRDefault="006A7072">
      <w:pPr>
        <w:rPr>
          <w:del w:id="2306" w:author="Josh Butler" w:date="2022-04-01T18:28:00Z"/>
          <w:rFonts w:ascii="Times New Roman" w:hAnsi="Times New Roman" w:cs="Times New Roman"/>
          <w:sz w:val="22"/>
          <w:szCs w:val="22"/>
          <w:rPrChange w:id="2307" w:author="Josh Butler" w:date="2021-10-29T08:40:00Z">
            <w:rPr>
              <w:del w:id="2308" w:author="Josh Butler" w:date="2022-04-01T18:28:00Z"/>
              <w:rFonts w:ascii="AvenirNext LT Pro Regular" w:hAnsi="AvenirNext LT Pro Regular"/>
              <w:sz w:val="22"/>
              <w:szCs w:val="22"/>
            </w:rPr>
          </w:rPrChange>
        </w:rPr>
        <w:pPrChange w:id="2309" w:author="Josh Butler" w:date="2022-04-01T18:28:00Z">
          <w:pPr>
            <w:pStyle w:val="ListParagraph"/>
            <w:numPr>
              <w:ilvl w:val="1"/>
              <w:numId w:val="42"/>
            </w:numPr>
            <w:spacing w:before="0" w:after="0" w:line="240" w:lineRule="auto"/>
            <w:ind w:left="1440" w:hanging="360"/>
          </w:pPr>
        </w:pPrChange>
      </w:pPr>
      <w:del w:id="2310" w:author="Josh Butler" w:date="2022-04-01T18:28:00Z">
        <w:r w:rsidRPr="00AA4679" w:rsidDel="000222C4">
          <w:rPr>
            <w:rFonts w:ascii="Times New Roman" w:hAnsi="Times New Roman" w:cs="Times New Roman"/>
            <w:sz w:val="22"/>
            <w:szCs w:val="22"/>
            <w:rPrChange w:id="2311" w:author="Josh Butler" w:date="2021-10-29T08:40:00Z">
              <w:rPr>
                <w:rFonts w:ascii="AvenirNext LT Pro Regular" w:hAnsi="AvenirNext LT Pro Regular"/>
                <w:sz w:val="22"/>
                <w:szCs w:val="22"/>
              </w:rPr>
            </w:rPrChange>
          </w:rPr>
          <w:delText xml:space="preserve">This Proposal assumes the work outlined is to be performed per a 10hr workday </w:delText>
        </w:r>
      </w:del>
      <w:del w:id="2312" w:author="Josh Butler" w:date="2022-02-24T09:04:00Z">
        <w:r w:rsidRPr="00AA4679" w:rsidDel="00E007F2">
          <w:rPr>
            <w:rFonts w:ascii="Times New Roman" w:hAnsi="Times New Roman" w:cs="Times New Roman"/>
            <w:sz w:val="22"/>
            <w:szCs w:val="22"/>
            <w:rPrChange w:id="2313" w:author="Josh Butler" w:date="2021-10-29T08:40:00Z">
              <w:rPr>
                <w:rFonts w:ascii="AvenirNext LT Pro Regular" w:hAnsi="AvenirNext LT Pro Regular"/>
                <w:sz w:val="22"/>
                <w:szCs w:val="22"/>
              </w:rPr>
            </w:rPrChange>
          </w:rPr>
          <w:delText>5</w:delText>
        </w:r>
      </w:del>
      <w:del w:id="2314" w:author="Josh Butler" w:date="2022-04-01T18:28:00Z">
        <w:r w:rsidRPr="00AA4679" w:rsidDel="000222C4">
          <w:rPr>
            <w:rFonts w:ascii="Times New Roman" w:hAnsi="Times New Roman" w:cs="Times New Roman"/>
            <w:sz w:val="22"/>
            <w:szCs w:val="22"/>
            <w:rPrChange w:id="2315" w:author="Josh Butler" w:date="2021-10-29T08:40:00Z">
              <w:rPr>
                <w:rFonts w:ascii="AvenirNext LT Pro Regular" w:hAnsi="AvenirNext LT Pro Regular"/>
                <w:sz w:val="22"/>
                <w:szCs w:val="22"/>
              </w:rPr>
            </w:rPrChange>
          </w:rPr>
          <w:delText xml:space="preserve"> days per week M-</w:delText>
        </w:r>
      </w:del>
      <w:del w:id="2316" w:author="Josh Butler" w:date="2022-02-24T09:04:00Z">
        <w:r w:rsidRPr="00AA4679" w:rsidDel="00E007F2">
          <w:rPr>
            <w:rFonts w:ascii="Times New Roman" w:hAnsi="Times New Roman" w:cs="Times New Roman"/>
            <w:sz w:val="22"/>
            <w:szCs w:val="22"/>
            <w:rPrChange w:id="2317" w:author="Josh Butler" w:date="2021-10-29T08:40:00Z">
              <w:rPr>
                <w:rFonts w:ascii="AvenirNext LT Pro Regular" w:hAnsi="AvenirNext LT Pro Regular"/>
                <w:sz w:val="22"/>
                <w:szCs w:val="22"/>
              </w:rPr>
            </w:rPrChange>
          </w:rPr>
          <w:delText>F</w:delText>
        </w:r>
      </w:del>
      <w:del w:id="2318" w:author="Josh Butler" w:date="2022-04-01T18:28:00Z">
        <w:r w:rsidRPr="00AA4679" w:rsidDel="000222C4">
          <w:rPr>
            <w:rFonts w:ascii="Times New Roman" w:hAnsi="Times New Roman" w:cs="Times New Roman"/>
            <w:sz w:val="22"/>
            <w:szCs w:val="22"/>
            <w:rPrChange w:id="2319" w:author="Josh Butler" w:date="2021-10-29T08:40:00Z">
              <w:rPr>
                <w:rFonts w:ascii="AvenirNext LT Pro Regular" w:hAnsi="AvenirNext LT Pro Regular"/>
                <w:sz w:val="22"/>
                <w:szCs w:val="22"/>
              </w:rPr>
            </w:rPrChange>
          </w:rPr>
          <w:delText xml:space="preserve">, excluding holidays. </w:delText>
        </w:r>
      </w:del>
    </w:p>
    <w:p w14:paraId="40066F56" w14:textId="58B755A8" w:rsidR="001315CF" w:rsidRPr="00AA4679" w:rsidDel="002625C8" w:rsidRDefault="006A7072">
      <w:pPr>
        <w:rPr>
          <w:del w:id="2320" w:author="Josh Butler" w:date="2022-03-18T14:55:00Z"/>
          <w:rFonts w:ascii="Times New Roman" w:hAnsi="Times New Roman" w:cs="Times New Roman"/>
          <w:sz w:val="22"/>
          <w:szCs w:val="22"/>
          <w:rPrChange w:id="2321" w:author="Josh Butler" w:date="2021-10-29T08:40:00Z">
            <w:rPr>
              <w:del w:id="2322" w:author="Josh Butler" w:date="2022-03-18T14:55:00Z"/>
              <w:rFonts w:ascii="AvenirNext LT Pro Regular" w:hAnsi="AvenirNext LT Pro Regular"/>
              <w:sz w:val="22"/>
              <w:szCs w:val="22"/>
            </w:rPr>
          </w:rPrChange>
        </w:rPr>
        <w:pPrChange w:id="2323" w:author="Josh Butler" w:date="2022-04-01T18:28:00Z">
          <w:pPr>
            <w:pStyle w:val="ListParagraph"/>
            <w:numPr>
              <w:ilvl w:val="1"/>
              <w:numId w:val="42"/>
            </w:numPr>
            <w:spacing w:before="0" w:after="0" w:line="240" w:lineRule="auto"/>
            <w:ind w:left="1440" w:hanging="360"/>
          </w:pPr>
        </w:pPrChange>
      </w:pPr>
      <w:del w:id="2324" w:author="Josh Butler" w:date="2022-04-01T18:28:00Z">
        <w:r w:rsidRPr="00AA4679" w:rsidDel="000222C4">
          <w:rPr>
            <w:rFonts w:ascii="Times New Roman" w:hAnsi="Times New Roman" w:cs="Times New Roman"/>
            <w:sz w:val="22"/>
            <w:szCs w:val="22"/>
            <w:rPrChange w:id="2325" w:author="Josh Butler" w:date="2021-10-29T08:40:00Z">
              <w:rPr>
                <w:rFonts w:ascii="AvenirNext LT Pro Regular" w:hAnsi="AvenirNext LT Pro Regular"/>
                <w:sz w:val="22"/>
                <w:szCs w:val="22"/>
              </w:rPr>
            </w:rPrChange>
          </w:rPr>
          <w:delText>A</w:delText>
        </w:r>
        <w:r w:rsidR="00DC212B" w:rsidRPr="00AA4679" w:rsidDel="000222C4">
          <w:rPr>
            <w:rFonts w:ascii="Times New Roman" w:hAnsi="Times New Roman" w:cs="Times New Roman"/>
            <w:sz w:val="22"/>
            <w:szCs w:val="22"/>
            <w:rPrChange w:id="2326"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327" w:author="Josh Butler" w:date="2021-10-29T08:40:00Z">
              <w:rPr>
                <w:rFonts w:ascii="AvenirNext LT Pro Regular" w:hAnsi="AvenirNext LT Pro Regular"/>
                <w:sz w:val="22"/>
                <w:szCs w:val="22"/>
              </w:rPr>
            </w:rPrChange>
          </w:rPr>
          <w:delText>E</w:delText>
        </w:r>
        <w:r w:rsidR="00DC212B" w:rsidRPr="00AA4679" w:rsidDel="000222C4">
          <w:rPr>
            <w:rFonts w:ascii="Times New Roman" w:hAnsi="Times New Roman" w:cs="Times New Roman"/>
            <w:sz w:val="22"/>
            <w:szCs w:val="22"/>
            <w:rPrChange w:id="2328"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329" w:author="Josh Butler" w:date="2021-10-29T08:40:00Z">
              <w:rPr>
                <w:rFonts w:ascii="AvenirNext LT Pro Regular" w:hAnsi="AvenirNext LT Pro Regular"/>
                <w:sz w:val="22"/>
                <w:szCs w:val="22"/>
              </w:rPr>
            </w:rPrChange>
          </w:rPr>
          <w:delText xml:space="preserve"> reserves the right to </w:delText>
        </w:r>
      </w:del>
      <w:del w:id="2330" w:author="Josh Butler" w:date="2022-02-24T09:20:00Z">
        <w:r w:rsidRPr="00AA4679" w:rsidDel="00112F88">
          <w:rPr>
            <w:rFonts w:ascii="Times New Roman" w:hAnsi="Times New Roman" w:cs="Times New Roman"/>
            <w:sz w:val="22"/>
            <w:szCs w:val="22"/>
            <w:rPrChange w:id="2331" w:author="Josh Butler" w:date="2021-10-29T08:40:00Z">
              <w:rPr>
                <w:rFonts w:ascii="AvenirNext LT Pro Regular" w:hAnsi="AvenirNext LT Pro Regular"/>
                <w:sz w:val="22"/>
                <w:szCs w:val="22"/>
              </w:rPr>
            </w:rPrChange>
          </w:rPr>
          <w:delText>re-quote any and all items</w:delText>
        </w:r>
      </w:del>
      <w:del w:id="2332" w:author="Josh Butler" w:date="2022-04-01T18:28:00Z">
        <w:r w:rsidRPr="00AA4679" w:rsidDel="000222C4">
          <w:rPr>
            <w:rFonts w:ascii="Times New Roman" w:hAnsi="Times New Roman" w:cs="Times New Roman"/>
            <w:sz w:val="22"/>
            <w:szCs w:val="22"/>
            <w:rPrChange w:id="2333" w:author="Josh Butler" w:date="2021-10-29T08:40:00Z">
              <w:rPr>
                <w:rFonts w:ascii="AvenirNext LT Pro Regular" w:hAnsi="AvenirNext LT Pro Regular"/>
                <w:sz w:val="22"/>
                <w:szCs w:val="22"/>
              </w:rPr>
            </w:rPrChange>
          </w:rPr>
          <w:delText xml:space="preserve"> if scope items are modified or deleted as part of the engineering design and issued for construction review/revision process. </w:delText>
        </w:r>
      </w:del>
    </w:p>
    <w:p w14:paraId="580F3187" w14:textId="5B059EA5" w:rsidR="00794988" w:rsidRPr="00AA4679" w:rsidDel="000222C4" w:rsidRDefault="006A7072">
      <w:pPr>
        <w:rPr>
          <w:del w:id="2334" w:author="Josh Butler" w:date="2022-04-01T18:28:00Z"/>
          <w:rFonts w:ascii="Times New Roman" w:hAnsi="Times New Roman" w:cs="Times New Roman"/>
          <w:sz w:val="22"/>
          <w:szCs w:val="22"/>
          <w:rPrChange w:id="2335" w:author="Josh Butler" w:date="2021-10-29T08:40:00Z">
            <w:rPr>
              <w:del w:id="2336" w:author="Josh Butler" w:date="2022-04-01T18:28:00Z"/>
              <w:rFonts w:ascii="AvenirNext LT Pro Regular" w:hAnsi="AvenirNext LT Pro Regular"/>
              <w:sz w:val="22"/>
              <w:szCs w:val="22"/>
            </w:rPr>
          </w:rPrChange>
        </w:rPr>
        <w:pPrChange w:id="2337" w:author="Josh Butler" w:date="2022-04-01T18:28:00Z">
          <w:pPr>
            <w:pStyle w:val="ListParagraph"/>
            <w:numPr>
              <w:ilvl w:val="1"/>
              <w:numId w:val="42"/>
            </w:numPr>
            <w:spacing w:before="0" w:after="0" w:line="240" w:lineRule="auto"/>
            <w:ind w:left="1440" w:hanging="360"/>
          </w:pPr>
        </w:pPrChange>
      </w:pPr>
      <w:del w:id="2338" w:author="Josh Butler" w:date="2021-10-29T17:00:00Z">
        <w:r w:rsidRPr="00AA4679" w:rsidDel="00794988">
          <w:rPr>
            <w:rFonts w:ascii="Times New Roman" w:hAnsi="Times New Roman" w:cs="Times New Roman"/>
            <w:sz w:val="22"/>
            <w:szCs w:val="22"/>
            <w:rPrChange w:id="2339" w:author="Josh Butler" w:date="2021-10-29T08:40:00Z">
              <w:rPr>
                <w:rFonts w:ascii="AvenirNext LT Pro Regular" w:hAnsi="AvenirNext LT Pro Regular"/>
                <w:sz w:val="22"/>
                <w:szCs w:val="22"/>
              </w:rPr>
            </w:rPrChange>
          </w:rPr>
          <w:delText>Federal, State and Local Taxes are included.</w:delText>
        </w:r>
      </w:del>
    </w:p>
    <w:p w14:paraId="048CED2B" w14:textId="768502AB" w:rsidR="006A7072" w:rsidRPr="00AA4679" w:rsidDel="000222C4" w:rsidRDefault="006A7072">
      <w:pPr>
        <w:rPr>
          <w:del w:id="2340" w:author="Josh Butler" w:date="2022-04-01T18:28:00Z"/>
          <w:rFonts w:ascii="Times New Roman" w:hAnsi="Times New Roman" w:cs="Times New Roman"/>
          <w:sz w:val="22"/>
          <w:szCs w:val="22"/>
          <w:rPrChange w:id="2341" w:author="Josh Butler" w:date="2021-10-29T08:40:00Z">
            <w:rPr>
              <w:del w:id="2342" w:author="Josh Butler" w:date="2022-04-01T18:28:00Z"/>
              <w:rFonts w:ascii="AvenirNext LT Pro Regular" w:hAnsi="AvenirNext LT Pro Regular"/>
              <w:sz w:val="22"/>
              <w:szCs w:val="22"/>
            </w:rPr>
          </w:rPrChange>
        </w:rPr>
        <w:pPrChange w:id="2343" w:author="Josh Butler" w:date="2022-04-01T18:28:00Z">
          <w:pPr>
            <w:pStyle w:val="ListParagraph"/>
            <w:numPr>
              <w:ilvl w:val="1"/>
              <w:numId w:val="42"/>
            </w:numPr>
            <w:spacing w:before="0" w:after="0" w:line="240" w:lineRule="auto"/>
            <w:ind w:left="1440" w:hanging="360"/>
          </w:pPr>
        </w:pPrChange>
      </w:pPr>
      <w:del w:id="2344" w:author="Josh Butler" w:date="2022-04-01T18:28:00Z">
        <w:r w:rsidRPr="00AA4679" w:rsidDel="000222C4">
          <w:rPr>
            <w:rFonts w:ascii="Times New Roman" w:hAnsi="Times New Roman" w:cs="Times New Roman"/>
            <w:sz w:val="22"/>
            <w:szCs w:val="22"/>
            <w:rPrChange w:id="2345" w:author="Josh Butler" w:date="2021-10-29T08:40:00Z">
              <w:rPr>
                <w:rFonts w:ascii="AvenirNext LT Pro Regular" w:hAnsi="AvenirNext LT Pro Regular"/>
                <w:sz w:val="22"/>
                <w:szCs w:val="22"/>
              </w:rPr>
            </w:rPrChange>
          </w:rPr>
          <w:delText xml:space="preserve">Warranty of </w:delText>
        </w:r>
      </w:del>
      <w:del w:id="2346" w:author="Josh Butler" w:date="2022-02-24T09:21:00Z">
        <w:r w:rsidRPr="00AA4679" w:rsidDel="00112F88">
          <w:rPr>
            <w:rFonts w:ascii="Times New Roman" w:hAnsi="Times New Roman" w:cs="Times New Roman"/>
            <w:sz w:val="22"/>
            <w:szCs w:val="22"/>
            <w:rPrChange w:id="2347" w:author="Josh Butler" w:date="2021-10-29T08:40:00Z">
              <w:rPr>
                <w:rFonts w:ascii="AvenirNext LT Pro Regular" w:hAnsi="AvenirNext LT Pro Regular"/>
                <w:sz w:val="22"/>
                <w:szCs w:val="22"/>
              </w:rPr>
            </w:rPrChange>
          </w:rPr>
          <w:delText>Construction</w:delText>
        </w:r>
      </w:del>
      <w:del w:id="2348" w:author="Josh Butler" w:date="2022-04-01T18:28:00Z">
        <w:r w:rsidRPr="00AA4679" w:rsidDel="000222C4">
          <w:rPr>
            <w:rFonts w:ascii="Times New Roman" w:hAnsi="Times New Roman" w:cs="Times New Roman"/>
            <w:sz w:val="22"/>
            <w:szCs w:val="22"/>
            <w:rPrChange w:id="2349" w:author="Josh Butler" w:date="2021-10-29T08:40:00Z">
              <w:rPr>
                <w:rFonts w:ascii="AvenirNext LT Pro Regular" w:hAnsi="AvenirNext LT Pro Regular"/>
                <w:sz w:val="22"/>
                <w:szCs w:val="22"/>
              </w:rPr>
            </w:rPrChange>
          </w:rPr>
          <w:delText xml:space="preserve"> will be provided for a </w:delText>
        </w:r>
      </w:del>
      <w:del w:id="2350" w:author="Josh Butler" w:date="2021-10-29T16:11:00Z">
        <w:r w:rsidRPr="00AA4679" w:rsidDel="004217B0">
          <w:rPr>
            <w:rFonts w:ascii="Times New Roman" w:hAnsi="Times New Roman" w:cs="Times New Roman"/>
            <w:sz w:val="22"/>
            <w:szCs w:val="22"/>
            <w:rPrChange w:id="2351" w:author="Josh Butler" w:date="2021-10-29T08:40:00Z">
              <w:rPr>
                <w:rFonts w:ascii="AvenirNext LT Pro Regular" w:hAnsi="AvenirNext LT Pro Regular"/>
                <w:sz w:val="22"/>
                <w:szCs w:val="22"/>
              </w:rPr>
            </w:rPrChange>
          </w:rPr>
          <w:delText xml:space="preserve">one </w:delText>
        </w:r>
      </w:del>
      <w:del w:id="2352" w:author="Josh Butler" w:date="2021-10-29T17:00:00Z">
        <w:r w:rsidRPr="00AA4679" w:rsidDel="00794988">
          <w:rPr>
            <w:rFonts w:ascii="Times New Roman" w:hAnsi="Times New Roman" w:cs="Times New Roman"/>
            <w:sz w:val="22"/>
            <w:szCs w:val="22"/>
            <w:rPrChange w:id="2353" w:author="Josh Butler" w:date="2021-10-29T08:40:00Z">
              <w:rPr>
                <w:rFonts w:ascii="AvenirNext LT Pro Regular" w:hAnsi="AvenirNext LT Pro Regular"/>
                <w:sz w:val="22"/>
                <w:szCs w:val="22"/>
              </w:rPr>
            </w:rPrChange>
          </w:rPr>
          <w:delText>year</w:delText>
        </w:r>
      </w:del>
      <w:del w:id="2354" w:author="Josh Butler" w:date="2022-04-01T18:28:00Z">
        <w:r w:rsidRPr="00AA4679" w:rsidDel="000222C4">
          <w:rPr>
            <w:rFonts w:ascii="Times New Roman" w:hAnsi="Times New Roman" w:cs="Times New Roman"/>
            <w:sz w:val="22"/>
            <w:szCs w:val="22"/>
            <w:rPrChange w:id="2355" w:author="Josh Butler" w:date="2021-10-29T08:40:00Z">
              <w:rPr>
                <w:rFonts w:ascii="AvenirNext LT Pro Regular" w:hAnsi="AvenirNext LT Pro Regular"/>
                <w:sz w:val="22"/>
                <w:szCs w:val="22"/>
              </w:rPr>
            </w:rPrChange>
          </w:rPr>
          <w:delText xml:space="preserve"> period after installation, no additional site testing or re-certification will be provided during the warranty period. </w:delText>
        </w:r>
        <w:r w:rsidR="00DC212B" w:rsidRPr="00AA4679" w:rsidDel="000222C4">
          <w:rPr>
            <w:rFonts w:ascii="Times New Roman" w:hAnsi="Times New Roman" w:cs="Times New Roman"/>
            <w:sz w:val="22"/>
            <w:szCs w:val="22"/>
            <w:rPrChange w:id="2356" w:author="Josh Butler" w:date="2021-10-29T08:40:00Z">
              <w:rPr>
                <w:rFonts w:ascii="AvenirNext LT Pro Regular" w:hAnsi="AvenirNext LT Pro Regular"/>
                <w:sz w:val="22"/>
                <w:szCs w:val="22"/>
              </w:rPr>
            </w:rPrChange>
          </w:rPr>
          <w:delText xml:space="preserve">Manufacturer equipment warranties </w:delText>
        </w:r>
      </w:del>
      <w:del w:id="2357" w:author="Josh Butler" w:date="2021-10-29T16:11:00Z">
        <w:r w:rsidR="00DC212B" w:rsidRPr="00AA4679" w:rsidDel="004217B0">
          <w:rPr>
            <w:rFonts w:ascii="Times New Roman" w:hAnsi="Times New Roman" w:cs="Times New Roman"/>
            <w:sz w:val="22"/>
            <w:szCs w:val="22"/>
            <w:rPrChange w:id="2358" w:author="Josh Butler" w:date="2021-10-29T08:40:00Z">
              <w:rPr>
                <w:rFonts w:ascii="AvenirNext LT Pro Regular" w:hAnsi="AvenirNext LT Pro Regular"/>
                <w:sz w:val="22"/>
                <w:szCs w:val="22"/>
              </w:rPr>
            </w:rPrChange>
          </w:rPr>
          <w:delText xml:space="preserve">are included for 10 years and </w:delText>
        </w:r>
      </w:del>
      <w:del w:id="2359" w:author="Josh Butler" w:date="2022-04-01T18:28:00Z">
        <w:r w:rsidR="00DC212B" w:rsidRPr="00AA4679" w:rsidDel="000222C4">
          <w:rPr>
            <w:rFonts w:ascii="Times New Roman" w:hAnsi="Times New Roman" w:cs="Times New Roman"/>
            <w:sz w:val="22"/>
            <w:szCs w:val="22"/>
            <w:rPrChange w:id="2360" w:author="Josh Butler" w:date="2021-10-29T08:40:00Z">
              <w:rPr>
                <w:rFonts w:ascii="AvenirNext LT Pro Regular" w:hAnsi="AvenirNext LT Pro Regular"/>
                <w:sz w:val="22"/>
                <w:szCs w:val="22"/>
              </w:rPr>
            </w:rPrChange>
          </w:rPr>
          <w:delText xml:space="preserve">will be passed on to </w:delText>
        </w:r>
      </w:del>
      <w:del w:id="2361" w:author="Josh Butler" w:date="2021-10-29T16:11:00Z">
        <w:r w:rsidR="00DC212B" w:rsidRPr="00AA4679" w:rsidDel="004217B0">
          <w:rPr>
            <w:rFonts w:ascii="Times New Roman" w:hAnsi="Times New Roman" w:cs="Times New Roman"/>
            <w:sz w:val="22"/>
            <w:szCs w:val="22"/>
            <w:rPrChange w:id="2362" w:author="Josh Butler" w:date="2021-10-29T08:40:00Z">
              <w:rPr>
                <w:rFonts w:ascii="AvenirNext LT Pro Regular" w:hAnsi="AvenirNext LT Pro Regular"/>
                <w:sz w:val="22"/>
                <w:szCs w:val="22"/>
              </w:rPr>
            </w:rPrChange>
          </w:rPr>
          <w:delText xml:space="preserve">NCEMC </w:delText>
        </w:r>
      </w:del>
      <w:del w:id="2363" w:author="Josh Butler" w:date="2022-04-01T18:28:00Z">
        <w:r w:rsidR="00DC212B" w:rsidRPr="00AA4679" w:rsidDel="000222C4">
          <w:rPr>
            <w:rFonts w:ascii="Times New Roman" w:hAnsi="Times New Roman" w:cs="Times New Roman"/>
            <w:sz w:val="22"/>
            <w:szCs w:val="22"/>
            <w:rPrChange w:id="2364" w:author="Josh Butler" w:date="2021-10-29T08:40:00Z">
              <w:rPr>
                <w:rFonts w:ascii="AvenirNext LT Pro Regular" w:hAnsi="AvenirNext LT Pro Regular"/>
                <w:sz w:val="22"/>
                <w:szCs w:val="22"/>
              </w:rPr>
            </w:rPrChange>
          </w:rPr>
          <w:delText>upon completion of the project turnover packages.</w:delText>
        </w:r>
      </w:del>
    </w:p>
    <w:p w14:paraId="2D732AEB" w14:textId="46494707" w:rsidR="006A7072" w:rsidRPr="00AA4679" w:rsidDel="000222C4" w:rsidRDefault="006A7072">
      <w:pPr>
        <w:rPr>
          <w:del w:id="2365" w:author="Josh Butler" w:date="2022-04-01T18:28:00Z"/>
          <w:rFonts w:ascii="Times New Roman" w:hAnsi="Times New Roman" w:cs="Times New Roman"/>
          <w:sz w:val="22"/>
          <w:szCs w:val="22"/>
          <w:rPrChange w:id="2366" w:author="Josh Butler" w:date="2021-10-29T08:40:00Z">
            <w:rPr>
              <w:del w:id="2367" w:author="Josh Butler" w:date="2022-04-01T18:28:00Z"/>
              <w:rFonts w:ascii="AvenirNext LT Pro Regular" w:hAnsi="AvenirNext LT Pro Regular"/>
              <w:sz w:val="22"/>
              <w:szCs w:val="22"/>
            </w:rPr>
          </w:rPrChange>
        </w:rPr>
        <w:pPrChange w:id="2368" w:author="Josh Butler" w:date="2022-04-01T18:28:00Z">
          <w:pPr>
            <w:pStyle w:val="ListParagraph"/>
            <w:numPr>
              <w:ilvl w:val="1"/>
              <w:numId w:val="42"/>
            </w:numPr>
            <w:spacing w:before="0" w:after="0" w:line="240" w:lineRule="auto"/>
            <w:ind w:left="1440" w:hanging="360"/>
          </w:pPr>
        </w:pPrChange>
      </w:pPr>
      <w:del w:id="2369" w:author="Josh Butler" w:date="2022-04-01T18:28:00Z">
        <w:r w:rsidRPr="00AA4679" w:rsidDel="000222C4">
          <w:rPr>
            <w:rFonts w:ascii="Times New Roman" w:hAnsi="Times New Roman" w:cs="Times New Roman"/>
            <w:sz w:val="22"/>
            <w:szCs w:val="22"/>
            <w:rPrChange w:id="2370" w:author="Josh Butler" w:date="2021-10-29T08:40:00Z">
              <w:rPr>
                <w:rFonts w:ascii="AvenirNext LT Pro Regular" w:hAnsi="AvenirNext LT Pro Regular"/>
                <w:sz w:val="22"/>
                <w:szCs w:val="22"/>
              </w:rPr>
            </w:rPrChange>
          </w:rPr>
          <w:lastRenderedPageBreak/>
          <w:delText xml:space="preserve">As-Built drawings will be maintained </w:delText>
        </w:r>
      </w:del>
      <w:del w:id="2371" w:author="Josh Butler" w:date="2022-02-24T09:22:00Z">
        <w:r w:rsidRPr="00AA4679" w:rsidDel="00112F88">
          <w:rPr>
            <w:rFonts w:ascii="Times New Roman" w:hAnsi="Times New Roman" w:cs="Times New Roman"/>
            <w:sz w:val="22"/>
            <w:szCs w:val="22"/>
            <w:rPrChange w:id="2372" w:author="Josh Butler" w:date="2021-10-29T08:40:00Z">
              <w:rPr>
                <w:rFonts w:ascii="AvenirNext LT Pro Regular" w:hAnsi="AvenirNext LT Pro Regular"/>
                <w:sz w:val="22"/>
                <w:szCs w:val="22"/>
              </w:rPr>
            </w:rPrChange>
          </w:rPr>
          <w:delText>during the course of</w:delText>
        </w:r>
      </w:del>
      <w:del w:id="2373" w:author="Josh Butler" w:date="2022-04-01T18:28:00Z">
        <w:r w:rsidRPr="00AA4679" w:rsidDel="000222C4">
          <w:rPr>
            <w:rFonts w:ascii="Times New Roman" w:hAnsi="Times New Roman" w:cs="Times New Roman"/>
            <w:sz w:val="22"/>
            <w:szCs w:val="22"/>
            <w:rPrChange w:id="2374" w:author="Josh Butler" w:date="2021-10-29T08:40:00Z">
              <w:rPr>
                <w:rFonts w:ascii="AvenirNext LT Pro Regular" w:hAnsi="AvenirNext LT Pro Regular"/>
                <w:sz w:val="22"/>
                <w:szCs w:val="22"/>
              </w:rPr>
            </w:rPrChange>
          </w:rPr>
          <w:delText xml:space="preserve"> construction and provided upon completion of the project</w:delText>
        </w:r>
      </w:del>
      <w:del w:id="2375" w:author="Josh Butler" w:date="2022-02-24T09:22:00Z">
        <w:r w:rsidR="00DC212B" w:rsidRPr="00AA4679" w:rsidDel="00112F88">
          <w:rPr>
            <w:rFonts w:ascii="Times New Roman" w:hAnsi="Times New Roman" w:cs="Times New Roman"/>
            <w:sz w:val="22"/>
            <w:szCs w:val="22"/>
            <w:rPrChange w:id="2376" w:author="Josh Butler" w:date="2021-10-29T08:40:00Z">
              <w:rPr>
                <w:rFonts w:ascii="AvenirNext LT Pro Regular" w:hAnsi="AvenirNext LT Pro Regular"/>
                <w:sz w:val="22"/>
                <w:szCs w:val="22"/>
              </w:rPr>
            </w:rPrChange>
          </w:rPr>
          <w:delText>s</w:delText>
        </w:r>
      </w:del>
      <w:del w:id="2377" w:author="Josh Butler" w:date="2022-04-01T18:28:00Z">
        <w:r w:rsidRPr="00AA4679" w:rsidDel="000222C4">
          <w:rPr>
            <w:rFonts w:ascii="Times New Roman" w:hAnsi="Times New Roman" w:cs="Times New Roman"/>
            <w:sz w:val="22"/>
            <w:szCs w:val="22"/>
            <w:rPrChange w:id="2378" w:author="Josh Butler" w:date="2021-10-29T08:40:00Z">
              <w:rPr>
                <w:rFonts w:ascii="AvenirNext LT Pro Regular" w:hAnsi="AvenirNext LT Pro Regular"/>
                <w:sz w:val="22"/>
                <w:szCs w:val="22"/>
              </w:rPr>
            </w:rPrChange>
          </w:rPr>
          <w:delText>.</w:delText>
        </w:r>
      </w:del>
    </w:p>
    <w:p w14:paraId="364237DD" w14:textId="43D4F087" w:rsidR="006A7072" w:rsidRPr="00AA4679" w:rsidDel="000222C4" w:rsidRDefault="006A7072">
      <w:pPr>
        <w:rPr>
          <w:del w:id="2379" w:author="Josh Butler" w:date="2022-04-01T18:28:00Z"/>
          <w:rFonts w:ascii="Times New Roman" w:hAnsi="Times New Roman" w:cs="Times New Roman"/>
          <w:sz w:val="22"/>
          <w:szCs w:val="22"/>
          <w:rPrChange w:id="2380" w:author="Josh Butler" w:date="2021-10-29T08:40:00Z">
            <w:rPr>
              <w:del w:id="2381" w:author="Josh Butler" w:date="2022-04-01T18:28:00Z"/>
              <w:rFonts w:ascii="AvenirNext LT Pro Regular" w:hAnsi="AvenirNext LT Pro Regular"/>
              <w:sz w:val="22"/>
              <w:szCs w:val="22"/>
            </w:rPr>
          </w:rPrChange>
        </w:rPr>
        <w:pPrChange w:id="2382" w:author="Josh Butler" w:date="2022-04-01T18:28:00Z">
          <w:pPr>
            <w:pStyle w:val="ListParagraph"/>
            <w:numPr>
              <w:ilvl w:val="1"/>
              <w:numId w:val="42"/>
            </w:numPr>
            <w:spacing w:before="0" w:after="0" w:line="240" w:lineRule="auto"/>
            <w:ind w:left="1440" w:hanging="360"/>
          </w:pPr>
        </w:pPrChange>
      </w:pPr>
      <w:del w:id="2383" w:author="Josh Butler" w:date="2022-04-01T18:28:00Z">
        <w:r w:rsidRPr="00AA4679" w:rsidDel="000222C4">
          <w:rPr>
            <w:rFonts w:ascii="Times New Roman" w:hAnsi="Times New Roman" w:cs="Times New Roman"/>
            <w:sz w:val="22"/>
            <w:szCs w:val="22"/>
            <w:rPrChange w:id="2384" w:author="Josh Butler" w:date="2021-10-29T08:40:00Z">
              <w:rPr>
                <w:rFonts w:ascii="AvenirNext LT Pro Regular" w:hAnsi="AvenirNext LT Pro Regular"/>
                <w:sz w:val="22"/>
                <w:szCs w:val="22"/>
              </w:rPr>
            </w:rPrChange>
          </w:rPr>
          <w:delText>Minimum Requirements for Electrical Installations</w:delText>
        </w:r>
      </w:del>
    </w:p>
    <w:p w14:paraId="2565DF7F" w14:textId="59D89E57" w:rsidR="006A7072" w:rsidRPr="00AA4679" w:rsidDel="000222C4" w:rsidRDefault="006A7072">
      <w:pPr>
        <w:rPr>
          <w:del w:id="2385" w:author="Josh Butler" w:date="2022-04-01T18:28:00Z"/>
          <w:rFonts w:ascii="Times New Roman" w:hAnsi="Times New Roman" w:cs="Times New Roman"/>
          <w:sz w:val="22"/>
          <w:szCs w:val="22"/>
          <w:rPrChange w:id="2386" w:author="Josh Butler" w:date="2021-10-29T08:40:00Z">
            <w:rPr>
              <w:del w:id="2387" w:author="Josh Butler" w:date="2022-04-01T18:28:00Z"/>
              <w:rFonts w:ascii="AvenirNext LT Pro Regular" w:hAnsi="AvenirNext LT Pro Regular"/>
              <w:sz w:val="22"/>
              <w:szCs w:val="22"/>
            </w:rPr>
          </w:rPrChange>
        </w:rPr>
        <w:pPrChange w:id="2388" w:author="Josh Butler" w:date="2022-04-01T18:28:00Z">
          <w:pPr>
            <w:pStyle w:val="ListParagraph"/>
            <w:numPr>
              <w:ilvl w:val="2"/>
              <w:numId w:val="42"/>
            </w:numPr>
            <w:spacing w:before="0" w:after="0" w:line="240" w:lineRule="auto"/>
            <w:ind w:left="2160" w:hanging="180"/>
          </w:pPr>
        </w:pPrChange>
      </w:pPr>
      <w:del w:id="2389" w:author="Josh Butler" w:date="2022-04-01T18:28:00Z">
        <w:r w:rsidRPr="00AA4679" w:rsidDel="000222C4">
          <w:rPr>
            <w:rFonts w:ascii="Times New Roman" w:hAnsi="Times New Roman" w:cs="Times New Roman"/>
            <w:sz w:val="22"/>
            <w:szCs w:val="22"/>
            <w:rPrChange w:id="2390" w:author="Josh Butler" w:date="2021-10-29T08:40:00Z">
              <w:rPr>
                <w:rFonts w:ascii="AvenirNext LT Pro Regular" w:hAnsi="AvenirNext LT Pro Regular"/>
                <w:sz w:val="22"/>
                <w:szCs w:val="22"/>
              </w:rPr>
            </w:rPrChange>
          </w:rPr>
          <w:delText>National Electrical Code (NEC) 20</w:delText>
        </w:r>
      </w:del>
      <w:del w:id="2391" w:author="Josh Butler" w:date="2022-02-24T09:13:00Z">
        <w:r w:rsidRPr="00AA4679" w:rsidDel="001730BE">
          <w:rPr>
            <w:rFonts w:ascii="Times New Roman" w:hAnsi="Times New Roman" w:cs="Times New Roman"/>
            <w:sz w:val="22"/>
            <w:szCs w:val="22"/>
            <w:rPrChange w:id="2392" w:author="Josh Butler" w:date="2021-10-29T08:40:00Z">
              <w:rPr>
                <w:rFonts w:ascii="AvenirNext LT Pro Regular" w:hAnsi="AvenirNext LT Pro Regular"/>
                <w:sz w:val="22"/>
                <w:szCs w:val="22"/>
              </w:rPr>
            </w:rPrChange>
          </w:rPr>
          <w:delText>17</w:delText>
        </w:r>
      </w:del>
      <w:del w:id="2393" w:author="Josh Butler" w:date="2022-04-01T18:28:00Z">
        <w:r w:rsidRPr="00AA4679" w:rsidDel="000222C4">
          <w:rPr>
            <w:rFonts w:ascii="Times New Roman" w:hAnsi="Times New Roman" w:cs="Times New Roman"/>
            <w:sz w:val="22"/>
            <w:szCs w:val="22"/>
            <w:rPrChange w:id="2394" w:author="Josh Butler" w:date="2021-10-29T08:40:00Z">
              <w:rPr>
                <w:rFonts w:ascii="AvenirNext LT Pro Regular" w:hAnsi="AvenirNext LT Pro Regular"/>
                <w:sz w:val="22"/>
                <w:szCs w:val="22"/>
              </w:rPr>
            </w:rPrChange>
          </w:rPr>
          <w:delText>, Underwriters Laboratories, Inc. (UL), and the Nationals Fire Protection Association (NFPA) are the minimum installation requirement standards.</w:delText>
        </w:r>
      </w:del>
    </w:p>
    <w:p w14:paraId="503BC62E" w14:textId="3F7C79AE" w:rsidR="006A7072" w:rsidRPr="00AA4679" w:rsidDel="000222C4" w:rsidRDefault="006A7072">
      <w:pPr>
        <w:rPr>
          <w:del w:id="2395" w:author="Josh Butler" w:date="2022-04-01T18:28:00Z"/>
          <w:rFonts w:ascii="Times New Roman" w:hAnsi="Times New Roman" w:cs="Times New Roman"/>
          <w:sz w:val="22"/>
          <w:szCs w:val="22"/>
          <w:rPrChange w:id="2396" w:author="Josh Butler" w:date="2021-10-29T08:40:00Z">
            <w:rPr>
              <w:del w:id="2397" w:author="Josh Butler" w:date="2022-04-01T18:28:00Z"/>
              <w:rFonts w:ascii="AvenirNext LT Pro Regular" w:hAnsi="AvenirNext LT Pro Regular"/>
              <w:sz w:val="22"/>
              <w:szCs w:val="22"/>
            </w:rPr>
          </w:rPrChange>
        </w:rPr>
        <w:pPrChange w:id="2398" w:author="Josh Butler" w:date="2022-04-01T18:28:00Z">
          <w:pPr>
            <w:pStyle w:val="ListParagraph"/>
            <w:numPr>
              <w:ilvl w:val="1"/>
              <w:numId w:val="42"/>
            </w:numPr>
            <w:spacing w:before="0" w:after="0" w:line="240" w:lineRule="auto"/>
            <w:ind w:left="1440" w:hanging="360"/>
          </w:pPr>
        </w:pPrChange>
      </w:pPr>
      <w:del w:id="2399" w:author="Josh Butler" w:date="2022-02-24T09:13:00Z">
        <w:r w:rsidRPr="00AA4679" w:rsidDel="001730BE">
          <w:rPr>
            <w:rFonts w:ascii="Times New Roman" w:hAnsi="Times New Roman" w:cs="Times New Roman"/>
            <w:sz w:val="22"/>
            <w:szCs w:val="22"/>
            <w:rPrChange w:id="2400" w:author="Josh Butler" w:date="2021-10-29T08:40:00Z">
              <w:rPr>
                <w:rFonts w:ascii="AvenirNext LT Pro Regular" w:hAnsi="AvenirNext LT Pro Regular"/>
                <w:sz w:val="22"/>
                <w:szCs w:val="22"/>
              </w:rPr>
            </w:rPrChange>
          </w:rPr>
          <w:delText>This proposal includes the provision of an o</w:delText>
        </w:r>
      </w:del>
      <w:del w:id="2401" w:author="Josh Butler" w:date="2022-04-01T18:28:00Z">
        <w:r w:rsidRPr="00AA4679" w:rsidDel="000222C4">
          <w:rPr>
            <w:rFonts w:ascii="Times New Roman" w:hAnsi="Times New Roman" w:cs="Times New Roman"/>
            <w:sz w:val="22"/>
            <w:szCs w:val="22"/>
            <w:rPrChange w:id="2402" w:author="Josh Butler" w:date="2021-10-29T08:40:00Z">
              <w:rPr>
                <w:rFonts w:ascii="AvenirNext LT Pro Regular" w:hAnsi="AvenirNext LT Pro Regular"/>
                <w:sz w:val="22"/>
                <w:szCs w:val="22"/>
              </w:rPr>
            </w:rPrChange>
          </w:rPr>
          <w:delText xml:space="preserve">ffice trailer and </w:delText>
        </w:r>
      </w:del>
      <w:del w:id="2403" w:author="Josh Butler" w:date="2022-02-24T09:15:00Z">
        <w:r w:rsidRPr="00AA4679" w:rsidDel="001730BE">
          <w:rPr>
            <w:rFonts w:ascii="Times New Roman" w:hAnsi="Times New Roman" w:cs="Times New Roman"/>
            <w:sz w:val="22"/>
            <w:szCs w:val="22"/>
            <w:rPrChange w:id="2404" w:author="Josh Butler" w:date="2021-10-29T08:40:00Z">
              <w:rPr>
                <w:rFonts w:ascii="AvenirNext LT Pro Regular" w:hAnsi="AvenirNext LT Pro Regular"/>
                <w:sz w:val="22"/>
                <w:szCs w:val="22"/>
              </w:rPr>
            </w:rPrChange>
          </w:rPr>
          <w:delText>material storage combo for use by A</w:delText>
        </w:r>
        <w:r w:rsidR="00DC212B" w:rsidRPr="00AA4679" w:rsidDel="001730BE">
          <w:rPr>
            <w:rFonts w:ascii="Times New Roman" w:hAnsi="Times New Roman" w:cs="Times New Roman"/>
            <w:sz w:val="22"/>
            <w:szCs w:val="22"/>
            <w:rPrChange w:id="2405" w:author="Josh Butler" w:date="2021-10-29T08:40:00Z">
              <w:rPr>
                <w:rFonts w:ascii="AvenirNext LT Pro Regular" w:hAnsi="AvenirNext LT Pro Regular"/>
                <w:sz w:val="22"/>
                <w:szCs w:val="22"/>
              </w:rPr>
            </w:rPrChange>
          </w:rPr>
          <w:delText xml:space="preserve">xis </w:delText>
        </w:r>
        <w:r w:rsidRPr="00AA4679" w:rsidDel="001730BE">
          <w:rPr>
            <w:rFonts w:ascii="Times New Roman" w:hAnsi="Times New Roman" w:cs="Times New Roman"/>
            <w:sz w:val="22"/>
            <w:szCs w:val="22"/>
            <w:rPrChange w:id="2406" w:author="Josh Butler" w:date="2021-10-29T08:40:00Z">
              <w:rPr>
                <w:rFonts w:ascii="AvenirNext LT Pro Regular" w:hAnsi="AvenirNext LT Pro Regular"/>
                <w:sz w:val="22"/>
                <w:szCs w:val="22"/>
              </w:rPr>
            </w:rPrChange>
          </w:rPr>
          <w:delText>E</w:delText>
        </w:r>
        <w:r w:rsidR="00DC212B" w:rsidRPr="00AA4679" w:rsidDel="001730BE">
          <w:rPr>
            <w:rFonts w:ascii="Times New Roman" w:hAnsi="Times New Roman" w:cs="Times New Roman"/>
            <w:sz w:val="22"/>
            <w:szCs w:val="22"/>
            <w:rPrChange w:id="2407" w:author="Josh Butler" w:date="2021-10-29T08:40:00Z">
              <w:rPr>
                <w:rFonts w:ascii="AvenirNext LT Pro Regular" w:hAnsi="AvenirNext LT Pro Regular"/>
                <w:sz w:val="22"/>
                <w:szCs w:val="22"/>
              </w:rPr>
            </w:rPrChange>
          </w:rPr>
          <w:delText>nergy</w:delText>
        </w:r>
      </w:del>
      <w:del w:id="2408" w:author="Josh Butler" w:date="2022-04-01T18:28:00Z">
        <w:r w:rsidRPr="00AA4679" w:rsidDel="000222C4">
          <w:rPr>
            <w:rFonts w:ascii="Times New Roman" w:hAnsi="Times New Roman" w:cs="Times New Roman"/>
            <w:sz w:val="22"/>
            <w:szCs w:val="22"/>
            <w:rPrChange w:id="2409" w:author="Josh Butler" w:date="2021-10-29T08:40:00Z">
              <w:rPr>
                <w:rFonts w:ascii="AvenirNext LT Pro Regular" w:hAnsi="AvenirNext LT Pro Regular"/>
                <w:sz w:val="22"/>
                <w:szCs w:val="22"/>
              </w:rPr>
            </w:rPrChange>
          </w:rPr>
          <w:delText xml:space="preserve"> and its subcontractors</w:delText>
        </w:r>
      </w:del>
      <w:del w:id="2410" w:author="Josh Butler" w:date="2022-02-24T09:15:00Z">
        <w:r w:rsidRPr="00AA4679" w:rsidDel="001730BE">
          <w:rPr>
            <w:rFonts w:ascii="Times New Roman" w:hAnsi="Times New Roman" w:cs="Times New Roman"/>
            <w:sz w:val="22"/>
            <w:szCs w:val="22"/>
            <w:rPrChange w:id="2411" w:author="Josh Butler" w:date="2021-10-29T08:40:00Z">
              <w:rPr>
                <w:rFonts w:ascii="AvenirNext LT Pro Regular" w:hAnsi="AvenirNext LT Pro Regular"/>
                <w:sz w:val="22"/>
                <w:szCs w:val="22"/>
              </w:rPr>
            </w:rPrChange>
          </w:rPr>
          <w:delText xml:space="preserve"> unless otherwise specified below.</w:delText>
        </w:r>
      </w:del>
      <w:del w:id="2412" w:author="Josh Butler" w:date="2022-04-01T18:28:00Z">
        <w:r w:rsidRPr="00AA4679" w:rsidDel="000222C4">
          <w:rPr>
            <w:rFonts w:ascii="Times New Roman" w:hAnsi="Times New Roman" w:cs="Times New Roman"/>
            <w:sz w:val="22"/>
            <w:szCs w:val="22"/>
            <w:rPrChange w:id="2413" w:author="Josh Butler" w:date="2021-10-29T08:40:00Z">
              <w:rPr>
                <w:rFonts w:ascii="AvenirNext LT Pro Regular" w:hAnsi="AvenirNext LT Pro Regular"/>
                <w:sz w:val="22"/>
                <w:szCs w:val="22"/>
              </w:rPr>
            </w:rPrChange>
          </w:rPr>
          <w:delText xml:space="preserve"> </w:delText>
        </w:r>
      </w:del>
    </w:p>
    <w:p w14:paraId="202EB1A6" w14:textId="77FE8466" w:rsidR="006A7072" w:rsidRPr="00AA4679" w:rsidDel="000222C4" w:rsidRDefault="006A7072">
      <w:pPr>
        <w:rPr>
          <w:del w:id="2414" w:author="Josh Butler" w:date="2022-04-01T18:28:00Z"/>
          <w:rFonts w:ascii="Times New Roman" w:hAnsi="Times New Roman" w:cs="Times New Roman"/>
          <w:sz w:val="22"/>
          <w:szCs w:val="22"/>
          <w:rPrChange w:id="2415" w:author="Josh Butler" w:date="2021-10-29T08:40:00Z">
            <w:rPr>
              <w:del w:id="2416" w:author="Josh Butler" w:date="2022-04-01T18:28:00Z"/>
              <w:rFonts w:ascii="AvenirNext LT Pro Regular" w:hAnsi="AvenirNext LT Pro Regular"/>
              <w:sz w:val="22"/>
              <w:szCs w:val="22"/>
            </w:rPr>
          </w:rPrChange>
        </w:rPr>
        <w:pPrChange w:id="2417" w:author="Josh Butler" w:date="2022-04-01T18:28:00Z">
          <w:pPr>
            <w:pStyle w:val="ListParagraph"/>
            <w:numPr>
              <w:ilvl w:val="1"/>
              <w:numId w:val="42"/>
            </w:numPr>
            <w:spacing w:before="0" w:after="0" w:line="240" w:lineRule="auto"/>
            <w:ind w:left="1440" w:hanging="360"/>
          </w:pPr>
        </w:pPrChange>
      </w:pPr>
      <w:del w:id="2418" w:author="Josh Butler" w:date="2022-04-01T18:28:00Z">
        <w:r w:rsidRPr="00AA4679" w:rsidDel="000222C4">
          <w:rPr>
            <w:rFonts w:ascii="Times New Roman" w:hAnsi="Times New Roman" w:cs="Times New Roman"/>
            <w:sz w:val="22"/>
            <w:szCs w:val="22"/>
            <w:rPrChange w:id="2419" w:author="Josh Butler" w:date="2021-10-29T08:40:00Z">
              <w:rPr>
                <w:rFonts w:ascii="AvenirNext LT Pro Regular" w:hAnsi="AvenirNext LT Pro Regular"/>
                <w:sz w:val="22"/>
                <w:szCs w:val="22"/>
              </w:rPr>
            </w:rPrChange>
          </w:rPr>
          <w:delText>The installation of the temporary power required for this project will be provided by A</w:delText>
        </w:r>
        <w:r w:rsidR="00DC212B" w:rsidRPr="00AA4679" w:rsidDel="000222C4">
          <w:rPr>
            <w:rFonts w:ascii="Times New Roman" w:hAnsi="Times New Roman" w:cs="Times New Roman"/>
            <w:sz w:val="22"/>
            <w:szCs w:val="22"/>
            <w:rPrChange w:id="2420"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421" w:author="Josh Butler" w:date="2021-10-29T08:40:00Z">
              <w:rPr>
                <w:rFonts w:ascii="AvenirNext LT Pro Regular" w:hAnsi="AvenirNext LT Pro Regular"/>
                <w:sz w:val="22"/>
                <w:szCs w:val="22"/>
              </w:rPr>
            </w:rPrChange>
          </w:rPr>
          <w:delText>E</w:delText>
        </w:r>
        <w:r w:rsidR="00DC212B" w:rsidRPr="00AA4679" w:rsidDel="000222C4">
          <w:rPr>
            <w:rFonts w:ascii="Times New Roman" w:hAnsi="Times New Roman" w:cs="Times New Roman"/>
            <w:sz w:val="22"/>
            <w:szCs w:val="22"/>
            <w:rPrChange w:id="2422"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423" w:author="Josh Butler" w:date="2021-10-29T08:40:00Z">
              <w:rPr>
                <w:rFonts w:ascii="AvenirNext LT Pro Regular" w:hAnsi="AvenirNext LT Pro Regular"/>
                <w:sz w:val="22"/>
                <w:szCs w:val="22"/>
              </w:rPr>
            </w:rPrChange>
          </w:rPr>
          <w:delText xml:space="preserve"> in the form of a portable generator</w:delText>
        </w:r>
      </w:del>
      <w:del w:id="2424" w:author="Josh Butler" w:date="2021-10-29T16:12:00Z">
        <w:r w:rsidRPr="00AA4679" w:rsidDel="004217B0">
          <w:rPr>
            <w:rFonts w:ascii="Times New Roman" w:hAnsi="Times New Roman" w:cs="Times New Roman"/>
            <w:sz w:val="22"/>
            <w:szCs w:val="22"/>
            <w:rPrChange w:id="2425" w:author="Josh Butler" w:date="2021-10-29T08:40:00Z">
              <w:rPr>
                <w:rFonts w:ascii="AvenirNext LT Pro Regular" w:hAnsi="AvenirNext LT Pro Regular"/>
                <w:sz w:val="22"/>
                <w:szCs w:val="22"/>
              </w:rPr>
            </w:rPrChange>
          </w:rPr>
          <w:delText>.</w:delText>
        </w:r>
      </w:del>
      <w:del w:id="2426" w:author="Josh Butler" w:date="2022-04-01T18:28:00Z">
        <w:r w:rsidRPr="00AA4679" w:rsidDel="000222C4">
          <w:rPr>
            <w:rFonts w:ascii="Times New Roman" w:hAnsi="Times New Roman" w:cs="Times New Roman"/>
            <w:sz w:val="22"/>
            <w:szCs w:val="22"/>
            <w:rPrChange w:id="2427" w:author="Josh Butler" w:date="2021-10-29T08:40:00Z">
              <w:rPr>
                <w:rFonts w:ascii="AvenirNext LT Pro Regular" w:hAnsi="AvenirNext LT Pro Regular"/>
                <w:sz w:val="22"/>
                <w:szCs w:val="22"/>
              </w:rPr>
            </w:rPrChange>
          </w:rPr>
          <w:delText xml:space="preserve"> </w:delText>
        </w:r>
      </w:del>
    </w:p>
    <w:p w14:paraId="3A61E61A" w14:textId="0C0C2EEF" w:rsidR="006A7072" w:rsidRPr="00AA4679" w:rsidDel="000222C4" w:rsidRDefault="006A7072">
      <w:pPr>
        <w:rPr>
          <w:del w:id="2428" w:author="Josh Butler" w:date="2022-04-01T18:28:00Z"/>
          <w:rFonts w:ascii="Times New Roman" w:hAnsi="Times New Roman" w:cs="Times New Roman"/>
          <w:sz w:val="22"/>
          <w:szCs w:val="22"/>
          <w:rPrChange w:id="2429" w:author="Josh Butler" w:date="2021-10-29T08:40:00Z">
            <w:rPr>
              <w:del w:id="2430" w:author="Josh Butler" w:date="2022-04-01T18:28:00Z"/>
              <w:rFonts w:ascii="AvenirNext LT Pro Regular" w:hAnsi="AvenirNext LT Pro Regular"/>
              <w:sz w:val="22"/>
              <w:szCs w:val="22"/>
            </w:rPr>
          </w:rPrChange>
        </w:rPr>
        <w:pPrChange w:id="2431" w:author="Josh Butler" w:date="2022-04-01T18:28:00Z">
          <w:pPr>
            <w:pStyle w:val="ListParagraph"/>
            <w:numPr>
              <w:ilvl w:val="1"/>
              <w:numId w:val="42"/>
            </w:numPr>
            <w:spacing w:before="0" w:after="0" w:line="240" w:lineRule="auto"/>
            <w:ind w:left="1440" w:hanging="360"/>
          </w:pPr>
        </w:pPrChange>
      </w:pPr>
      <w:del w:id="2432" w:author="Josh Butler" w:date="2022-02-24T09:16:00Z">
        <w:r w:rsidRPr="00AA4679" w:rsidDel="00112F88">
          <w:rPr>
            <w:rFonts w:ascii="Times New Roman" w:hAnsi="Times New Roman" w:cs="Times New Roman"/>
            <w:sz w:val="22"/>
            <w:szCs w:val="22"/>
            <w:rPrChange w:id="2433" w:author="Josh Butler" w:date="2021-10-29T08:40:00Z">
              <w:rPr>
                <w:rFonts w:ascii="AvenirNext LT Pro Regular" w:hAnsi="AvenirNext LT Pro Regular"/>
                <w:sz w:val="22"/>
                <w:szCs w:val="22"/>
              </w:rPr>
            </w:rPrChange>
          </w:rPr>
          <w:delText>This proposal includes dumpsters, t</w:delText>
        </w:r>
      </w:del>
      <w:del w:id="2434" w:author="Josh Butler" w:date="2022-04-01T18:28:00Z">
        <w:r w:rsidRPr="00AA4679" w:rsidDel="000222C4">
          <w:rPr>
            <w:rFonts w:ascii="Times New Roman" w:hAnsi="Times New Roman" w:cs="Times New Roman"/>
            <w:sz w:val="22"/>
            <w:szCs w:val="22"/>
            <w:rPrChange w:id="2435" w:author="Josh Butler" w:date="2021-10-29T08:40:00Z">
              <w:rPr>
                <w:rFonts w:ascii="AvenirNext LT Pro Regular" w:hAnsi="AvenirNext LT Pro Regular"/>
                <w:sz w:val="22"/>
                <w:szCs w:val="22"/>
              </w:rPr>
            </w:rPrChange>
          </w:rPr>
          <w:delText>ransportation and disposal costs for dunnage and construction debris</w:delText>
        </w:r>
      </w:del>
      <w:del w:id="2436" w:author="Josh Butler" w:date="2022-02-24T09:17:00Z">
        <w:r w:rsidRPr="00AA4679" w:rsidDel="00112F88">
          <w:rPr>
            <w:rFonts w:ascii="Times New Roman" w:hAnsi="Times New Roman" w:cs="Times New Roman"/>
            <w:sz w:val="22"/>
            <w:szCs w:val="22"/>
            <w:rPrChange w:id="2437" w:author="Josh Butler" w:date="2021-10-29T08:40:00Z">
              <w:rPr>
                <w:rFonts w:ascii="AvenirNext LT Pro Regular" w:hAnsi="AvenirNext LT Pro Regular"/>
                <w:sz w:val="22"/>
                <w:szCs w:val="22"/>
              </w:rPr>
            </w:rPrChange>
          </w:rPr>
          <w:delText xml:space="preserve"> generated by A</w:delText>
        </w:r>
        <w:r w:rsidR="00DC212B" w:rsidRPr="00AA4679" w:rsidDel="00112F88">
          <w:rPr>
            <w:rFonts w:ascii="Times New Roman" w:hAnsi="Times New Roman" w:cs="Times New Roman"/>
            <w:sz w:val="22"/>
            <w:szCs w:val="22"/>
            <w:rPrChange w:id="2438" w:author="Josh Butler" w:date="2021-10-29T08:40:00Z">
              <w:rPr>
                <w:rFonts w:ascii="AvenirNext LT Pro Regular" w:hAnsi="AvenirNext LT Pro Regular"/>
                <w:sz w:val="22"/>
                <w:szCs w:val="22"/>
              </w:rPr>
            </w:rPrChange>
          </w:rPr>
          <w:delText xml:space="preserve">xis </w:delText>
        </w:r>
        <w:r w:rsidRPr="00AA4679" w:rsidDel="00112F88">
          <w:rPr>
            <w:rFonts w:ascii="Times New Roman" w:hAnsi="Times New Roman" w:cs="Times New Roman"/>
            <w:sz w:val="22"/>
            <w:szCs w:val="22"/>
            <w:rPrChange w:id="2439" w:author="Josh Butler" w:date="2021-10-29T08:40:00Z">
              <w:rPr>
                <w:rFonts w:ascii="AvenirNext LT Pro Regular" w:hAnsi="AvenirNext LT Pro Regular"/>
                <w:sz w:val="22"/>
                <w:szCs w:val="22"/>
              </w:rPr>
            </w:rPrChange>
          </w:rPr>
          <w:delText>E</w:delText>
        </w:r>
        <w:r w:rsidR="00DC212B" w:rsidRPr="00AA4679" w:rsidDel="00112F88">
          <w:rPr>
            <w:rFonts w:ascii="Times New Roman" w:hAnsi="Times New Roman" w:cs="Times New Roman"/>
            <w:sz w:val="22"/>
            <w:szCs w:val="22"/>
            <w:rPrChange w:id="2440" w:author="Josh Butler" w:date="2021-10-29T08:40:00Z">
              <w:rPr>
                <w:rFonts w:ascii="AvenirNext LT Pro Regular" w:hAnsi="AvenirNext LT Pro Regular"/>
                <w:sz w:val="22"/>
                <w:szCs w:val="22"/>
              </w:rPr>
            </w:rPrChange>
          </w:rPr>
          <w:delText>nergy</w:delText>
        </w:r>
      </w:del>
      <w:del w:id="2441" w:author="Josh Butler" w:date="2022-04-01T18:28:00Z">
        <w:r w:rsidRPr="00AA4679" w:rsidDel="000222C4">
          <w:rPr>
            <w:rFonts w:ascii="Times New Roman" w:hAnsi="Times New Roman" w:cs="Times New Roman"/>
            <w:sz w:val="22"/>
            <w:szCs w:val="22"/>
            <w:rPrChange w:id="2442" w:author="Josh Butler" w:date="2021-10-29T08:40:00Z">
              <w:rPr>
                <w:rFonts w:ascii="AvenirNext LT Pro Regular" w:hAnsi="AvenirNext LT Pro Regular"/>
                <w:sz w:val="22"/>
                <w:szCs w:val="22"/>
              </w:rPr>
            </w:rPrChange>
          </w:rPr>
          <w:delText>.</w:delText>
        </w:r>
      </w:del>
    </w:p>
    <w:p w14:paraId="58C54125" w14:textId="5AEF3DF8" w:rsidR="006A7072" w:rsidRPr="00AA4679" w:rsidDel="004217B0" w:rsidRDefault="006A7072">
      <w:pPr>
        <w:rPr>
          <w:del w:id="2443" w:author="Josh Butler" w:date="2021-10-29T16:12:00Z"/>
          <w:rFonts w:ascii="Times New Roman" w:hAnsi="Times New Roman" w:cs="Times New Roman"/>
          <w:sz w:val="22"/>
          <w:szCs w:val="22"/>
          <w:rPrChange w:id="2444" w:author="Josh Butler" w:date="2021-10-29T08:40:00Z">
            <w:rPr>
              <w:del w:id="2445" w:author="Josh Butler" w:date="2021-10-29T16:12:00Z"/>
              <w:rFonts w:ascii="AvenirNext LT Pro Regular" w:hAnsi="AvenirNext LT Pro Regular"/>
              <w:sz w:val="22"/>
              <w:szCs w:val="22"/>
            </w:rPr>
          </w:rPrChange>
        </w:rPr>
        <w:pPrChange w:id="2446" w:author="Josh Butler" w:date="2022-04-01T18:28:00Z">
          <w:pPr>
            <w:pStyle w:val="ListParagraph"/>
            <w:numPr>
              <w:ilvl w:val="1"/>
              <w:numId w:val="42"/>
            </w:numPr>
            <w:spacing w:before="0" w:after="0" w:line="240" w:lineRule="auto"/>
            <w:ind w:left="1440" w:hanging="360"/>
          </w:pPr>
        </w:pPrChange>
      </w:pPr>
      <w:del w:id="2447" w:author="Josh Butler" w:date="2021-10-29T16:12:00Z">
        <w:r w:rsidRPr="00AA4679" w:rsidDel="004217B0">
          <w:rPr>
            <w:rFonts w:ascii="Times New Roman" w:hAnsi="Times New Roman" w:cs="Times New Roman"/>
            <w:sz w:val="22"/>
            <w:szCs w:val="22"/>
            <w:rPrChange w:id="2448" w:author="Josh Butler" w:date="2021-10-29T08:40:00Z">
              <w:rPr>
                <w:rFonts w:ascii="AvenirNext LT Pro Regular" w:hAnsi="AvenirNext LT Pro Regular"/>
                <w:sz w:val="22"/>
                <w:szCs w:val="22"/>
              </w:rPr>
            </w:rPrChange>
          </w:rPr>
          <w:delText xml:space="preserve">This proposal assumes adequate site access and designated laydown areas will be made available by </w:delText>
        </w:r>
        <w:r w:rsidR="00DC212B" w:rsidRPr="00AA4679" w:rsidDel="004217B0">
          <w:rPr>
            <w:rFonts w:ascii="Times New Roman" w:hAnsi="Times New Roman" w:cs="Times New Roman"/>
            <w:sz w:val="22"/>
            <w:szCs w:val="22"/>
            <w:rPrChange w:id="2449" w:author="Josh Butler" w:date="2021-10-29T08:40:00Z">
              <w:rPr>
                <w:rFonts w:ascii="AvenirNext LT Pro Regular" w:hAnsi="AvenirNext LT Pro Regular"/>
                <w:sz w:val="22"/>
                <w:szCs w:val="22"/>
              </w:rPr>
            </w:rPrChange>
          </w:rPr>
          <w:delText>NCEMC</w:delText>
        </w:r>
        <w:r w:rsidRPr="00AA4679" w:rsidDel="004217B0">
          <w:rPr>
            <w:rFonts w:ascii="Times New Roman" w:hAnsi="Times New Roman" w:cs="Times New Roman"/>
            <w:sz w:val="22"/>
            <w:szCs w:val="22"/>
            <w:rPrChange w:id="2450" w:author="Josh Butler" w:date="2021-10-29T08:40:00Z">
              <w:rPr>
                <w:rFonts w:ascii="AvenirNext LT Pro Regular" w:hAnsi="AvenirNext LT Pro Regular"/>
                <w:sz w:val="22"/>
                <w:szCs w:val="22"/>
              </w:rPr>
            </w:rPrChange>
          </w:rPr>
          <w:delText xml:space="preserve"> to accommodate flow of construction activities.</w:delText>
        </w:r>
      </w:del>
    </w:p>
    <w:p w14:paraId="22611025" w14:textId="1251FE69" w:rsidR="006A7072" w:rsidRPr="00AA4679" w:rsidDel="000222C4" w:rsidRDefault="006A7072">
      <w:pPr>
        <w:rPr>
          <w:del w:id="2451" w:author="Josh Butler" w:date="2022-04-01T18:28:00Z"/>
          <w:rFonts w:ascii="Times New Roman" w:hAnsi="Times New Roman" w:cs="Times New Roman"/>
          <w:sz w:val="22"/>
          <w:szCs w:val="22"/>
          <w:rPrChange w:id="2452" w:author="Josh Butler" w:date="2021-10-29T08:40:00Z">
            <w:rPr>
              <w:del w:id="2453" w:author="Josh Butler" w:date="2022-04-01T18:28:00Z"/>
              <w:rFonts w:ascii="AvenirNext LT Pro Regular" w:hAnsi="AvenirNext LT Pro Regular"/>
              <w:sz w:val="22"/>
              <w:szCs w:val="22"/>
            </w:rPr>
          </w:rPrChange>
        </w:rPr>
        <w:pPrChange w:id="2454" w:author="Josh Butler" w:date="2022-04-01T18:28:00Z">
          <w:pPr>
            <w:pStyle w:val="Default"/>
            <w:numPr>
              <w:ilvl w:val="1"/>
              <w:numId w:val="42"/>
            </w:numPr>
            <w:ind w:left="1440" w:hanging="360"/>
          </w:pPr>
        </w:pPrChange>
      </w:pPr>
      <w:del w:id="2455" w:author="Josh Butler" w:date="2022-04-01T18:28:00Z">
        <w:r w:rsidRPr="00AA4679" w:rsidDel="000222C4">
          <w:rPr>
            <w:rFonts w:ascii="Times New Roman" w:hAnsi="Times New Roman" w:cs="Times New Roman"/>
            <w:sz w:val="22"/>
            <w:szCs w:val="22"/>
            <w:rPrChange w:id="2456" w:author="Josh Butler" w:date="2021-10-29T08:40:00Z">
              <w:rPr>
                <w:rFonts w:ascii="AvenirNext LT Pro Regular" w:hAnsi="AvenirNext LT Pro Regular"/>
                <w:sz w:val="22"/>
                <w:szCs w:val="22"/>
              </w:rPr>
            </w:rPrChange>
          </w:rPr>
          <w:delText>A</w:delText>
        </w:r>
        <w:r w:rsidR="00DC212B" w:rsidRPr="00AA4679" w:rsidDel="000222C4">
          <w:rPr>
            <w:rFonts w:ascii="Times New Roman" w:hAnsi="Times New Roman" w:cs="Times New Roman"/>
            <w:sz w:val="22"/>
            <w:szCs w:val="22"/>
            <w:rPrChange w:id="2457"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458" w:author="Josh Butler" w:date="2021-10-29T08:40:00Z">
              <w:rPr>
                <w:rFonts w:ascii="AvenirNext LT Pro Regular" w:hAnsi="AvenirNext LT Pro Regular"/>
                <w:sz w:val="22"/>
                <w:szCs w:val="22"/>
              </w:rPr>
            </w:rPrChange>
          </w:rPr>
          <w:delText>E</w:delText>
        </w:r>
        <w:r w:rsidR="00DC212B" w:rsidRPr="00AA4679" w:rsidDel="000222C4">
          <w:rPr>
            <w:rFonts w:ascii="Times New Roman" w:hAnsi="Times New Roman" w:cs="Times New Roman"/>
            <w:sz w:val="22"/>
            <w:szCs w:val="22"/>
            <w:rPrChange w:id="2459"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460" w:author="Josh Butler" w:date="2021-10-29T08:40:00Z">
              <w:rPr>
                <w:rFonts w:ascii="AvenirNext LT Pro Regular" w:hAnsi="AvenirNext LT Pro Regular"/>
                <w:sz w:val="22"/>
                <w:szCs w:val="22"/>
              </w:rPr>
            </w:rPrChange>
          </w:rPr>
          <w:delText xml:space="preserve"> will make every reasonable effort to coordinate construction activities with owner. Any delays to the project from owner due to conditions outside A</w:delText>
        </w:r>
        <w:r w:rsidR="00DC212B" w:rsidRPr="00AA4679" w:rsidDel="000222C4">
          <w:rPr>
            <w:rFonts w:ascii="Times New Roman" w:hAnsi="Times New Roman" w:cs="Times New Roman"/>
            <w:sz w:val="22"/>
            <w:szCs w:val="22"/>
            <w:rPrChange w:id="2461"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462" w:author="Josh Butler" w:date="2021-10-29T08:40:00Z">
              <w:rPr>
                <w:rFonts w:ascii="AvenirNext LT Pro Regular" w:hAnsi="AvenirNext LT Pro Regular"/>
                <w:sz w:val="22"/>
                <w:szCs w:val="22"/>
              </w:rPr>
            </w:rPrChange>
          </w:rPr>
          <w:delText>E</w:delText>
        </w:r>
        <w:r w:rsidR="00DC212B" w:rsidRPr="00AA4679" w:rsidDel="000222C4">
          <w:rPr>
            <w:rFonts w:ascii="Times New Roman" w:hAnsi="Times New Roman" w:cs="Times New Roman"/>
            <w:sz w:val="22"/>
            <w:szCs w:val="22"/>
            <w:rPrChange w:id="2463"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464" w:author="Josh Butler" w:date="2021-10-29T08:40:00Z">
              <w:rPr>
                <w:rFonts w:ascii="AvenirNext LT Pro Regular" w:hAnsi="AvenirNext LT Pro Regular"/>
                <w:sz w:val="22"/>
                <w:szCs w:val="22"/>
              </w:rPr>
            </w:rPrChange>
          </w:rPr>
          <w:delText xml:space="preserve">’s control that prevents work from progressing or meeting completion dates may result in additional charges and may nullify any proposed delay penalties. </w:delText>
        </w:r>
      </w:del>
    </w:p>
    <w:p w14:paraId="5D7BA77E" w14:textId="78A33C78" w:rsidR="00E9537E" w:rsidRPr="00AA4679" w:rsidDel="000222C4" w:rsidRDefault="006A7072">
      <w:pPr>
        <w:rPr>
          <w:del w:id="2465" w:author="Josh Butler" w:date="2022-04-01T18:28:00Z"/>
          <w:rFonts w:ascii="Times New Roman" w:hAnsi="Times New Roman" w:cs="Times New Roman"/>
          <w:sz w:val="22"/>
          <w:szCs w:val="22"/>
          <w:rPrChange w:id="2466" w:author="Josh Butler" w:date="2021-10-29T08:40:00Z">
            <w:rPr>
              <w:del w:id="2467" w:author="Josh Butler" w:date="2022-04-01T18:28:00Z"/>
              <w:rFonts w:ascii="AvenirNext LT Pro Regular" w:hAnsi="AvenirNext LT Pro Regular"/>
              <w:sz w:val="22"/>
              <w:szCs w:val="22"/>
            </w:rPr>
          </w:rPrChange>
        </w:rPr>
        <w:pPrChange w:id="2468" w:author="Josh Butler" w:date="2022-04-01T18:28:00Z">
          <w:pPr>
            <w:pStyle w:val="ListParagraph"/>
            <w:numPr>
              <w:ilvl w:val="1"/>
              <w:numId w:val="42"/>
            </w:numPr>
            <w:spacing w:before="0" w:after="0" w:line="240" w:lineRule="auto"/>
            <w:ind w:left="1440" w:hanging="360"/>
          </w:pPr>
        </w:pPrChange>
      </w:pPr>
      <w:del w:id="2469" w:author="Josh Butler" w:date="2022-04-01T18:28:00Z">
        <w:r w:rsidRPr="00AA4679" w:rsidDel="000222C4">
          <w:rPr>
            <w:rFonts w:ascii="Times New Roman" w:hAnsi="Times New Roman" w:cs="Times New Roman"/>
            <w:iCs/>
            <w:sz w:val="22"/>
            <w:szCs w:val="22"/>
            <w:rPrChange w:id="2470" w:author="Josh Butler" w:date="2021-10-29T08:40:00Z">
              <w:rPr>
                <w:rFonts w:ascii="AvenirNext LT Pro Regular" w:hAnsi="AvenirNext LT Pro Regular"/>
                <w:iCs/>
                <w:sz w:val="22"/>
                <w:szCs w:val="22"/>
              </w:rPr>
            </w:rPrChange>
          </w:rPr>
          <w:delText xml:space="preserve">This proposal assumes a General Project Schedule from initial mobilization on </w:delText>
        </w:r>
      </w:del>
      <w:del w:id="2471" w:author="Josh Butler" w:date="2021-10-29T16:14:00Z">
        <w:r w:rsidR="00DC212B" w:rsidRPr="00AA4679" w:rsidDel="004217B0">
          <w:rPr>
            <w:rFonts w:ascii="Times New Roman" w:hAnsi="Times New Roman" w:cs="Times New Roman"/>
            <w:iCs/>
            <w:sz w:val="22"/>
            <w:szCs w:val="22"/>
            <w:rPrChange w:id="2472" w:author="Josh Butler" w:date="2021-10-29T08:40:00Z">
              <w:rPr>
                <w:rFonts w:ascii="AvenirNext LT Pro Regular" w:hAnsi="AvenirNext LT Pro Regular"/>
                <w:iCs/>
                <w:sz w:val="22"/>
                <w:szCs w:val="22"/>
              </w:rPr>
            </w:rPrChange>
          </w:rPr>
          <w:delText>January 29th</w:delText>
        </w:r>
      </w:del>
      <w:del w:id="2473" w:author="Josh Butler" w:date="2022-04-01T18:28:00Z">
        <w:r w:rsidRPr="00AA4679" w:rsidDel="000222C4">
          <w:rPr>
            <w:rFonts w:ascii="Times New Roman" w:hAnsi="Times New Roman" w:cs="Times New Roman"/>
            <w:iCs/>
            <w:sz w:val="22"/>
            <w:szCs w:val="22"/>
            <w:rPrChange w:id="2474" w:author="Josh Butler" w:date="2021-10-29T08:40:00Z">
              <w:rPr>
                <w:rFonts w:ascii="AvenirNext LT Pro Regular" w:hAnsi="AvenirNext LT Pro Regular"/>
                <w:iCs/>
                <w:sz w:val="22"/>
                <w:szCs w:val="22"/>
              </w:rPr>
            </w:rPrChange>
          </w:rPr>
          <w:delText xml:space="preserve"> to </w:delText>
        </w:r>
      </w:del>
      <w:del w:id="2475" w:author="Josh Butler" w:date="2021-10-29T16:14:00Z">
        <w:r w:rsidR="00A116DE" w:rsidRPr="00AA4679" w:rsidDel="004217B0">
          <w:rPr>
            <w:rFonts w:ascii="Times New Roman" w:hAnsi="Times New Roman" w:cs="Times New Roman"/>
            <w:iCs/>
            <w:sz w:val="22"/>
            <w:szCs w:val="22"/>
            <w:rPrChange w:id="2476" w:author="Josh Butler" w:date="2021-10-29T08:40:00Z">
              <w:rPr>
                <w:rFonts w:ascii="AvenirNext LT Pro Regular" w:hAnsi="AvenirNext LT Pro Regular"/>
                <w:iCs/>
                <w:sz w:val="22"/>
                <w:szCs w:val="22"/>
              </w:rPr>
            </w:rPrChange>
          </w:rPr>
          <w:delText>May 28th</w:delText>
        </w:r>
      </w:del>
      <w:del w:id="2477" w:author="Josh Butler" w:date="2022-02-24T09:26:00Z">
        <w:r w:rsidRPr="00AA4679" w:rsidDel="00112F88">
          <w:rPr>
            <w:rFonts w:ascii="Times New Roman" w:hAnsi="Times New Roman" w:cs="Times New Roman"/>
            <w:iCs/>
            <w:sz w:val="22"/>
            <w:szCs w:val="22"/>
            <w:rPrChange w:id="2478" w:author="Josh Butler" w:date="2021-10-29T08:40:00Z">
              <w:rPr>
                <w:rFonts w:ascii="AvenirNext LT Pro Regular" w:hAnsi="AvenirNext LT Pro Regular"/>
                <w:iCs/>
                <w:sz w:val="22"/>
                <w:szCs w:val="22"/>
              </w:rPr>
            </w:rPrChange>
          </w:rPr>
          <w:delText xml:space="preserve"> </w:delText>
        </w:r>
      </w:del>
      <w:del w:id="2479" w:author="Josh Butler" w:date="2021-10-29T16:14:00Z">
        <w:r w:rsidRPr="00AA4679" w:rsidDel="004217B0">
          <w:rPr>
            <w:rFonts w:ascii="Times New Roman" w:hAnsi="Times New Roman" w:cs="Times New Roman"/>
            <w:iCs/>
            <w:sz w:val="22"/>
            <w:szCs w:val="22"/>
            <w:rPrChange w:id="2480" w:author="Josh Butler" w:date="2021-10-29T08:40:00Z">
              <w:rPr>
                <w:rFonts w:ascii="AvenirNext LT Pro Regular" w:hAnsi="AvenirNext LT Pro Regular"/>
                <w:iCs/>
                <w:sz w:val="22"/>
                <w:szCs w:val="22"/>
              </w:rPr>
            </w:rPrChange>
          </w:rPr>
          <w:delText>when the facilities “Placed-in-Service” status is achieved</w:delText>
        </w:r>
      </w:del>
      <w:del w:id="2481" w:author="Josh Butler" w:date="2022-04-01T18:28:00Z">
        <w:r w:rsidRPr="00AA4679" w:rsidDel="000222C4">
          <w:rPr>
            <w:rFonts w:ascii="Times New Roman" w:hAnsi="Times New Roman" w:cs="Times New Roman"/>
            <w:iCs/>
            <w:sz w:val="22"/>
            <w:szCs w:val="22"/>
            <w:rPrChange w:id="2482" w:author="Josh Butler" w:date="2021-10-29T08:40:00Z">
              <w:rPr>
                <w:rFonts w:ascii="AvenirNext LT Pro Regular" w:hAnsi="AvenirNext LT Pro Regular"/>
                <w:iCs/>
                <w:sz w:val="22"/>
                <w:szCs w:val="22"/>
              </w:rPr>
            </w:rPrChange>
          </w:rPr>
          <w:delText xml:space="preserve">. </w:delText>
        </w:r>
      </w:del>
      <w:del w:id="2483" w:author="Josh Butler" w:date="2021-10-29T16:16:00Z">
        <w:r w:rsidRPr="00AA4679" w:rsidDel="00664D56">
          <w:rPr>
            <w:rFonts w:ascii="Times New Roman" w:hAnsi="Times New Roman" w:cs="Times New Roman"/>
            <w:iCs/>
            <w:sz w:val="22"/>
            <w:szCs w:val="22"/>
            <w:rPrChange w:id="2484" w:author="Josh Butler" w:date="2021-10-29T08:40:00Z">
              <w:rPr>
                <w:rFonts w:ascii="AvenirNext LT Pro Regular" w:hAnsi="AvenirNext LT Pro Regular"/>
                <w:iCs/>
                <w:sz w:val="22"/>
                <w:szCs w:val="22"/>
              </w:rPr>
            </w:rPrChange>
          </w:rPr>
          <w:delText>Sch</w:delText>
        </w:r>
        <w:r w:rsidR="00A116DE" w:rsidRPr="00AA4679" w:rsidDel="00664D56">
          <w:rPr>
            <w:rFonts w:ascii="Times New Roman" w:hAnsi="Times New Roman" w:cs="Times New Roman"/>
            <w:iCs/>
            <w:sz w:val="22"/>
            <w:szCs w:val="22"/>
            <w:rPrChange w:id="2485" w:author="Josh Butler" w:date="2021-10-29T08:40:00Z">
              <w:rPr>
                <w:rFonts w:ascii="AvenirNext LT Pro Regular" w:hAnsi="AvenirNext LT Pro Regular"/>
                <w:iCs/>
                <w:sz w:val="22"/>
                <w:szCs w:val="22"/>
              </w:rPr>
            </w:rPrChange>
          </w:rPr>
          <w:delText>edule duration of no less than 8</w:delText>
        </w:r>
        <w:r w:rsidRPr="00AA4679" w:rsidDel="00664D56">
          <w:rPr>
            <w:rFonts w:ascii="Times New Roman" w:hAnsi="Times New Roman" w:cs="Times New Roman"/>
            <w:iCs/>
            <w:sz w:val="22"/>
            <w:szCs w:val="22"/>
            <w:rPrChange w:id="2486" w:author="Josh Butler" w:date="2021-10-29T08:40:00Z">
              <w:rPr>
                <w:rFonts w:ascii="AvenirNext LT Pro Regular" w:hAnsi="AvenirNext LT Pro Regular"/>
                <w:iCs/>
                <w:sz w:val="22"/>
                <w:szCs w:val="22"/>
              </w:rPr>
            </w:rPrChange>
          </w:rPr>
          <w:delText xml:space="preserve">5 </w:delText>
        </w:r>
        <w:r w:rsidR="00A116DE" w:rsidRPr="00AA4679" w:rsidDel="00664D56">
          <w:rPr>
            <w:rFonts w:ascii="Times New Roman" w:hAnsi="Times New Roman" w:cs="Times New Roman"/>
            <w:iCs/>
            <w:sz w:val="22"/>
            <w:szCs w:val="22"/>
            <w:rPrChange w:id="2487" w:author="Josh Butler" w:date="2021-10-29T08:40:00Z">
              <w:rPr>
                <w:rFonts w:ascii="AvenirNext LT Pro Regular" w:hAnsi="AvenirNext LT Pro Regular"/>
                <w:iCs/>
                <w:sz w:val="22"/>
                <w:szCs w:val="22"/>
              </w:rPr>
            </w:rPrChange>
          </w:rPr>
          <w:delText xml:space="preserve">working </w:delText>
        </w:r>
        <w:r w:rsidRPr="00AA4679" w:rsidDel="00664D56">
          <w:rPr>
            <w:rFonts w:ascii="Times New Roman" w:hAnsi="Times New Roman" w:cs="Times New Roman"/>
            <w:iCs/>
            <w:sz w:val="22"/>
            <w:szCs w:val="22"/>
            <w:rPrChange w:id="2488" w:author="Josh Butler" w:date="2021-10-29T08:40:00Z">
              <w:rPr>
                <w:rFonts w:ascii="AvenirNext LT Pro Regular" w:hAnsi="AvenirNext LT Pro Regular"/>
                <w:iCs/>
                <w:sz w:val="22"/>
                <w:szCs w:val="22"/>
              </w:rPr>
            </w:rPrChange>
          </w:rPr>
          <w:delText xml:space="preserve">days from mobilization to completion of </w:delText>
        </w:r>
        <w:r w:rsidR="00A116DE" w:rsidRPr="00AA4679" w:rsidDel="00664D56">
          <w:rPr>
            <w:rFonts w:ascii="Times New Roman" w:hAnsi="Times New Roman" w:cs="Times New Roman"/>
            <w:iCs/>
            <w:sz w:val="22"/>
            <w:szCs w:val="22"/>
            <w:rPrChange w:id="2489" w:author="Josh Butler" w:date="2021-10-29T08:40:00Z">
              <w:rPr>
                <w:rFonts w:ascii="AvenirNext LT Pro Regular" w:hAnsi="AvenirNext LT Pro Regular"/>
                <w:iCs/>
                <w:sz w:val="22"/>
                <w:szCs w:val="22"/>
              </w:rPr>
            </w:rPrChange>
          </w:rPr>
          <w:delText>Placed-in-Service status</w:delText>
        </w:r>
        <w:r w:rsidRPr="00AA4679" w:rsidDel="00664D56">
          <w:rPr>
            <w:rFonts w:ascii="Times New Roman" w:hAnsi="Times New Roman" w:cs="Times New Roman"/>
            <w:iCs/>
            <w:sz w:val="22"/>
            <w:szCs w:val="22"/>
            <w:rPrChange w:id="2490" w:author="Josh Butler" w:date="2021-10-29T08:40:00Z">
              <w:rPr>
                <w:rFonts w:ascii="AvenirNext LT Pro Regular" w:hAnsi="AvenirNext LT Pro Regular"/>
                <w:iCs/>
                <w:sz w:val="22"/>
                <w:szCs w:val="22"/>
              </w:rPr>
            </w:rPrChange>
          </w:rPr>
          <w:delText>.</w:delText>
        </w:r>
      </w:del>
    </w:p>
    <w:p w14:paraId="0867F4B8" w14:textId="2953BAFC" w:rsidR="000E6339" w:rsidRPr="00AA4679" w:rsidDel="000222C4" w:rsidRDefault="000E6339">
      <w:pPr>
        <w:rPr>
          <w:del w:id="2491" w:author="Josh Butler" w:date="2022-04-01T18:28:00Z"/>
          <w:rFonts w:ascii="Times New Roman" w:hAnsi="Times New Roman" w:cs="Times New Roman"/>
          <w:sz w:val="22"/>
          <w:szCs w:val="22"/>
          <w:rPrChange w:id="2492" w:author="Josh Butler" w:date="2021-10-29T08:40:00Z">
            <w:rPr>
              <w:del w:id="2493" w:author="Josh Butler" w:date="2022-04-01T18:28:00Z"/>
              <w:rFonts w:ascii="AvenirNext LT Pro Regular" w:hAnsi="AvenirNext LT Pro Regular"/>
              <w:sz w:val="22"/>
              <w:szCs w:val="22"/>
            </w:rPr>
          </w:rPrChange>
        </w:rPr>
        <w:pPrChange w:id="2494" w:author="Josh Butler" w:date="2022-04-01T18:28:00Z">
          <w:pPr>
            <w:pStyle w:val="ListParagraph"/>
            <w:spacing w:after="0"/>
            <w:ind w:left="1440"/>
          </w:pPr>
        </w:pPrChange>
      </w:pPr>
    </w:p>
    <w:p w14:paraId="6F587C84" w14:textId="07494CBF" w:rsidR="006A7072" w:rsidRPr="00AA4679" w:rsidDel="000222C4" w:rsidRDefault="006A7072">
      <w:pPr>
        <w:rPr>
          <w:del w:id="2495" w:author="Josh Butler" w:date="2022-04-01T18:28:00Z"/>
          <w:rFonts w:ascii="Times New Roman" w:hAnsi="Times New Roman" w:cs="Times New Roman"/>
          <w:sz w:val="22"/>
          <w:szCs w:val="22"/>
          <w:rPrChange w:id="2496" w:author="Josh Butler" w:date="2021-10-29T08:40:00Z">
            <w:rPr>
              <w:del w:id="2497" w:author="Josh Butler" w:date="2022-04-01T18:28:00Z"/>
              <w:rFonts w:ascii="AvenirNext LT Pro Regular" w:hAnsi="AvenirNext LT Pro Regular"/>
              <w:sz w:val="22"/>
              <w:szCs w:val="22"/>
            </w:rPr>
          </w:rPrChange>
        </w:rPr>
        <w:pPrChange w:id="2498" w:author="Josh Butler" w:date="2022-04-01T18:28:00Z">
          <w:pPr>
            <w:pStyle w:val="ListParagraph"/>
            <w:numPr>
              <w:numId w:val="42"/>
            </w:numPr>
            <w:spacing w:before="0" w:after="0" w:line="240" w:lineRule="auto"/>
            <w:ind w:left="1080" w:hanging="720"/>
          </w:pPr>
        </w:pPrChange>
      </w:pPr>
      <w:del w:id="2499" w:author="Josh Butler" w:date="2022-04-01T18:28:00Z">
        <w:r w:rsidRPr="00AA4679" w:rsidDel="000222C4">
          <w:rPr>
            <w:rFonts w:ascii="Times New Roman" w:hAnsi="Times New Roman" w:cs="Times New Roman"/>
            <w:sz w:val="22"/>
            <w:szCs w:val="22"/>
            <w:rPrChange w:id="2500" w:author="Josh Butler" w:date="2021-10-29T08:40:00Z">
              <w:rPr>
                <w:rFonts w:ascii="AvenirNext LT Pro Regular" w:hAnsi="AvenirNext LT Pro Regular"/>
                <w:sz w:val="22"/>
                <w:szCs w:val="22"/>
              </w:rPr>
            </w:rPrChange>
          </w:rPr>
          <w:delText>Design, Engineering and Permitting</w:delText>
        </w:r>
      </w:del>
    </w:p>
    <w:p w14:paraId="30ADD235" w14:textId="002E0C5F" w:rsidR="006A7072" w:rsidDel="00664D56" w:rsidRDefault="00A116DE">
      <w:pPr>
        <w:rPr>
          <w:del w:id="2501" w:author="Josh Butler" w:date="2021-10-29T16:16:00Z"/>
          <w:rFonts w:ascii="Times New Roman" w:hAnsi="Times New Roman" w:cs="Times New Roman"/>
          <w:sz w:val="22"/>
          <w:szCs w:val="22"/>
        </w:rPr>
        <w:pPrChange w:id="2502" w:author="Josh Butler" w:date="2022-04-01T18:28:00Z">
          <w:pPr>
            <w:pStyle w:val="ListParagraph"/>
            <w:numPr>
              <w:ilvl w:val="1"/>
              <w:numId w:val="42"/>
            </w:numPr>
            <w:spacing w:before="0" w:after="0" w:line="240" w:lineRule="auto"/>
            <w:ind w:left="1440" w:hanging="360"/>
          </w:pPr>
        </w:pPrChange>
      </w:pPr>
      <w:del w:id="2503" w:author="Josh Butler" w:date="2021-10-29T16:09:00Z">
        <w:r w:rsidRPr="00AA4679" w:rsidDel="004217B0">
          <w:rPr>
            <w:rFonts w:ascii="Times New Roman" w:hAnsi="Times New Roman" w:cs="Times New Roman"/>
            <w:sz w:val="22"/>
            <w:szCs w:val="22"/>
            <w:rPrChange w:id="2504" w:author="Josh Butler" w:date="2021-10-29T08:40:00Z">
              <w:rPr>
                <w:rFonts w:ascii="AvenirNext LT Pro Regular" w:hAnsi="AvenirNext LT Pro Regular"/>
                <w:sz w:val="22"/>
                <w:szCs w:val="22"/>
              </w:rPr>
            </w:rPrChange>
          </w:rPr>
          <w:delText>NCEMC</w:delText>
        </w:r>
        <w:r w:rsidR="006A7072" w:rsidRPr="00AA4679" w:rsidDel="004217B0">
          <w:rPr>
            <w:rFonts w:ascii="Times New Roman" w:hAnsi="Times New Roman" w:cs="Times New Roman"/>
            <w:sz w:val="22"/>
            <w:szCs w:val="22"/>
            <w:rPrChange w:id="2505" w:author="Josh Butler" w:date="2021-10-29T08:40:00Z">
              <w:rPr>
                <w:rFonts w:ascii="AvenirNext LT Pro Regular" w:hAnsi="AvenirNext LT Pro Regular"/>
                <w:sz w:val="22"/>
                <w:szCs w:val="22"/>
              </w:rPr>
            </w:rPrChange>
          </w:rPr>
          <w:delText xml:space="preserve"> </w:delText>
        </w:r>
      </w:del>
      <w:del w:id="2506" w:author="Josh Butler" w:date="2022-04-01T18:28:00Z">
        <w:r w:rsidR="006A7072" w:rsidRPr="00AA4679" w:rsidDel="000222C4">
          <w:rPr>
            <w:rFonts w:ascii="Times New Roman" w:hAnsi="Times New Roman" w:cs="Times New Roman"/>
            <w:sz w:val="22"/>
            <w:szCs w:val="22"/>
            <w:rPrChange w:id="2507" w:author="Josh Butler" w:date="2021-10-29T08:40:00Z">
              <w:rPr>
                <w:rFonts w:ascii="AvenirNext LT Pro Regular" w:hAnsi="AvenirNext LT Pro Regular"/>
                <w:sz w:val="22"/>
                <w:szCs w:val="22"/>
              </w:rPr>
            </w:rPrChange>
          </w:rPr>
          <w:delText xml:space="preserve">is responsible for providing full design and issuance of PE stamped IFC drawings for the civil, </w:delText>
        </w:r>
      </w:del>
      <w:del w:id="2508" w:author="Josh Butler" w:date="2022-02-24T13:22:00Z">
        <w:r w:rsidR="006A7072" w:rsidRPr="00AA4679" w:rsidDel="006830F4">
          <w:rPr>
            <w:rFonts w:ascii="Times New Roman" w:hAnsi="Times New Roman" w:cs="Times New Roman"/>
            <w:sz w:val="22"/>
            <w:szCs w:val="22"/>
            <w:rPrChange w:id="2509" w:author="Josh Butler" w:date="2021-10-29T08:40:00Z">
              <w:rPr>
                <w:rFonts w:ascii="AvenirNext LT Pro Regular" w:hAnsi="AvenirNext LT Pro Regular"/>
                <w:sz w:val="22"/>
                <w:szCs w:val="22"/>
              </w:rPr>
            </w:rPrChange>
          </w:rPr>
          <w:delText>structural</w:delText>
        </w:r>
      </w:del>
      <w:del w:id="2510" w:author="Josh Butler" w:date="2022-04-01T18:28:00Z">
        <w:r w:rsidR="006A7072" w:rsidRPr="00AA4679" w:rsidDel="000222C4">
          <w:rPr>
            <w:rFonts w:ascii="Times New Roman" w:hAnsi="Times New Roman" w:cs="Times New Roman"/>
            <w:sz w:val="22"/>
            <w:szCs w:val="22"/>
            <w:rPrChange w:id="2511" w:author="Josh Butler" w:date="2021-10-29T08:40:00Z">
              <w:rPr>
                <w:rFonts w:ascii="AvenirNext LT Pro Regular" w:hAnsi="AvenirNext LT Pro Regular"/>
                <w:sz w:val="22"/>
                <w:szCs w:val="22"/>
              </w:rPr>
            </w:rPrChange>
          </w:rPr>
          <w:delText xml:space="preserve"> and electrical scopes.</w:delText>
        </w:r>
      </w:del>
    </w:p>
    <w:p w14:paraId="176617A5" w14:textId="35453459" w:rsidR="006A7072" w:rsidDel="00B35C3E" w:rsidRDefault="006A7072">
      <w:pPr>
        <w:rPr>
          <w:del w:id="2512" w:author="Josh Butler" w:date="2021-10-29T16:10:00Z"/>
          <w:rFonts w:ascii="Times New Roman" w:hAnsi="Times New Roman" w:cs="Times New Roman"/>
          <w:sz w:val="22"/>
          <w:szCs w:val="22"/>
        </w:rPr>
        <w:pPrChange w:id="2513" w:author="Josh Butler" w:date="2022-04-01T18:28:00Z">
          <w:pPr>
            <w:pStyle w:val="ListParagraph"/>
            <w:spacing w:before="0" w:after="0" w:line="240" w:lineRule="auto"/>
            <w:ind w:left="1440"/>
          </w:pPr>
        </w:pPrChange>
      </w:pPr>
      <w:del w:id="2514" w:author="Josh Butler" w:date="2021-10-29T16:16:00Z">
        <w:r w:rsidRPr="004217B0" w:rsidDel="00664D56">
          <w:rPr>
            <w:rFonts w:ascii="Times New Roman" w:hAnsi="Times New Roman" w:cs="Times New Roman"/>
            <w:sz w:val="22"/>
            <w:szCs w:val="22"/>
            <w:rPrChange w:id="2515" w:author="Josh Butler" w:date="2021-10-29T16:10:00Z">
              <w:rPr>
                <w:rFonts w:ascii="AvenirNext LT Pro Regular" w:hAnsi="AvenirNext LT Pro Regular"/>
                <w:sz w:val="22"/>
                <w:szCs w:val="22"/>
              </w:rPr>
            </w:rPrChange>
          </w:rPr>
          <w:delText>A</w:delText>
        </w:r>
        <w:r w:rsidR="00A116DE" w:rsidRPr="004217B0" w:rsidDel="00664D56">
          <w:rPr>
            <w:rFonts w:ascii="Times New Roman" w:hAnsi="Times New Roman" w:cs="Times New Roman"/>
            <w:sz w:val="22"/>
            <w:szCs w:val="22"/>
            <w:rPrChange w:id="2516" w:author="Josh Butler" w:date="2021-10-29T16:10:00Z">
              <w:rPr>
                <w:rFonts w:ascii="AvenirNext LT Pro Regular" w:hAnsi="AvenirNext LT Pro Regular"/>
                <w:sz w:val="22"/>
                <w:szCs w:val="22"/>
              </w:rPr>
            </w:rPrChange>
          </w:rPr>
          <w:delText xml:space="preserve">xis </w:delText>
        </w:r>
        <w:r w:rsidRPr="004217B0" w:rsidDel="00664D56">
          <w:rPr>
            <w:rFonts w:ascii="Times New Roman" w:hAnsi="Times New Roman" w:cs="Times New Roman"/>
            <w:sz w:val="22"/>
            <w:szCs w:val="22"/>
            <w:rPrChange w:id="2517" w:author="Josh Butler" w:date="2021-10-29T16:10:00Z">
              <w:rPr>
                <w:rFonts w:ascii="AvenirNext LT Pro Regular" w:hAnsi="AvenirNext LT Pro Regular"/>
                <w:sz w:val="22"/>
                <w:szCs w:val="22"/>
              </w:rPr>
            </w:rPrChange>
          </w:rPr>
          <w:delText>E</w:delText>
        </w:r>
        <w:r w:rsidR="00A116DE" w:rsidRPr="004217B0" w:rsidDel="00664D56">
          <w:rPr>
            <w:rFonts w:ascii="Times New Roman" w:hAnsi="Times New Roman" w:cs="Times New Roman"/>
            <w:sz w:val="22"/>
            <w:szCs w:val="22"/>
            <w:rPrChange w:id="2518" w:author="Josh Butler" w:date="2021-10-29T16:10:00Z">
              <w:rPr>
                <w:rFonts w:ascii="AvenirNext LT Pro Regular" w:hAnsi="AvenirNext LT Pro Regular"/>
                <w:sz w:val="22"/>
                <w:szCs w:val="22"/>
              </w:rPr>
            </w:rPrChange>
          </w:rPr>
          <w:delText>nergy</w:delText>
        </w:r>
        <w:r w:rsidRPr="004217B0" w:rsidDel="00664D56">
          <w:rPr>
            <w:rFonts w:ascii="Times New Roman" w:hAnsi="Times New Roman" w:cs="Times New Roman"/>
            <w:sz w:val="22"/>
            <w:szCs w:val="22"/>
            <w:rPrChange w:id="2519" w:author="Josh Butler" w:date="2021-10-29T16:10:00Z">
              <w:rPr>
                <w:rFonts w:ascii="AvenirNext LT Pro Regular" w:hAnsi="AvenirNext LT Pro Regular"/>
                <w:sz w:val="22"/>
                <w:szCs w:val="22"/>
              </w:rPr>
            </w:rPrChange>
          </w:rPr>
          <w:delText xml:space="preserve"> will assist </w:delText>
        </w:r>
      </w:del>
      <w:del w:id="2520" w:author="Josh Butler" w:date="2021-10-29T16:09:00Z">
        <w:r w:rsidR="00A116DE" w:rsidRPr="004217B0" w:rsidDel="004217B0">
          <w:rPr>
            <w:rFonts w:ascii="Times New Roman" w:hAnsi="Times New Roman" w:cs="Times New Roman"/>
            <w:sz w:val="22"/>
            <w:szCs w:val="22"/>
            <w:rPrChange w:id="2521" w:author="Josh Butler" w:date="2021-10-29T16:10:00Z">
              <w:rPr>
                <w:rFonts w:ascii="AvenirNext LT Pro Regular" w:hAnsi="AvenirNext LT Pro Regular"/>
                <w:sz w:val="22"/>
                <w:szCs w:val="22"/>
              </w:rPr>
            </w:rPrChange>
          </w:rPr>
          <w:delText>NCEMC</w:delText>
        </w:r>
        <w:r w:rsidRPr="004217B0" w:rsidDel="004217B0">
          <w:rPr>
            <w:rFonts w:ascii="Times New Roman" w:hAnsi="Times New Roman" w:cs="Times New Roman"/>
            <w:sz w:val="22"/>
            <w:szCs w:val="22"/>
            <w:rPrChange w:id="2522" w:author="Josh Butler" w:date="2021-10-29T16:10:00Z">
              <w:rPr>
                <w:rFonts w:ascii="AvenirNext LT Pro Regular" w:hAnsi="AvenirNext LT Pro Regular"/>
                <w:sz w:val="22"/>
                <w:szCs w:val="22"/>
              </w:rPr>
            </w:rPrChange>
          </w:rPr>
          <w:delText xml:space="preserve"> </w:delText>
        </w:r>
      </w:del>
      <w:del w:id="2523" w:author="Josh Butler" w:date="2021-10-29T16:16:00Z">
        <w:r w:rsidRPr="004217B0" w:rsidDel="00664D56">
          <w:rPr>
            <w:rFonts w:ascii="Times New Roman" w:hAnsi="Times New Roman" w:cs="Times New Roman"/>
            <w:sz w:val="22"/>
            <w:szCs w:val="22"/>
            <w:rPrChange w:id="2524" w:author="Josh Butler" w:date="2021-10-29T16:10:00Z">
              <w:rPr>
                <w:rFonts w:ascii="AvenirNext LT Pro Regular" w:hAnsi="AvenirNext LT Pro Regular"/>
                <w:sz w:val="22"/>
                <w:szCs w:val="22"/>
              </w:rPr>
            </w:rPrChange>
          </w:rPr>
          <w:delText>in obtaining the necessary permits to complete the construction in accordance with state and local AHJ’s.</w:delText>
        </w:r>
      </w:del>
    </w:p>
    <w:p w14:paraId="42A5C6FE" w14:textId="47D7DBA9" w:rsidR="006A7072" w:rsidRPr="004217B0" w:rsidDel="00434A9E" w:rsidRDefault="006A7072">
      <w:pPr>
        <w:rPr>
          <w:del w:id="2525" w:author="Josh Butler" w:date="2022-02-24T10:31:00Z"/>
          <w:rFonts w:ascii="Times New Roman" w:hAnsi="Times New Roman" w:cs="Times New Roman"/>
          <w:sz w:val="22"/>
          <w:szCs w:val="22"/>
          <w:rPrChange w:id="2526" w:author="Josh Butler" w:date="2021-10-29T16:10:00Z">
            <w:rPr>
              <w:del w:id="2527" w:author="Josh Butler" w:date="2022-02-24T10:31:00Z"/>
              <w:rFonts w:ascii="AvenirNext LT Pro Regular" w:hAnsi="AvenirNext LT Pro Regular"/>
              <w:sz w:val="22"/>
              <w:szCs w:val="22"/>
            </w:rPr>
          </w:rPrChange>
        </w:rPr>
        <w:pPrChange w:id="2528" w:author="Josh Butler" w:date="2022-04-01T18:28:00Z">
          <w:pPr>
            <w:pStyle w:val="ListParagraph"/>
            <w:numPr>
              <w:ilvl w:val="1"/>
              <w:numId w:val="42"/>
            </w:numPr>
            <w:spacing w:before="0" w:after="0" w:line="240" w:lineRule="auto"/>
            <w:ind w:left="1440" w:hanging="360"/>
          </w:pPr>
        </w:pPrChange>
      </w:pPr>
      <w:del w:id="2529" w:author="Josh Butler" w:date="2021-10-29T16:08:00Z">
        <w:r w:rsidRPr="004217B0" w:rsidDel="004217B0">
          <w:rPr>
            <w:rFonts w:ascii="Times New Roman" w:hAnsi="Times New Roman" w:cs="Times New Roman"/>
            <w:sz w:val="22"/>
            <w:szCs w:val="22"/>
            <w:rPrChange w:id="2530" w:author="Josh Butler" w:date="2021-10-29T16:10:00Z">
              <w:rPr>
                <w:rFonts w:ascii="AvenirNext LT Pro Regular" w:hAnsi="AvenirNext LT Pro Regular"/>
                <w:sz w:val="22"/>
                <w:szCs w:val="22"/>
              </w:rPr>
            </w:rPrChange>
          </w:rPr>
          <w:delText>This proposal includes v</w:delText>
        </w:r>
      </w:del>
      <w:del w:id="2531" w:author="Josh Butler" w:date="2021-10-29T16:09:00Z">
        <w:r w:rsidRPr="004217B0" w:rsidDel="004217B0">
          <w:rPr>
            <w:rFonts w:ascii="Times New Roman" w:hAnsi="Times New Roman" w:cs="Times New Roman"/>
            <w:sz w:val="22"/>
            <w:szCs w:val="22"/>
            <w:rPrChange w:id="2532" w:author="Josh Butler" w:date="2021-10-29T16:10:00Z">
              <w:rPr>
                <w:rFonts w:ascii="AvenirNext LT Pro Regular" w:hAnsi="AvenirNext LT Pro Regular"/>
                <w:sz w:val="22"/>
                <w:szCs w:val="22"/>
              </w:rPr>
            </w:rPrChange>
          </w:rPr>
          <w:delText>erification of existing site survey information</w:delText>
        </w:r>
      </w:del>
      <w:del w:id="2533" w:author="Josh Butler" w:date="2021-10-29T16:10:00Z">
        <w:r w:rsidRPr="004217B0" w:rsidDel="004217B0">
          <w:rPr>
            <w:rFonts w:ascii="Times New Roman" w:hAnsi="Times New Roman" w:cs="Times New Roman"/>
            <w:sz w:val="22"/>
            <w:szCs w:val="22"/>
            <w:rPrChange w:id="2534" w:author="Josh Butler" w:date="2021-10-29T16:10:00Z">
              <w:rPr>
                <w:rFonts w:ascii="AvenirNext LT Pro Regular" w:hAnsi="AvenirNext LT Pro Regular"/>
                <w:sz w:val="22"/>
                <w:szCs w:val="22"/>
              </w:rPr>
            </w:rPrChange>
          </w:rPr>
          <w:delText xml:space="preserve"> </w:delText>
        </w:r>
      </w:del>
      <w:del w:id="2535" w:author="Josh Butler" w:date="2021-10-29T16:08:00Z">
        <w:r w:rsidRPr="004217B0" w:rsidDel="004217B0">
          <w:rPr>
            <w:rFonts w:ascii="Times New Roman" w:hAnsi="Times New Roman" w:cs="Times New Roman"/>
            <w:sz w:val="22"/>
            <w:szCs w:val="22"/>
            <w:rPrChange w:id="2536" w:author="Josh Butler" w:date="2021-10-29T16:10:00Z">
              <w:rPr>
                <w:rFonts w:ascii="AvenirNext LT Pro Regular" w:hAnsi="AvenirNext LT Pro Regular"/>
                <w:sz w:val="22"/>
                <w:szCs w:val="22"/>
              </w:rPr>
            </w:rPrChange>
          </w:rPr>
          <w:delText xml:space="preserve">provided by </w:delText>
        </w:r>
        <w:r w:rsidR="00A116DE" w:rsidRPr="004217B0" w:rsidDel="004217B0">
          <w:rPr>
            <w:rFonts w:ascii="Times New Roman" w:hAnsi="Times New Roman" w:cs="Times New Roman"/>
            <w:sz w:val="22"/>
            <w:szCs w:val="22"/>
            <w:rPrChange w:id="2537" w:author="Josh Butler" w:date="2021-10-29T16:10:00Z">
              <w:rPr>
                <w:rFonts w:ascii="AvenirNext LT Pro Regular" w:hAnsi="AvenirNext LT Pro Regular"/>
                <w:sz w:val="22"/>
                <w:szCs w:val="22"/>
              </w:rPr>
            </w:rPrChange>
          </w:rPr>
          <w:delText>NCEMC</w:delText>
        </w:r>
        <w:r w:rsidRPr="004217B0" w:rsidDel="004217B0">
          <w:rPr>
            <w:rFonts w:ascii="Times New Roman" w:hAnsi="Times New Roman" w:cs="Times New Roman"/>
            <w:sz w:val="22"/>
            <w:szCs w:val="22"/>
            <w:rPrChange w:id="2538" w:author="Josh Butler" w:date="2021-10-29T16:10:00Z">
              <w:rPr>
                <w:rFonts w:ascii="AvenirNext LT Pro Regular" w:hAnsi="AvenirNext LT Pro Regular"/>
                <w:sz w:val="22"/>
                <w:szCs w:val="22"/>
              </w:rPr>
            </w:rPrChange>
          </w:rPr>
          <w:delText xml:space="preserve"> to set perimeter boundary stakes and control points for construction area, laydown area, fence corners, electrical trenches, pad and array post locations.</w:delText>
        </w:r>
      </w:del>
    </w:p>
    <w:p w14:paraId="6CCFE4FF" w14:textId="32287E18" w:rsidR="006A7072" w:rsidRPr="00434A9E" w:rsidDel="00434A9E" w:rsidRDefault="006A7072">
      <w:pPr>
        <w:rPr>
          <w:del w:id="2539" w:author="Josh Butler" w:date="2022-02-24T10:31:00Z"/>
          <w:rPrChange w:id="2540" w:author="Josh Butler" w:date="2022-02-24T10:31:00Z">
            <w:rPr>
              <w:del w:id="2541" w:author="Josh Butler" w:date="2022-02-24T10:31:00Z"/>
              <w:rFonts w:ascii="AvenirNext LT Pro Regular" w:hAnsi="AvenirNext LT Pro Regular"/>
              <w:sz w:val="22"/>
              <w:szCs w:val="22"/>
            </w:rPr>
          </w:rPrChange>
        </w:rPr>
        <w:pPrChange w:id="2542" w:author="Josh Butler" w:date="2022-04-01T18:28:00Z">
          <w:pPr>
            <w:pStyle w:val="ListParagraph"/>
            <w:spacing w:after="0"/>
            <w:ind w:left="1440"/>
          </w:pPr>
        </w:pPrChange>
      </w:pPr>
    </w:p>
    <w:p w14:paraId="7E910BF6" w14:textId="2DAD9262" w:rsidR="006A7072" w:rsidRPr="00AA4679" w:rsidDel="000222C4" w:rsidRDefault="006A7072">
      <w:pPr>
        <w:rPr>
          <w:del w:id="2543" w:author="Josh Butler" w:date="2022-04-01T18:28:00Z"/>
          <w:rFonts w:ascii="Times New Roman" w:hAnsi="Times New Roman" w:cs="Times New Roman"/>
          <w:sz w:val="22"/>
          <w:szCs w:val="22"/>
          <w:rPrChange w:id="2544" w:author="Josh Butler" w:date="2021-10-29T08:40:00Z">
            <w:rPr>
              <w:del w:id="2545" w:author="Josh Butler" w:date="2022-04-01T18:28:00Z"/>
              <w:rFonts w:ascii="AvenirNext LT Pro Regular" w:hAnsi="AvenirNext LT Pro Regular"/>
              <w:sz w:val="22"/>
              <w:szCs w:val="22"/>
            </w:rPr>
          </w:rPrChange>
        </w:rPr>
        <w:pPrChange w:id="2546" w:author="Josh Butler" w:date="2022-04-01T18:28:00Z">
          <w:pPr>
            <w:pStyle w:val="ListParagraph"/>
            <w:numPr>
              <w:numId w:val="42"/>
            </w:numPr>
            <w:spacing w:before="0" w:after="0" w:line="240" w:lineRule="auto"/>
            <w:ind w:left="1080" w:hanging="720"/>
          </w:pPr>
        </w:pPrChange>
      </w:pPr>
      <w:del w:id="2547" w:author="Josh Butler" w:date="2022-04-01T18:28:00Z">
        <w:r w:rsidRPr="00AA4679" w:rsidDel="000222C4">
          <w:rPr>
            <w:rFonts w:ascii="Times New Roman" w:hAnsi="Times New Roman" w:cs="Times New Roman"/>
            <w:sz w:val="22"/>
            <w:szCs w:val="22"/>
            <w:rPrChange w:id="2548" w:author="Josh Butler" w:date="2021-10-29T08:40:00Z">
              <w:rPr>
                <w:rFonts w:ascii="AvenirNext LT Pro Regular" w:hAnsi="AvenirNext LT Pro Regular"/>
                <w:sz w:val="22"/>
                <w:szCs w:val="22"/>
              </w:rPr>
            </w:rPrChange>
          </w:rPr>
          <w:delText>Material Procurement</w:delText>
        </w:r>
      </w:del>
    </w:p>
    <w:p w14:paraId="4B59164E" w14:textId="6445CEE7" w:rsidR="00BA25A7" w:rsidRPr="00AA4679" w:rsidDel="00B35C3E" w:rsidRDefault="006A7072">
      <w:pPr>
        <w:rPr>
          <w:del w:id="2549" w:author="Josh Butler" w:date="2022-03-18T15:01:00Z"/>
          <w:rFonts w:ascii="Times New Roman" w:hAnsi="Times New Roman" w:cs="Times New Roman"/>
          <w:sz w:val="22"/>
          <w:szCs w:val="22"/>
          <w:rPrChange w:id="2550" w:author="Josh Butler" w:date="2021-10-29T08:40:00Z">
            <w:rPr>
              <w:del w:id="2551" w:author="Josh Butler" w:date="2022-03-18T15:01:00Z"/>
              <w:rFonts w:ascii="AvenirNext LT Pro Regular" w:hAnsi="AvenirNext LT Pro Regular"/>
              <w:sz w:val="22"/>
              <w:szCs w:val="22"/>
            </w:rPr>
          </w:rPrChange>
        </w:rPr>
        <w:pPrChange w:id="2552" w:author="Josh Butler" w:date="2022-04-01T18:28:00Z">
          <w:pPr>
            <w:pStyle w:val="ListParagraph"/>
            <w:numPr>
              <w:ilvl w:val="1"/>
              <w:numId w:val="42"/>
            </w:numPr>
            <w:spacing w:before="0" w:after="0" w:line="240" w:lineRule="auto"/>
            <w:ind w:left="1440" w:hanging="360"/>
          </w:pPr>
        </w:pPrChange>
      </w:pPr>
      <w:del w:id="2553" w:author="Josh Butler" w:date="2022-02-23T17:48:00Z">
        <w:r w:rsidRPr="00AA4679" w:rsidDel="005134B9">
          <w:rPr>
            <w:rFonts w:ascii="Times New Roman" w:hAnsi="Times New Roman" w:cs="Times New Roman"/>
            <w:sz w:val="22"/>
            <w:szCs w:val="22"/>
            <w:rPrChange w:id="2554" w:author="Josh Butler" w:date="2021-10-29T08:40:00Z">
              <w:rPr>
                <w:rFonts w:ascii="AvenirNext LT Pro Regular" w:hAnsi="AvenirNext LT Pro Regular"/>
                <w:sz w:val="22"/>
                <w:szCs w:val="22"/>
              </w:rPr>
            </w:rPrChange>
          </w:rPr>
          <w:lastRenderedPageBreak/>
          <w:delText>This proposal excludes the</w:delText>
        </w:r>
      </w:del>
      <w:del w:id="2555" w:author="Josh Butler" w:date="2022-02-23T17:49:00Z">
        <w:r w:rsidRPr="00AA4679" w:rsidDel="005134B9">
          <w:rPr>
            <w:rFonts w:ascii="Times New Roman" w:hAnsi="Times New Roman" w:cs="Times New Roman"/>
            <w:sz w:val="22"/>
            <w:szCs w:val="22"/>
            <w:rPrChange w:id="2556" w:author="Josh Butler" w:date="2021-10-29T08:40:00Z">
              <w:rPr>
                <w:rFonts w:ascii="AvenirNext LT Pro Regular" w:hAnsi="AvenirNext LT Pro Regular"/>
                <w:sz w:val="22"/>
                <w:szCs w:val="22"/>
              </w:rPr>
            </w:rPrChange>
          </w:rPr>
          <w:delText xml:space="preserve"> following</w:delText>
        </w:r>
      </w:del>
      <w:del w:id="2557" w:author="Josh Butler" w:date="2022-04-01T18:28:00Z">
        <w:r w:rsidRPr="00AA4679" w:rsidDel="000222C4">
          <w:rPr>
            <w:rFonts w:ascii="Times New Roman" w:hAnsi="Times New Roman" w:cs="Times New Roman"/>
            <w:sz w:val="22"/>
            <w:szCs w:val="22"/>
            <w:rPrChange w:id="2558" w:author="Josh Butler" w:date="2021-10-29T08:40:00Z">
              <w:rPr>
                <w:rFonts w:ascii="AvenirNext LT Pro Regular" w:hAnsi="AvenirNext LT Pro Regular"/>
                <w:sz w:val="22"/>
                <w:szCs w:val="22"/>
              </w:rPr>
            </w:rPrChange>
          </w:rPr>
          <w:delText xml:space="preserve"> components </w:delText>
        </w:r>
      </w:del>
      <w:del w:id="2559" w:author="Josh Butler" w:date="2022-02-23T17:49:00Z">
        <w:r w:rsidRPr="00AA4679" w:rsidDel="005134B9">
          <w:rPr>
            <w:rFonts w:ascii="Times New Roman" w:hAnsi="Times New Roman" w:cs="Times New Roman"/>
            <w:sz w:val="22"/>
            <w:szCs w:val="22"/>
            <w:rPrChange w:id="2560" w:author="Josh Butler" w:date="2021-10-29T08:40:00Z">
              <w:rPr>
                <w:rFonts w:ascii="AvenirNext LT Pro Regular" w:hAnsi="AvenirNext LT Pro Regular"/>
                <w:sz w:val="22"/>
                <w:szCs w:val="22"/>
              </w:rPr>
            </w:rPrChange>
          </w:rPr>
          <w:delText>FBO</w:delText>
        </w:r>
      </w:del>
      <w:del w:id="2561" w:author="Josh Butler" w:date="2022-04-01T18:28:00Z">
        <w:r w:rsidRPr="00AA4679" w:rsidDel="000222C4">
          <w:rPr>
            <w:rFonts w:ascii="Times New Roman" w:hAnsi="Times New Roman" w:cs="Times New Roman"/>
            <w:sz w:val="22"/>
            <w:szCs w:val="22"/>
            <w:rPrChange w:id="2562" w:author="Josh Butler" w:date="2021-10-29T08:40:00Z">
              <w:rPr>
                <w:rFonts w:ascii="AvenirNext LT Pro Regular" w:hAnsi="AvenirNext LT Pro Regular"/>
                <w:sz w:val="22"/>
                <w:szCs w:val="22"/>
              </w:rPr>
            </w:rPrChange>
          </w:rPr>
          <w:delText xml:space="preserve">: </w:delText>
        </w:r>
      </w:del>
      <w:del w:id="2563" w:author="Josh Butler" w:date="2021-10-29T16:17:00Z">
        <w:r w:rsidR="00A116DE" w:rsidRPr="00AA4679" w:rsidDel="00664D56">
          <w:rPr>
            <w:rFonts w:ascii="Times New Roman" w:hAnsi="Times New Roman" w:cs="Times New Roman"/>
            <w:sz w:val="22"/>
            <w:szCs w:val="22"/>
            <w:rPrChange w:id="2564" w:author="Josh Butler" w:date="2021-10-29T08:40:00Z">
              <w:rPr>
                <w:rFonts w:ascii="AvenirNext LT Pro Regular" w:hAnsi="AvenirNext LT Pro Regular"/>
                <w:sz w:val="22"/>
                <w:szCs w:val="22"/>
              </w:rPr>
            </w:rPrChange>
          </w:rPr>
          <w:delText xml:space="preserve">Renesola 370W </w:delText>
        </w:r>
      </w:del>
      <w:del w:id="2565" w:author="Josh Butler" w:date="2022-04-01T18:28:00Z">
        <w:r w:rsidRPr="00AA4679" w:rsidDel="000222C4">
          <w:rPr>
            <w:rFonts w:ascii="Times New Roman" w:hAnsi="Times New Roman" w:cs="Times New Roman"/>
            <w:sz w:val="22"/>
            <w:szCs w:val="22"/>
            <w:rPrChange w:id="2566" w:author="Josh Butler" w:date="2021-10-29T08:40:00Z">
              <w:rPr>
                <w:rFonts w:ascii="AvenirNext LT Pro Regular" w:hAnsi="AvenirNext LT Pro Regular"/>
                <w:sz w:val="22"/>
                <w:szCs w:val="22"/>
              </w:rPr>
            </w:rPrChange>
          </w:rPr>
          <w:delText>Modules</w:delText>
        </w:r>
      </w:del>
      <w:del w:id="2567" w:author="Josh Butler" w:date="2022-02-24T10:54:00Z">
        <w:r w:rsidRPr="00AA4679" w:rsidDel="00BF3292">
          <w:rPr>
            <w:rFonts w:ascii="Times New Roman" w:hAnsi="Times New Roman" w:cs="Times New Roman"/>
            <w:sz w:val="22"/>
            <w:szCs w:val="22"/>
            <w:rPrChange w:id="2568" w:author="Josh Butler" w:date="2021-10-29T08:40:00Z">
              <w:rPr>
                <w:rFonts w:ascii="AvenirNext LT Pro Regular" w:hAnsi="AvenirNext LT Pro Regular"/>
                <w:sz w:val="22"/>
                <w:szCs w:val="22"/>
              </w:rPr>
            </w:rPrChange>
          </w:rPr>
          <w:delText xml:space="preserve"> and </w:delText>
        </w:r>
      </w:del>
      <w:del w:id="2569" w:author="Josh Butler" w:date="2021-10-29T16:17:00Z">
        <w:r w:rsidR="00A116DE" w:rsidRPr="00AA4679" w:rsidDel="00664D56">
          <w:rPr>
            <w:rFonts w:ascii="Times New Roman" w:hAnsi="Times New Roman" w:cs="Times New Roman"/>
            <w:sz w:val="22"/>
            <w:szCs w:val="22"/>
            <w:rPrChange w:id="2570" w:author="Josh Butler" w:date="2021-10-29T08:40:00Z">
              <w:rPr>
                <w:rFonts w:ascii="AvenirNext LT Pro Regular" w:hAnsi="AvenirNext LT Pro Regular"/>
                <w:sz w:val="22"/>
                <w:szCs w:val="22"/>
              </w:rPr>
            </w:rPrChange>
          </w:rPr>
          <w:delText>Tesla Megapack Energy Storage Systems</w:delText>
        </w:r>
      </w:del>
      <w:del w:id="2571" w:author="Josh Butler" w:date="2022-02-24T10:54:00Z">
        <w:r w:rsidRPr="00AA4679" w:rsidDel="00BF3292">
          <w:rPr>
            <w:rFonts w:ascii="Times New Roman" w:hAnsi="Times New Roman" w:cs="Times New Roman"/>
            <w:sz w:val="22"/>
            <w:szCs w:val="22"/>
            <w:rPrChange w:id="2572" w:author="Josh Butler" w:date="2021-10-29T08:40:00Z">
              <w:rPr>
                <w:rFonts w:ascii="AvenirNext LT Pro Regular" w:hAnsi="AvenirNext LT Pro Regular"/>
                <w:sz w:val="22"/>
                <w:szCs w:val="22"/>
              </w:rPr>
            </w:rPrChange>
          </w:rPr>
          <w:delText>.</w:delText>
        </w:r>
      </w:del>
      <w:del w:id="2573" w:author="Josh Butler" w:date="2022-04-01T18:28:00Z">
        <w:r w:rsidRPr="00AA4679" w:rsidDel="000222C4">
          <w:rPr>
            <w:rFonts w:ascii="Times New Roman" w:hAnsi="Times New Roman" w:cs="Times New Roman"/>
            <w:sz w:val="22"/>
            <w:szCs w:val="22"/>
            <w:rPrChange w:id="2574" w:author="Josh Butler" w:date="2021-10-29T08:40:00Z">
              <w:rPr>
                <w:rFonts w:ascii="AvenirNext LT Pro Regular" w:hAnsi="AvenirNext LT Pro Regular"/>
                <w:sz w:val="22"/>
                <w:szCs w:val="22"/>
              </w:rPr>
            </w:rPrChange>
          </w:rPr>
          <w:delText xml:space="preserve"> </w:delText>
        </w:r>
      </w:del>
    </w:p>
    <w:p w14:paraId="0A45BEDD" w14:textId="72DF7AE0" w:rsidR="006A7072" w:rsidRPr="00AA4679" w:rsidDel="000222C4" w:rsidRDefault="006A7072">
      <w:pPr>
        <w:rPr>
          <w:del w:id="2575" w:author="Josh Butler" w:date="2022-04-01T18:28:00Z"/>
          <w:rFonts w:ascii="Times New Roman" w:hAnsi="Times New Roman" w:cs="Times New Roman"/>
          <w:sz w:val="22"/>
          <w:szCs w:val="22"/>
          <w:rPrChange w:id="2576" w:author="Josh Butler" w:date="2021-10-29T08:40:00Z">
            <w:rPr>
              <w:del w:id="2577" w:author="Josh Butler" w:date="2022-04-01T18:28:00Z"/>
              <w:rFonts w:ascii="AvenirNext LT Pro Regular" w:hAnsi="AvenirNext LT Pro Regular"/>
              <w:sz w:val="22"/>
              <w:szCs w:val="22"/>
            </w:rPr>
          </w:rPrChange>
        </w:rPr>
        <w:pPrChange w:id="2578" w:author="Josh Butler" w:date="2022-04-01T18:28:00Z">
          <w:pPr>
            <w:pStyle w:val="ListParagraph"/>
            <w:numPr>
              <w:ilvl w:val="1"/>
              <w:numId w:val="42"/>
            </w:numPr>
            <w:spacing w:before="0" w:after="0" w:line="240" w:lineRule="auto"/>
            <w:ind w:left="1440" w:hanging="360"/>
          </w:pPr>
        </w:pPrChange>
      </w:pPr>
      <w:del w:id="2579" w:author="Josh Butler" w:date="2022-02-23T17:50:00Z">
        <w:r w:rsidRPr="00AA4679" w:rsidDel="008E0AE3">
          <w:rPr>
            <w:rFonts w:ascii="Times New Roman" w:hAnsi="Times New Roman" w:cs="Times New Roman"/>
            <w:sz w:val="22"/>
            <w:szCs w:val="22"/>
            <w:rPrChange w:id="2580" w:author="Josh Butler" w:date="2021-10-29T08:40:00Z">
              <w:rPr>
                <w:rFonts w:ascii="AvenirNext LT Pro Regular" w:hAnsi="AvenirNext LT Pro Regular"/>
                <w:sz w:val="22"/>
                <w:szCs w:val="22"/>
              </w:rPr>
            </w:rPrChange>
          </w:rPr>
          <w:delText>This proposal includes the provision of the</w:delText>
        </w:r>
      </w:del>
      <w:del w:id="2581" w:author="Josh Butler" w:date="2022-04-01T18:28:00Z">
        <w:r w:rsidRPr="00AA4679" w:rsidDel="000222C4">
          <w:rPr>
            <w:rFonts w:ascii="Times New Roman" w:hAnsi="Times New Roman" w:cs="Times New Roman"/>
            <w:sz w:val="22"/>
            <w:szCs w:val="22"/>
            <w:rPrChange w:id="2582" w:author="Josh Butler" w:date="2021-10-29T08:40:00Z">
              <w:rPr>
                <w:rFonts w:ascii="AvenirNext LT Pro Regular" w:hAnsi="AvenirNext LT Pro Regular"/>
                <w:sz w:val="22"/>
                <w:szCs w:val="22"/>
              </w:rPr>
            </w:rPrChange>
          </w:rPr>
          <w:delText xml:space="preserve"> following Balance of System components by A</w:delText>
        </w:r>
        <w:r w:rsidR="00A116DE" w:rsidRPr="00AA4679" w:rsidDel="000222C4">
          <w:rPr>
            <w:rFonts w:ascii="Times New Roman" w:hAnsi="Times New Roman" w:cs="Times New Roman"/>
            <w:sz w:val="22"/>
            <w:szCs w:val="22"/>
            <w:rPrChange w:id="2583"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584" w:author="Josh Butler" w:date="2021-10-29T08:40:00Z">
              <w:rPr>
                <w:rFonts w:ascii="AvenirNext LT Pro Regular" w:hAnsi="AvenirNext LT Pro Regular"/>
                <w:sz w:val="22"/>
                <w:szCs w:val="22"/>
              </w:rPr>
            </w:rPrChange>
          </w:rPr>
          <w:delText>E</w:delText>
        </w:r>
        <w:r w:rsidR="00A116DE" w:rsidRPr="00AA4679" w:rsidDel="000222C4">
          <w:rPr>
            <w:rFonts w:ascii="Times New Roman" w:hAnsi="Times New Roman" w:cs="Times New Roman"/>
            <w:sz w:val="22"/>
            <w:szCs w:val="22"/>
            <w:rPrChange w:id="2585"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586" w:author="Josh Butler" w:date="2021-10-29T08:40:00Z">
              <w:rPr>
                <w:rFonts w:ascii="AvenirNext LT Pro Regular" w:hAnsi="AvenirNext LT Pro Regular"/>
                <w:sz w:val="22"/>
                <w:szCs w:val="22"/>
              </w:rPr>
            </w:rPrChange>
          </w:rPr>
          <w:delText xml:space="preserve"> to include:</w:delText>
        </w:r>
      </w:del>
      <w:del w:id="2587" w:author="Josh Butler" w:date="2022-02-24T10:56:00Z">
        <w:r w:rsidRPr="00AA4679" w:rsidDel="00202E11">
          <w:rPr>
            <w:rFonts w:ascii="Times New Roman" w:hAnsi="Times New Roman" w:cs="Times New Roman"/>
            <w:sz w:val="22"/>
            <w:szCs w:val="22"/>
            <w:rPrChange w:id="2588" w:author="Josh Butler" w:date="2021-10-29T08:40:00Z">
              <w:rPr>
                <w:rFonts w:ascii="AvenirNext LT Pro Regular" w:hAnsi="AvenirNext LT Pro Regular"/>
                <w:sz w:val="22"/>
                <w:szCs w:val="22"/>
              </w:rPr>
            </w:rPrChange>
          </w:rPr>
          <w:delText xml:space="preserve"> </w:delText>
        </w:r>
      </w:del>
      <w:del w:id="2589" w:author="Josh Butler" w:date="2022-02-23T17:50:00Z">
        <w:r w:rsidR="00A116DE" w:rsidRPr="00067851" w:rsidDel="008E0AE3">
          <w:rPr>
            <w:rFonts w:ascii="Times New Roman" w:hAnsi="Times New Roman" w:cs="Times New Roman"/>
            <w:sz w:val="22"/>
            <w:szCs w:val="22"/>
            <w:rPrChange w:id="2590" w:author="Josh Butler" w:date="2022-03-18T15:07:00Z">
              <w:rPr>
                <w:rFonts w:ascii="AvenirNext LT Pro Regular" w:hAnsi="AvenirNext LT Pro Regular"/>
                <w:sz w:val="22"/>
                <w:szCs w:val="22"/>
              </w:rPr>
            </w:rPrChange>
          </w:rPr>
          <w:delText xml:space="preserve">Structural Racking, </w:delText>
        </w:r>
      </w:del>
      <w:del w:id="2591" w:author="Josh Butler" w:date="2021-10-29T16:17:00Z">
        <w:r w:rsidR="00A116DE" w:rsidRPr="00067851" w:rsidDel="00664D56">
          <w:rPr>
            <w:rFonts w:ascii="Times New Roman" w:hAnsi="Times New Roman" w:cs="Times New Roman"/>
            <w:sz w:val="22"/>
            <w:szCs w:val="22"/>
            <w:rPrChange w:id="2592" w:author="Josh Butler" w:date="2022-03-18T15:07:00Z">
              <w:rPr>
                <w:rFonts w:ascii="AvenirNext LT Pro Regular" w:hAnsi="AvenirNext LT Pro Regular"/>
                <w:sz w:val="22"/>
                <w:szCs w:val="22"/>
              </w:rPr>
            </w:rPrChange>
          </w:rPr>
          <w:delText xml:space="preserve">Solectria </w:delText>
        </w:r>
      </w:del>
      <w:del w:id="2593" w:author="Josh Butler" w:date="2022-02-23T17:50:00Z">
        <w:r w:rsidR="00A116DE" w:rsidRPr="00067851" w:rsidDel="008E0AE3">
          <w:rPr>
            <w:rFonts w:ascii="Times New Roman" w:hAnsi="Times New Roman" w:cs="Times New Roman"/>
            <w:sz w:val="22"/>
            <w:szCs w:val="22"/>
            <w:rPrChange w:id="2594" w:author="Josh Butler" w:date="2022-03-18T15:07:00Z">
              <w:rPr>
                <w:rFonts w:ascii="AvenirNext LT Pro Regular" w:hAnsi="AvenirNext LT Pro Regular"/>
                <w:sz w:val="22"/>
                <w:szCs w:val="22"/>
              </w:rPr>
            </w:rPrChange>
          </w:rPr>
          <w:delText xml:space="preserve">1500V Inverters, </w:delText>
        </w:r>
      </w:del>
      <w:del w:id="2595" w:author="Josh Butler" w:date="2021-10-29T16:18:00Z">
        <w:r w:rsidR="00A116DE" w:rsidRPr="00067851" w:rsidDel="00664D56">
          <w:rPr>
            <w:rFonts w:ascii="Times New Roman" w:hAnsi="Times New Roman" w:cs="Times New Roman"/>
            <w:sz w:val="22"/>
            <w:szCs w:val="22"/>
            <w:rPrChange w:id="2596" w:author="Josh Butler" w:date="2022-03-18T15:07:00Z">
              <w:rPr>
                <w:rFonts w:ascii="AvenirNext LT Pro Regular" w:hAnsi="AvenirNext LT Pro Regular"/>
                <w:sz w:val="22"/>
                <w:szCs w:val="22"/>
              </w:rPr>
            </w:rPrChange>
          </w:rPr>
          <w:delText>MV Step-up Transformers</w:delText>
        </w:r>
      </w:del>
      <w:del w:id="2597" w:author="Josh Butler" w:date="2022-02-23T17:50:00Z">
        <w:r w:rsidR="00A116DE" w:rsidRPr="00067851" w:rsidDel="008E0AE3">
          <w:rPr>
            <w:rFonts w:ascii="Times New Roman" w:hAnsi="Times New Roman" w:cs="Times New Roman"/>
            <w:sz w:val="22"/>
            <w:szCs w:val="22"/>
            <w:rPrChange w:id="2598" w:author="Josh Butler" w:date="2022-03-18T15:07:00Z">
              <w:rPr>
                <w:rFonts w:ascii="AvenirNext LT Pro Regular" w:hAnsi="AvenirNext LT Pro Regular"/>
                <w:sz w:val="22"/>
                <w:szCs w:val="22"/>
              </w:rPr>
            </w:rPrChange>
          </w:rPr>
          <w:delText xml:space="preserve">, </w:delText>
        </w:r>
      </w:del>
      <w:del w:id="2599" w:author="Josh Butler" w:date="2022-03-18T15:05:00Z">
        <w:r w:rsidRPr="00067851" w:rsidDel="00067851">
          <w:rPr>
            <w:rFonts w:ascii="Times New Roman" w:hAnsi="Times New Roman" w:cs="Times New Roman"/>
            <w:sz w:val="22"/>
            <w:szCs w:val="22"/>
            <w:rPrChange w:id="2600" w:author="Josh Butler" w:date="2022-03-18T15:07:00Z">
              <w:rPr>
                <w:rFonts w:ascii="AvenirNext LT Pro Regular" w:hAnsi="AvenirNext LT Pro Regular"/>
                <w:sz w:val="22"/>
                <w:szCs w:val="22"/>
              </w:rPr>
            </w:rPrChange>
          </w:rPr>
          <w:delText xml:space="preserve">AC </w:delText>
        </w:r>
      </w:del>
      <w:del w:id="2601" w:author="Josh Butler" w:date="2022-02-24T10:53:00Z">
        <w:r w:rsidRPr="00067851" w:rsidDel="00BF3292">
          <w:rPr>
            <w:rFonts w:ascii="Times New Roman" w:hAnsi="Times New Roman" w:cs="Times New Roman"/>
            <w:sz w:val="22"/>
            <w:szCs w:val="22"/>
            <w:rPrChange w:id="2602" w:author="Josh Butler" w:date="2022-03-18T15:07:00Z">
              <w:rPr>
                <w:rFonts w:ascii="AvenirNext LT Pro Regular" w:hAnsi="AvenirNext LT Pro Regular"/>
                <w:sz w:val="22"/>
                <w:szCs w:val="22"/>
              </w:rPr>
            </w:rPrChange>
          </w:rPr>
          <w:delText>wire</w:delText>
        </w:r>
      </w:del>
      <w:del w:id="2603" w:author="Josh Butler" w:date="2022-02-24T10:57:00Z">
        <w:r w:rsidRPr="00067851" w:rsidDel="00202E11">
          <w:rPr>
            <w:rFonts w:ascii="Times New Roman" w:hAnsi="Times New Roman" w:cs="Times New Roman"/>
            <w:sz w:val="22"/>
            <w:szCs w:val="22"/>
            <w:rPrChange w:id="2604" w:author="Josh Butler" w:date="2022-03-18T15:07:00Z">
              <w:rPr>
                <w:rFonts w:ascii="AvenirNext LT Pro Regular" w:hAnsi="AvenirNext LT Pro Regular"/>
                <w:sz w:val="22"/>
                <w:szCs w:val="22"/>
              </w:rPr>
            </w:rPrChange>
          </w:rPr>
          <w:delText>,</w:delText>
        </w:r>
      </w:del>
      <w:del w:id="2605" w:author="Josh Butler" w:date="2022-02-24T11:00:00Z">
        <w:r w:rsidRPr="00AA4679" w:rsidDel="00202E11">
          <w:rPr>
            <w:rFonts w:ascii="Times New Roman" w:hAnsi="Times New Roman" w:cs="Times New Roman"/>
            <w:sz w:val="22"/>
            <w:szCs w:val="22"/>
            <w:rPrChange w:id="2606" w:author="Josh Butler" w:date="2021-10-29T08:40:00Z">
              <w:rPr>
                <w:rFonts w:ascii="AvenirNext LT Pro Regular" w:hAnsi="AvenirNext LT Pro Regular"/>
                <w:sz w:val="22"/>
                <w:szCs w:val="22"/>
              </w:rPr>
            </w:rPrChange>
          </w:rPr>
          <w:delText xml:space="preserve"> </w:delText>
        </w:r>
      </w:del>
      <w:del w:id="2607" w:author="Josh Butler" w:date="2022-03-18T15:05:00Z">
        <w:r w:rsidRPr="00AA4679" w:rsidDel="00067851">
          <w:rPr>
            <w:rFonts w:ascii="Times New Roman" w:hAnsi="Times New Roman" w:cs="Times New Roman"/>
            <w:sz w:val="22"/>
            <w:szCs w:val="22"/>
            <w:rPrChange w:id="2608" w:author="Josh Butler" w:date="2021-10-29T08:40:00Z">
              <w:rPr>
                <w:rFonts w:ascii="AvenirNext LT Pro Regular" w:hAnsi="AvenirNext LT Pro Regular"/>
                <w:sz w:val="22"/>
                <w:szCs w:val="22"/>
              </w:rPr>
            </w:rPrChange>
          </w:rPr>
          <w:delText xml:space="preserve">DC </w:delText>
        </w:r>
      </w:del>
      <w:del w:id="2609" w:author="Josh Butler" w:date="2022-02-24T11:01:00Z">
        <w:r w:rsidRPr="00AA4679" w:rsidDel="00202E11">
          <w:rPr>
            <w:rFonts w:ascii="Times New Roman" w:hAnsi="Times New Roman" w:cs="Times New Roman"/>
            <w:sz w:val="22"/>
            <w:szCs w:val="22"/>
            <w:rPrChange w:id="2610" w:author="Josh Butler" w:date="2021-10-29T08:40:00Z">
              <w:rPr>
                <w:rFonts w:ascii="AvenirNext LT Pro Regular" w:hAnsi="AvenirNext LT Pro Regular"/>
                <w:sz w:val="22"/>
                <w:szCs w:val="22"/>
              </w:rPr>
            </w:rPrChange>
          </w:rPr>
          <w:delText xml:space="preserve">Wire, </w:delText>
        </w:r>
      </w:del>
      <w:del w:id="2611" w:author="Josh Butler" w:date="2022-04-01T18:28:00Z">
        <w:r w:rsidRPr="00AA4679" w:rsidDel="000222C4">
          <w:rPr>
            <w:rFonts w:ascii="Times New Roman" w:hAnsi="Times New Roman" w:cs="Times New Roman"/>
            <w:sz w:val="22"/>
            <w:szCs w:val="22"/>
            <w:rPrChange w:id="2612" w:author="Josh Butler" w:date="2021-10-29T08:40:00Z">
              <w:rPr>
                <w:rFonts w:ascii="AvenirNext LT Pro Regular" w:hAnsi="AvenirNext LT Pro Regular"/>
                <w:sz w:val="22"/>
                <w:szCs w:val="22"/>
              </w:rPr>
            </w:rPrChange>
          </w:rPr>
          <w:delText xml:space="preserve">conduit, wire management components, electrical terminations and miscellaneous hardware as required. </w:delText>
        </w:r>
      </w:del>
    </w:p>
    <w:p w14:paraId="2D81CE04" w14:textId="161A0F23" w:rsidR="008838A1" w:rsidRPr="00AA4679" w:rsidDel="000222C4" w:rsidRDefault="006A7072">
      <w:pPr>
        <w:rPr>
          <w:del w:id="2613" w:author="Josh Butler" w:date="2022-04-01T18:28:00Z"/>
          <w:rFonts w:ascii="Times New Roman" w:hAnsi="Times New Roman" w:cs="Times New Roman"/>
          <w:sz w:val="22"/>
          <w:szCs w:val="22"/>
          <w:rPrChange w:id="2614" w:author="Josh Butler" w:date="2021-10-29T08:40:00Z">
            <w:rPr>
              <w:del w:id="2615" w:author="Josh Butler" w:date="2022-04-01T18:28:00Z"/>
              <w:rFonts w:ascii="AvenirNext LT Pro Regular" w:hAnsi="AvenirNext LT Pro Regular"/>
              <w:sz w:val="22"/>
              <w:szCs w:val="22"/>
            </w:rPr>
          </w:rPrChange>
        </w:rPr>
        <w:pPrChange w:id="2616" w:author="Josh Butler" w:date="2022-04-01T18:28:00Z">
          <w:pPr>
            <w:pStyle w:val="ListParagraph"/>
            <w:numPr>
              <w:ilvl w:val="1"/>
              <w:numId w:val="42"/>
            </w:numPr>
            <w:spacing w:before="0" w:after="0" w:line="240" w:lineRule="auto"/>
            <w:ind w:left="1440" w:hanging="360"/>
          </w:pPr>
        </w:pPrChange>
      </w:pPr>
      <w:del w:id="2617" w:author="Josh Butler" w:date="2022-04-01T18:28:00Z">
        <w:r w:rsidRPr="00AA4679" w:rsidDel="000222C4">
          <w:rPr>
            <w:rFonts w:ascii="Times New Roman" w:hAnsi="Times New Roman" w:cs="Times New Roman"/>
            <w:sz w:val="22"/>
            <w:szCs w:val="22"/>
            <w:rPrChange w:id="2618" w:author="Josh Butler" w:date="2021-10-29T08:40:00Z">
              <w:rPr>
                <w:rFonts w:ascii="AvenirNext LT Pro Regular" w:hAnsi="AvenirNext LT Pro Regular"/>
                <w:sz w:val="22"/>
                <w:szCs w:val="22"/>
              </w:rPr>
            </w:rPrChange>
          </w:rPr>
          <w:delText>Copper Ground wire, ground rings, cad welds, ground rods, test wells, lugs and other necessary components to complete the system grounding are included</w:delText>
        </w:r>
      </w:del>
      <w:del w:id="2619" w:author="Josh Butler" w:date="2022-02-24T11:26:00Z">
        <w:r w:rsidRPr="00AA4679" w:rsidDel="00414D05">
          <w:rPr>
            <w:rFonts w:ascii="Times New Roman" w:hAnsi="Times New Roman" w:cs="Times New Roman"/>
            <w:sz w:val="22"/>
            <w:szCs w:val="22"/>
            <w:rPrChange w:id="2620" w:author="Josh Butler" w:date="2021-10-29T08:40:00Z">
              <w:rPr>
                <w:rFonts w:ascii="AvenirNext LT Pro Regular" w:hAnsi="AvenirNext LT Pro Regular"/>
                <w:sz w:val="22"/>
                <w:szCs w:val="22"/>
              </w:rPr>
            </w:rPrChange>
          </w:rPr>
          <w:delText xml:space="preserve"> in the proposal.</w:delText>
        </w:r>
      </w:del>
    </w:p>
    <w:p w14:paraId="16C6520F" w14:textId="701ACB22" w:rsidR="006A7072" w:rsidRPr="00AA4679" w:rsidDel="008E0AE3" w:rsidRDefault="006A7072">
      <w:pPr>
        <w:rPr>
          <w:del w:id="2621" w:author="Josh Butler" w:date="2022-02-23T17:52:00Z"/>
          <w:rFonts w:ascii="Times New Roman" w:hAnsi="Times New Roman" w:cs="Times New Roman"/>
          <w:sz w:val="22"/>
          <w:szCs w:val="22"/>
          <w:rPrChange w:id="2622" w:author="Josh Butler" w:date="2021-10-29T08:40:00Z">
            <w:rPr>
              <w:del w:id="2623" w:author="Josh Butler" w:date="2022-02-23T17:52:00Z"/>
              <w:rFonts w:ascii="AvenirNext LT Pro Regular" w:hAnsi="AvenirNext LT Pro Regular"/>
              <w:sz w:val="22"/>
              <w:szCs w:val="22"/>
            </w:rPr>
          </w:rPrChange>
        </w:rPr>
        <w:pPrChange w:id="2624" w:author="Josh Butler" w:date="2022-04-01T18:28:00Z">
          <w:pPr>
            <w:pStyle w:val="ListParagraph"/>
            <w:numPr>
              <w:ilvl w:val="1"/>
              <w:numId w:val="42"/>
            </w:numPr>
            <w:spacing w:before="0" w:after="0" w:line="240" w:lineRule="auto"/>
            <w:ind w:left="1440" w:hanging="360"/>
          </w:pPr>
        </w:pPrChange>
      </w:pPr>
      <w:del w:id="2625" w:author="Josh Butler" w:date="2022-02-23T17:52:00Z">
        <w:r w:rsidRPr="00AA4679" w:rsidDel="008E0AE3">
          <w:rPr>
            <w:rFonts w:ascii="Times New Roman" w:hAnsi="Times New Roman" w:cs="Times New Roman"/>
            <w:sz w:val="22"/>
            <w:szCs w:val="22"/>
            <w:rPrChange w:id="2626" w:author="Josh Butler" w:date="2021-10-29T08:40:00Z">
              <w:rPr>
                <w:rFonts w:ascii="AvenirNext LT Pro Regular" w:hAnsi="AvenirNext LT Pro Regular"/>
                <w:sz w:val="22"/>
                <w:szCs w:val="22"/>
              </w:rPr>
            </w:rPrChange>
          </w:rPr>
          <w:delText>A</w:delText>
        </w:r>
        <w:r w:rsidR="00A116DE" w:rsidRPr="00AA4679" w:rsidDel="008E0AE3">
          <w:rPr>
            <w:rFonts w:ascii="Times New Roman" w:hAnsi="Times New Roman" w:cs="Times New Roman"/>
            <w:sz w:val="22"/>
            <w:szCs w:val="22"/>
            <w:rPrChange w:id="2627" w:author="Josh Butler" w:date="2021-10-29T08:40:00Z">
              <w:rPr>
                <w:rFonts w:ascii="AvenirNext LT Pro Regular" w:hAnsi="AvenirNext LT Pro Regular"/>
                <w:sz w:val="22"/>
                <w:szCs w:val="22"/>
              </w:rPr>
            </w:rPrChange>
          </w:rPr>
          <w:delText xml:space="preserve">xis </w:delText>
        </w:r>
        <w:r w:rsidRPr="00AA4679" w:rsidDel="008E0AE3">
          <w:rPr>
            <w:rFonts w:ascii="Times New Roman" w:hAnsi="Times New Roman" w:cs="Times New Roman"/>
            <w:sz w:val="22"/>
            <w:szCs w:val="22"/>
            <w:rPrChange w:id="2628" w:author="Josh Butler" w:date="2021-10-29T08:40:00Z">
              <w:rPr>
                <w:rFonts w:ascii="AvenirNext LT Pro Regular" w:hAnsi="AvenirNext LT Pro Regular"/>
                <w:sz w:val="22"/>
                <w:szCs w:val="22"/>
              </w:rPr>
            </w:rPrChange>
          </w:rPr>
          <w:delText>E</w:delText>
        </w:r>
        <w:r w:rsidR="00A116DE" w:rsidRPr="00AA4679" w:rsidDel="008E0AE3">
          <w:rPr>
            <w:rFonts w:ascii="Times New Roman" w:hAnsi="Times New Roman" w:cs="Times New Roman"/>
            <w:sz w:val="22"/>
            <w:szCs w:val="22"/>
            <w:rPrChange w:id="2629" w:author="Josh Butler" w:date="2021-10-29T08:40:00Z">
              <w:rPr>
                <w:rFonts w:ascii="AvenirNext LT Pro Regular" w:hAnsi="AvenirNext LT Pro Regular"/>
                <w:sz w:val="22"/>
                <w:szCs w:val="22"/>
              </w:rPr>
            </w:rPrChange>
          </w:rPr>
          <w:delText>nergy</w:delText>
        </w:r>
        <w:r w:rsidRPr="00AA4679" w:rsidDel="008E0AE3">
          <w:rPr>
            <w:rFonts w:ascii="Times New Roman" w:hAnsi="Times New Roman" w:cs="Times New Roman"/>
            <w:sz w:val="22"/>
            <w:szCs w:val="22"/>
            <w:rPrChange w:id="2630" w:author="Josh Butler" w:date="2021-10-29T08:40:00Z">
              <w:rPr>
                <w:rFonts w:ascii="AvenirNext LT Pro Regular" w:hAnsi="AvenirNext LT Pro Regular"/>
                <w:sz w:val="22"/>
                <w:szCs w:val="22"/>
              </w:rPr>
            </w:rPrChange>
          </w:rPr>
          <w:delText xml:space="preserve"> will </w:delText>
        </w:r>
      </w:del>
      <w:del w:id="2631" w:author="Josh Butler" w:date="2022-02-23T17:51:00Z">
        <w:r w:rsidRPr="00AA4679" w:rsidDel="008E0AE3">
          <w:rPr>
            <w:rFonts w:ascii="Times New Roman" w:hAnsi="Times New Roman" w:cs="Times New Roman"/>
            <w:sz w:val="22"/>
            <w:szCs w:val="22"/>
            <w:rPrChange w:id="2632" w:author="Josh Butler" w:date="2021-10-29T08:40:00Z">
              <w:rPr>
                <w:rFonts w:ascii="AvenirNext LT Pro Regular" w:hAnsi="AvenirNext LT Pro Regular"/>
                <w:sz w:val="22"/>
                <w:szCs w:val="22"/>
              </w:rPr>
            </w:rPrChange>
          </w:rPr>
          <w:delText xml:space="preserve">furnish and </w:delText>
        </w:r>
      </w:del>
      <w:del w:id="2633" w:author="Josh Butler" w:date="2022-02-23T17:52:00Z">
        <w:r w:rsidRPr="00AA4679" w:rsidDel="008E0AE3">
          <w:rPr>
            <w:rFonts w:ascii="Times New Roman" w:hAnsi="Times New Roman" w:cs="Times New Roman"/>
            <w:sz w:val="22"/>
            <w:szCs w:val="22"/>
            <w:rPrChange w:id="2634" w:author="Josh Butler" w:date="2021-10-29T08:40:00Z">
              <w:rPr>
                <w:rFonts w:ascii="AvenirNext LT Pro Regular" w:hAnsi="AvenirNext LT Pro Regular"/>
                <w:sz w:val="22"/>
                <w:szCs w:val="22"/>
              </w:rPr>
            </w:rPrChange>
          </w:rPr>
          <w:delText xml:space="preserve">install </w:delText>
        </w:r>
      </w:del>
      <w:del w:id="2635" w:author="Josh Butler" w:date="2021-10-29T16:19:00Z">
        <w:r w:rsidR="00A116DE" w:rsidRPr="00AA4679" w:rsidDel="00664D56">
          <w:rPr>
            <w:rFonts w:ascii="Times New Roman" w:hAnsi="Times New Roman" w:cs="Times New Roman"/>
            <w:sz w:val="22"/>
            <w:szCs w:val="22"/>
            <w:rPrChange w:id="2636" w:author="Josh Butler" w:date="2021-10-29T08:40:00Z">
              <w:rPr>
                <w:rFonts w:ascii="AvenirNext LT Pro Regular" w:hAnsi="AvenirNext LT Pro Regular"/>
                <w:sz w:val="22"/>
                <w:szCs w:val="22"/>
              </w:rPr>
            </w:rPrChange>
          </w:rPr>
          <w:delText xml:space="preserve">String </w:delText>
        </w:r>
        <w:r w:rsidRPr="00AA4679" w:rsidDel="00664D56">
          <w:rPr>
            <w:rFonts w:ascii="Times New Roman" w:hAnsi="Times New Roman" w:cs="Times New Roman"/>
            <w:sz w:val="22"/>
            <w:szCs w:val="22"/>
            <w:rPrChange w:id="2637" w:author="Josh Butler" w:date="2021-10-29T08:40:00Z">
              <w:rPr>
                <w:rFonts w:ascii="AvenirNext LT Pro Regular" w:hAnsi="AvenirNext LT Pro Regular"/>
                <w:sz w:val="22"/>
                <w:szCs w:val="22"/>
              </w:rPr>
            </w:rPrChange>
          </w:rPr>
          <w:delText xml:space="preserve">Combiners, </w:delText>
        </w:r>
      </w:del>
      <w:del w:id="2638" w:author="Josh Butler" w:date="2022-02-23T17:51:00Z">
        <w:r w:rsidRPr="00AA4679" w:rsidDel="008E0AE3">
          <w:rPr>
            <w:rFonts w:ascii="Times New Roman" w:hAnsi="Times New Roman" w:cs="Times New Roman"/>
            <w:sz w:val="22"/>
            <w:szCs w:val="22"/>
            <w:rPrChange w:id="2639" w:author="Josh Butler" w:date="2021-10-29T08:40:00Z">
              <w:rPr>
                <w:rFonts w:ascii="AvenirNext LT Pro Regular" w:hAnsi="AvenirNext LT Pro Regular"/>
                <w:sz w:val="22"/>
                <w:szCs w:val="22"/>
              </w:rPr>
            </w:rPrChange>
          </w:rPr>
          <w:delText>Also Energy</w:delText>
        </w:r>
      </w:del>
      <w:del w:id="2640" w:author="Josh Butler" w:date="2022-02-23T17:52:00Z">
        <w:r w:rsidRPr="00AA4679" w:rsidDel="008E0AE3">
          <w:rPr>
            <w:rFonts w:ascii="Times New Roman" w:hAnsi="Times New Roman" w:cs="Times New Roman"/>
            <w:sz w:val="22"/>
            <w:szCs w:val="22"/>
            <w:rPrChange w:id="2641" w:author="Josh Butler" w:date="2021-10-29T08:40:00Z">
              <w:rPr>
                <w:rFonts w:ascii="AvenirNext LT Pro Regular" w:hAnsi="AvenirNext LT Pro Regular"/>
                <w:sz w:val="22"/>
                <w:szCs w:val="22"/>
              </w:rPr>
            </w:rPrChange>
          </w:rPr>
          <w:delText xml:space="preserve"> SCADA/DAS enclosures and hardware, MET/weather stations and sensors, communications cable, </w:delText>
        </w:r>
        <w:r w:rsidR="00A116DE" w:rsidRPr="00AA4679" w:rsidDel="008E0AE3">
          <w:rPr>
            <w:rFonts w:ascii="Times New Roman" w:hAnsi="Times New Roman" w:cs="Times New Roman"/>
            <w:sz w:val="22"/>
            <w:szCs w:val="22"/>
            <w:rPrChange w:id="2642" w:author="Josh Butler" w:date="2021-10-29T08:40:00Z">
              <w:rPr>
                <w:rFonts w:ascii="AvenirNext LT Pro Regular" w:hAnsi="AvenirNext LT Pro Regular"/>
                <w:sz w:val="22"/>
                <w:szCs w:val="22"/>
              </w:rPr>
            </w:rPrChange>
          </w:rPr>
          <w:delText xml:space="preserve">SEL 735 meter, PT/CT cluster and </w:delText>
        </w:r>
        <w:r w:rsidRPr="00AA4679" w:rsidDel="008E0AE3">
          <w:rPr>
            <w:rFonts w:ascii="Times New Roman" w:hAnsi="Times New Roman" w:cs="Times New Roman"/>
            <w:sz w:val="22"/>
            <w:szCs w:val="22"/>
            <w:rPrChange w:id="2643" w:author="Josh Butler" w:date="2021-10-29T08:40:00Z">
              <w:rPr>
                <w:rFonts w:ascii="AvenirNext LT Pro Regular" w:hAnsi="AvenirNext LT Pro Regular"/>
                <w:sz w:val="22"/>
                <w:szCs w:val="22"/>
              </w:rPr>
            </w:rPrChange>
          </w:rPr>
          <w:delText>GOAB switch.</w:delText>
        </w:r>
      </w:del>
    </w:p>
    <w:p w14:paraId="5146CC96" w14:textId="7A2C6EA9" w:rsidR="006A7072" w:rsidRPr="00AA4679" w:rsidDel="000222C4" w:rsidRDefault="006A7072">
      <w:pPr>
        <w:rPr>
          <w:del w:id="2644" w:author="Josh Butler" w:date="2022-04-01T18:28:00Z"/>
          <w:rFonts w:ascii="Times New Roman" w:hAnsi="Times New Roman" w:cs="Times New Roman"/>
          <w:sz w:val="22"/>
          <w:szCs w:val="22"/>
          <w:rPrChange w:id="2645" w:author="Josh Butler" w:date="2021-10-29T08:40:00Z">
            <w:rPr>
              <w:del w:id="2646" w:author="Josh Butler" w:date="2022-04-01T18:28:00Z"/>
              <w:rFonts w:ascii="AvenirNext LT Pro Regular" w:hAnsi="AvenirNext LT Pro Regular"/>
              <w:sz w:val="22"/>
              <w:szCs w:val="22"/>
            </w:rPr>
          </w:rPrChange>
        </w:rPr>
        <w:pPrChange w:id="2647" w:author="Josh Butler" w:date="2022-04-01T18:28:00Z">
          <w:pPr>
            <w:pStyle w:val="ListParagraph"/>
            <w:numPr>
              <w:ilvl w:val="1"/>
              <w:numId w:val="42"/>
            </w:numPr>
            <w:spacing w:before="0" w:after="0" w:line="240" w:lineRule="auto"/>
            <w:ind w:left="1440" w:hanging="360"/>
          </w:pPr>
        </w:pPrChange>
      </w:pPr>
      <w:del w:id="2648" w:author="Josh Butler" w:date="2022-04-01T18:28:00Z">
        <w:r w:rsidRPr="00AA4679" w:rsidDel="000222C4">
          <w:rPr>
            <w:rFonts w:ascii="Times New Roman" w:hAnsi="Times New Roman" w:cs="Times New Roman"/>
            <w:sz w:val="22"/>
            <w:szCs w:val="22"/>
            <w:rPrChange w:id="2649" w:author="Josh Butler" w:date="2021-10-29T08:40:00Z">
              <w:rPr>
                <w:rFonts w:ascii="AvenirNext LT Pro Regular" w:hAnsi="AvenirNext LT Pro Regular"/>
                <w:sz w:val="22"/>
                <w:szCs w:val="22"/>
              </w:rPr>
            </w:rPrChange>
          </w:rPr>
          <w:delText>A</w:delText>
        </w:r>
        <w:r w:rsidR="00A116DE" w:rsidRPr="00AA4679" w:rsidDel="000222C4">
          <w:rPr>
            <w:rFonts w:ascii="Times New Roman" w:hAnsi="Times New Roman" w:cs="Times New Roman"/>
            <w:sz w:val="22"/>
            <w:szCs w:val="22"/>
            <w:rPrChange w:id="2650"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651" w:author="Josh Butler" w:date="2021-10-29T08:40:00Z">
              <w:rPr>
                <w:rFonts w:ascii="AvenirNext LT Pro Regular" w:hAnsi="AvenirNext LT Pro Regular"/>
                <w:sz w:val="22"/>
                <w:szCs w:val="22"/>
              </w:rPr>
            </w:rPrChange>
          </w:rPr>
          <w:delText>E</w:delText>
        </w:r>
        <w:r w:rsidR="00A116DE" w:rsidRPr="00AA4679" w:rsidDel="000222C4">
          <w:rPr>
            <w:rFonts w:ascii="Times New Roman" w:hAnsi="Times New Roman" w:cs="Times New Roman"/>
            <w:sz w:val="22"/>
            <w:szCs w:val="22"/>
            <w:rPrChange w:id="2652"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653" w:author="Josh Butler" w:date="2021-10-29T08:40:00Z">
              <w:rPr>
                <w:rFonts w:ascii="AvenirNext LT Pro Regular" w:hAnsi="AvenirNext LT Pro Regular"/>
                <w:sz w:val="22"/>
                <w:szCs w:val="22"/>
              </w:rPr>
            </w:rPrChange>
          </w:rPr>
          <w:delText xml:space="preserve"> will furnish </w:delText>
        </w:r>
      </w:del>
      <w:del w:id="2654" w:author="Josh Butler" w:date="2022-02-23T17:52:00Z">
        <w:r w:rsidRPr="00AA4679" w:rsidDel="008E0AE3">
          <w:rPr>
            <w:rFonts w:ascii="Times New Roman" w:hAnsi="Times New Roman" w:cs="Times New Roman"/>
            <w:sz w:val="22"/>
            <w:szCs w:val="22"/>
            <w:rPrChange w:id="2655" w:author="Josh Butler" w:date="2021-10-29T08:40:00Z">
              <w:rPr>
                <w:rFonts w:ascii="AvenirNext LT Pro Regular" w:hAnsi="AvenirNext LT Pro Regular"/>
                <w:sz w:val="22"/>
                <w:szCs w:val="22"/>
              </w:rPr>
            </w:rPrChange>
          </w:rPr>
          <w:delText xml:space="preserve">and install </w:delText>
        </w:r>
      </w:del>
      <w:del w:id="2656" w:author="Josh Butler" w:date="2022-03-18T15:09:00Z">
        <w:r w:rsidRPr="00AA4679" w:rsidDel="00067851">
          <w:rPr>
            <w:rFonts w:ascii="Times New Roman" w:hAnsi="Times New Roman" w:cs="Times New Roman"/>
            <w:sz w:val="22"/>
            <w:szCs w:val="22"/>
            <w:rPrChange w:id="2657" w:author="Josh Butler" w:date="2021-10-29T08:40:00Z">
              <w:rPr>
                <w:rFonts w:ascii="AvenirNext LT Pro Regular" w:hAnsi="AvenirNext LT Pro Regular"/>
                <w:sz w:val="22"/>
                <w:szCs w:val="22"/>
              </w:rPr>
            </w:rPrChange>
          </w:rPr>
          <w:delText>all necessary</w:delText>
        </w:r>
      </w:del>
      <w:del w:id="2658" w:author="Josh Butler" w:date="2022-04-01T18:28:00Z">
        <w:r w:rsidRPr="00AA4679" w:rsidDel="000222C4">
          <w:rPr>
            <w:rFonts w:ascii="Times New Roman" w:hAnsi="Times New Roman" w:cs="Times New Roman"/>
            <w:sz w:val="22"/>
            <w:szCs w:val="22"/>
            <w:rPrChange w:id="2659" w:author="Josh Butler" w:date="2021-10-29T08:40:00Z">
              <w:rPr>
                <w:rFonts w:ascii="AvenirNext LT Pro Regular" w:hAnsi="AvenirNext LT Pro Regular"/>
                <w:sz w:val="22"/>
                <w:szCs w:val="22"/>
              </w:rPr>
            </w:rPrChange>
          </w:rPr>
          <w:delText xml:space="preserve"> </w:delText>
        </w:r>
      </w:del>
      <w:del w:id="2660" w:author="Josh Butler" w:date="2022-02-23T17:52:00Z">
        <w:r w:rsidRPr="00AA4679" w:rsidDel="008E0AE3">
          <w:rPr>
            <w:rFonts w:ascii="Times New Roman" w:hAnsi="Times New Roman" w:cs="Times New Roman"/>
            <w:sz w:val="22"/>
            <w:szCs w:val="22"/>
            <w:rPrChange w:id="2661" w:author="Josh Butler" w:date="2021-10-29T08:40:00Z">
              <w:rPr>
                <w:rFonts w:ascii="AvenirNext LT Pro Regular" w:hAnsi="AvenirNext LT Pro Regular"/>
                <w:sz w:val="22"/>
                <w:szCs w:val="22"/>
              </w:rPr>
            </w:rPrChange>
          </w:rPr>
          <w:delText>pole mounted arrestors, fuses, hardware, transformers, pole mounted disconnect</w:delText>
        </w:r>
        <w:r w:rsidR="00A116DE" w:rsidRPr="00AA4679" w:rsidDel="008E0AE3">
          <w:rPr>
            <w:rFonts w:ascii="Times New Roman" w:hAnsi="Times New Roman" w:cs="Times New Roman"/>
            <w:sz w:val="22"/>
            <w:szCs w:val="22"/>
            <w:rPrChange w:id="2662" w:author="Josh Butler" w:date="2021-10-29T08:40:00Z">
              <w:rPr>
                <w:rFonts w:ascii="AvenirNext LT Pro Regular" w:hAnsi="AvenirNext LT Pro Regular"/>
                <w:sz w:val="22"/>
                <w:szCs w:val="22"/>
              </w:rPr>
            </w:rPrChange>
          </w:rPr>
          <w:delText>s</w:delText>
        </w:r>
        <w:r w:rsidRPr="00AA4679" w:rsidDel="008E0AE3">
          <w:rPr>
            <w:rFonts w:ascii="Times New Roman" w:hAnsi="Times New Roman" w:cs="Times New Roman"/>
            <w:sz w:val="22"/>
            <w:szCs w:val="22"/>
            <w:rPrChange w:id="2663" w:author="Josh Butler" w:date="2021-10-29T08:40:00Z">
              <w:rPr>
                <w:rFonts w:ascii="AvenirNext LT Pro Regular" w:hAnsi="AvenirNext LT Pro Regular"/>
                <w:sz w:val="22"/>
                <w:szCs w:val="22"/>
              </w:rPr>
            </w:rPrChange>
          </w:rPr>
          <w:delText xml:space="preserve"> and utility poles</w:delText>
        </w:r>
      </w:del>
      <w:del w:id="2664" w:author="Josh Butler" w:date="2022-03-18T15:11:00Z">
        <w:r w:rsidRPr="00AA4679" w:rsidDel="00B823FE">
          <w:rPr>
            <w:rFonts w:ascii="Times New Roman" w:hAnsi="Times New Roman" w:cs="Times New Roman"/>
            <w:sz w:val="22"/>
            <w:szCs w:val="22"/>
            <w:rPrChange w:id="2665" w:author="Josh Butler" w:date="2021-10-29T08:40:00Z">
              <w:rPr>
                <w:rFonts w:ascii="AvenirNext LT Pro Regular" w:hAnsi="AvenirNext LT Pro Regular"/>
                <w:sz w:val="22"/>
                <w:szCs w:val="22"/>
              </w:rPr>
            </w:rPrChange>
          </w:rPr>
          <w:delText xml:space="preserve">. </w:delText>
        </w:r>
      </w:del>
    </w:p>
    <w:p w14:paraId="242366BE" w14:textId="0FD743CA" w:rsidR="006A7072" w:rsidRPr="00AA4679" w:rsidDel="000222C4" w:rsidRDefault="006A7072">
      <w:pPr>
        <w:rPr>
          <w:del w:id="2666" w:author="Josh Butler" w:date="2022-04-01T18:28:00Z"/>
          <w:rFonts w:ascii="Times New Roman" w:hAnsi="Times New Roman" w:cs="Times New Roman"/>
          <w:sz w:val="22"/>
          <w:szCs w:val="22"/>
          <w:rPrChange w:id="2667" w:author="Josh Butler" w:date="2021-10-29T08:40:00Z">
            <w:rPr>
              <w:del w:id="2668" w:author="Josh Butler" w:date="2022-04-01T18:28:00Z"/>
              <w:rFonts w:ascii="AvenirNext LT Pro Regular" w:hAnsi="AvenirNext LT Pro Regular"/>
              <w:sz w:val="22"/>
              <w:szCs w:val="22"/>
            </w:rPr>
          </w:rPrChange>
        </w:rPr>
        <w:pPrChange w:id="2669" w:author="Josh Butler" w:date="2022-04-01T18:28:00Z">
          <w:pPr>
            <w:pStyle w:val="ListParagraph"/>
            <w:numPr>
              <w:ilvl w:val="1"/>
              <w:numId w:val="42"/>
            </w:numPr>
            <w:spacing w:before="0" w:after="0" w:line="240" w:lineRule="auto"/>
            <w:ind w:left="1440" w:hanging="360"/>
          </w:pPr>
        </w:pPrChange>
      </w:pPr>
      <w:del w:id="2670" w:author="Josh Butler" w:date="2022-04-01T18:28:00Z">
        <w:r w:rsidRPr="00AA4679" w:rsidDel="000222C4">
          <w:rPr>
            <w:rFonts w:ascii="Times New Roman" w:hAnsi="Times New Roman" w:cs="Times New Roman"/>
            <w:sz w:val="22"/>
            <w:szCs w:val="22"/>
            <w:rPrChange w:id="2671" w:author="Josh Butler" w:date="2021-10-29T08:40:00Z">
              <w:rPr>
                <w:rFonts w:ascii="AvenirNext LT Pro Regular" w:hAnsi="AvenirNext LT Pro Regular"/>
                <w:sz w:val="22"/>
                <w:szCs w:val="22"/>
              </w:rPr>
            </w:rPrChange>
          </w:rPr>
          <w:delText>Labels are included in this proposal</w:delText>
        </w:r>
      </w:del>
      <w:del w:id="2672" w:author="Josh Butler" w:date="2022-03-18T15:11:00Z">
        <w:r w:rsidRPr="00AA4679" w:rsidDel="00B823FE">
          <w:rPr>
            <w:rFonts w:ascii="Times New Roman" w:hAnsi="Times New Roman" w:cs="Times New Roman"/>
            <w:sz w:val="22"/>
            <w:szCs w:val="22"/>
            <w:rPrChange w:id="2673" w:author="Josh Butler" w:date="2021-10-29T08:40:00Z">
              <w:rPr>
                <w:rFonts w:ascii="AvenirNext LT Pro Regular" w:hAnsi="AvenirNext LT Pro Regular"/>
                <w:sz w:val="22"/>
                <w:szCs w:val="22"/>
              </w:rPr>
            </w:rPrChange>
          </w:rPr>
          <w:delText xml:space="preserve"> per </w:delText>
        </w:r>
      </w:del>
      <w:del w:id="2674" w:author="Josh Butler" w:date="2022-02-24T11:27:00Z">
        <w:r w:rsidRPr="00AA4679" w:rsidDel="00414D05">
          <w:rPr>
            <w:rFonts w:ascii="Times New Roman" w:hAnsi="Times New Roman" w:cs="Times New Roman"/>
            <w:sz w:val="22"/>
            <w:szCs w:val="22"/>
            <w:rPrChange w:id="2675" w:author="Josh Butler" w:date="2021-10-29T08:40:00Z">
              <w:rPr>
                <w:rFonts w:ascii="AvenirNext LT Pro Regular" w:hAnsi="AvenirNext LT Pro Regular"/>
                <w:sz w:val="22"/>
                <w:szCs w:val="22"/>
              </w:rPr>
            </w:rPrChange>
          </w:rPr>
          <w:delText>industry standard practices.</w:delText>
        </w:r>
      </w:del>
    </w:p>
    <w:p w14:paraId="7D294F1A" w14:textId="5050630A" w:rsidR="006A7072" w:rsidRPr="00AA4679" w:rsidDel="000222C4" w:rsidRDefault="006A7072">
      <w:pPr>
        <w:rPr>
          <w:del w:id="2676" w:author="Josh Butler" w:date="2022-04-01T18:28:00Z"/>
          <w:rFonts w:ascii="Times New Roman" w:hAnsi="Times New Roman" w:cs="Times New Roman"/>
          <w:sz w:val="22"/>
          <w:szCs w:val="22"/>
          <w:rPrChange w:id="2677" w:author="Josh Butler" w:date="2021-10-29T08:40:00Z">
            <w:rPr>
              <w:del w:id="2678" w:author="Josh Butler" w:date="2022-04-01T18:28:00Z"/>
              <w:rFonts w:ascii="AvenirNext LT Pro Regular" w:hAnsi="AvenirNext LT Pro Regular"/>
              <w:sz w:val="22"/>
              <w:szCs w:val="22"/>
            </w:rPr>
          </w:rPrChange>
        </w:rPr>
        <w:pPrChange w:id="2679" w:author="Josh Butler" w:date="2022-04-01T18:28:00Z">
          <w:pPr>
            <w:pStyle w:val="ListParagraph"/>
            <w:spacing w:after="0"/>
            <w:ind w:left="1080"/>
          </w:pPr>
        </w:pPrChange>
      </w:pPr>
    </w:p>
    <w:p w14:paraId="34CC8E9C" w14:textId="14C6DECF" w:rsidR="006A7072" w:rsidRPr="00AA4679" w:rsidDel="000222C4" w:rsidRDefault="006A7072">
      <w:pPr>
        <w:rPr>
          <w:del w:id="2680" w:author="Josh Butler" w:date="2022-04-01T18:28:00Z"/>
          <w:rFonts w:ascii="Times New Roman" w:hAnsi="Times New Roman" w:cs="Times New Roman"/>
          <w:sz w:val="22"/>
          <w:szCs w:val="22"/>
          <w:rPrChange w:id="2681" w:author="Josh Butler" w:date="2021-10-29T08:40:00Z">
            <w:rPr>
              <w:del w:id="2682" w:author="Josh Butler" w:date="2022-04-01T18:28:00Z"/>
              <w:rFonts w:ascii="AvenirNext LT Pro Regular" w:hAnsi="AvenirNext LT Pro Regular"/>
              <w:sz w:val="22"/>
              <w:szCs w:val="22"/>
            </w:rPr>
          </w:rPrChange>
        </w:rPr>
        <w:pPrChange w:id="2683" w:author="Josh Butler" w:date="2022-04-01T18:28:00Z">
          <w:pPr>
            <w:pStyle w:val="ListParagraph"/>
            <w:numPr>
              <w:numId w:val="42"/>
            </w:numPr>
            <w:spacing w:before="0" w:after="0" w:line="240" w:lineRule="auto"/>
            <w:ind w:left="1080" w:hanging="720"/>
          </w:pPr>
        </w:pPrChange>
      </w:pPr>
      <w:del w:id="2684" w:author="Josh Butler" w:date="2022-04-01T18:28:00Z">
        <w:r w:rsidRPr="00AA4679" w:rsidDel="000222C4">
          <w:rPr>
            <w:rFonts w:ascii="Times New Roman" w:hAnsi="Times New Roman" w:cs="Times New Roman"/>
            <w:sz w:val="22"/>
            <w:szCs w:val="22"/>
            <w:rPrChange w:id="2685" w:author="Josh Butler" w:date="2021-10-29T08:40:00Z">
              <w:rPr>
                <w:rFonts w:ascii="AvenirNext LT Pro Regular" w:hAnsi="AvenirNext LT Pro Regular"/>
                <w:sz w:val="22"/>
                <w:szCs w:val="22"/>
              </w:rPr>
            </w:rPrChange>
          </w:rPr>
          <w:delText xml:space="preserve">Civil Site </w:delText>
        </w:r>
      </w:del>
      <w:del w:id="2686" w:author="Josh Butler" w:date="2022-02-24T11:56:00Z">
        <w:r w:rsidRPr="00AA4679" w:rsidDel="001315CF">
          <w:rPr>
            <w:rFonts w:ascii="Times New Roman" w:hAnsi="Times New Roman" w:cs="Times New Roman"/>
            <w:sz w:val="22"/>
            <w:szCs w:val="22"/>
            <w:rPrChange w:id="2687" w:author="Josh Butler" w:date="2021-10-29T08:40:00Z">
              <w:rPr>
                <w:rFonts w:ascii="AvenirNext LT Pro Regular" w:hAnsi="AvenirNext LT Pro Regular"/>
                <w:sz w:val="22"/>
                <w:szCs w:val="22"/>
              </w:rPr>
            </w:rPrChange>
          </w:rPr>
          <w:delText>Preparation</w:delText>
        </w:r>
      </w:del>
    </w:p>
    <w:p w14:paraId="2687BB62" w14:textId="7CC24326" w:rsidR="006A7072" w:rsidRPr="00AA4679" w:rsidDel="000222C4" w:rsidRDefault="006A7072">
      <w:pPr>
        <w:rPr>
          <w:del w:id="2688" w:author="Josh Butler" w:date="2022-04-01T18:28:00Z"/>
          <w:rFonts w:ascii="Times New Roman" w:hAnsi="Times New Roman" w:cs="Times New Roman"/>
          <w:sz w:val="22"/>
          <w:szCs w:val="22"/>
          <w:rPrChange w:id="2689" w:author="Josh Butler" w:date="2021-10-29T08:40:00Z">
            <w:rPr>
              <w:del w:id="2690" w:author="Josh Butler" w:date="2022-04-01T18:28:00Z"/>
              <w:rFonts w:ascii="AvenirNext LT Pro Regular" w:hAnsi="AvenirNext LT Pro Regular"/>
              <w:sz w:val="22"/>
              <w:szCs w:val="22"/>
            </w:rPr>
          </w:rPrChange>
        </w:rPr>
        <w:pPrChange w:id="2691" w:author="Josh Butler" w:date="2022-04-01T18:28:00Z">
          <w:pPr>
            <w:pStyle w:val="ListParagraph"/>
            <w:numPr>
              <w:ilvl w:val="1"/>
              <w:numId w:val="42"/>
            </w:numPr>
            <w:spacing w:before="0" w:after="0" w:line="240" w:lineRule="auto"/>
            <w:ind w:left="1440" w:hanging="360"/>
          </w:pPr>
        </w:pPrChange>
      </w:pPr>
      <w:del w:id="2692" w:author="Josh Butler" w:date="2022-04-01T18:28:00Z">
        <w:r w:rsidRPr="00AA4679" w:rsidDel="000222C4">
          <w:rPr>
            <w:rFonts w:ascii="Times New Roman" w:hAnsi="Times New Roman" w:cs="Times New Roman"/>
            <w:sz w:val="22"/>
            <w:szCs w:val="22"/>
            <w:rPrChange w:id="2693" w:author="Josh Butler" w:date="2021-10-29T08:40:00Z">
              <w:rPr>
                <w:rFonts w:ascii="AvenirNext LT Pro Regular" w:hAnsi="AvenirNext LT Pro Regular"/>
                <w:sz w:val="22"/>
                <w:szCs w:val="22"/>
              </w:rPr>
            </w:rPrChange>
          </w:rPr>
          <w:delText xml:space="preserve">This proposal includes </w:delText>
        </w:r>
      </w:del>
      <w:del w:id="2694" w:author="Josh Butler" w:date="2022-02-23T17:54:00Z">
        <w:r w:rsidR="00580BF3" w:rsidRPr="00AA4679" w:rsidDel="008E0AE3">
          <w:rPr>
            <w:rFonts w:ascii="Times New Roman" w:hAnsi="Times New Roman" w:cs="Times New Roman"/>
            <w:sz w:val="22"/>
            <w:szCs w:val="22"/>
            <w:rPrChange w:id="2695" w:author="Josh Butler" w:date="2021-10-29T08:40:00Z">
              <w:rPr>
                <w:rFonts w:ascii="AvenirNext LT Pro Regular" w:hAnsi="AvenirNext LT Pro Regular"/>
                <w:sz w:val="22"/>
                <w:szCs w:val="22"/>
              </w:rPr>
            </w:rPrChange>
          </w:rPr>
          <w:delText xml:space="preserve">a </w:delText>
        </w:r>
        <w:r w:rsidRPr="00AA4679" w:rsidDel="008E0AE3">
          <w:rPr>
            <w:rFonts w:ascii="Times New Roman" w:hAnsi="Times New Roman" w:cs="Times New Roman"/>
            <w:sz w:val="22"/>
            <w:szCs w:val="22"/>
            <w:rPrChange w:id="2696" w:author="Josh Butler" w:date="2021-10-29T08:40:00Z">
              <w:rPr>
                <w:rFonts w:ascii="AvenirNext LT Pro Regular" w:hAnsi="AvenirNext LT Pro Regular"/>
                <w:sz w:val="22"/>
                <w:szCs w:val="22"/>
              </w:rPr>
            </w:rPrChange>
          </w:rPr>
          <w:delText xml:space="preserve">budgetary </w:delText>
        </w:r>
      </w:del>
      <w:del w:id="2697" w:author="Josh Butler" w:date="2022-04-01T18:28:00Z">
        <w:r w:rsidRPr="00AA4679" w:rsidDel="000222C4">
          <w:rPr>
            <w:rFonts w:ascii="Times New Roman" w:hAnsi="Times New Roman" w:cs="Times New Roman"/>
            <w:sz w:val="22"/>
            <w:szCs w:val="22"/>
            <w:rPrChange w:id="2698" w:author="Josh Butler" w:date="2021-10-29T08:40:00Z">
              <w:rPr>
                <w:rFonts w:ascii="AvenirNext LT Pro Regular" w:hAnsi="AvenirNext LT Pro Regular"/>
                <w:sz w:val="22"/>
                <w:szCs w:val="22"/>
              </w:rPr>
            </w:rPrChange>
          </w:rPr>
          <w:delText>cost</w:delText>
        </w:r>
      </w:del>
      <w:del w:id="2699" w:author="Josh Butler" w:date="2022-02-23T17:54:00Z">
        <w:r w:rsidR="00580BF3" w:rsidRPr="00AA4679" w:rsidDel="008E0AE3">
          <w:rPr>
            <w:rFonts w:ascii="Times New Roman" w:hAnsi="Times New Roman" w:cs="Times New Roman"/>
            <w:sz w:val="22"/>
            <w:szCs w:val="22"/>
            <w:rPrChange w:id="2700" w:author="Josh Butler" w:date="2021-10-29T08:40:00Z">
              <w:rPr>
                <w:rFonts w:ascii="AvenirNext LT Pro Regular" w:hAnsi="AvenirNext LT Pro Regular"/>
                <w:sz w:val="22"/>
                <w:szCs w:val="22"/>
              </w:rPr>
            </w:rPrChange>
          </w:rPr>
          <w:delText xml:space="preserve"> allowance</w:delText>
        </w:r>
      </w:del>
      <w:del w:id="2701" w:author="Josh Butler" w:date="2022-04-01T18:28:00Z">
        <w:r w:rsidR="00580BF3" w:rsidRPr="00AA4679" w:rsidDel="000222C4">
          <w:rPr>
            <w:rFonts w:ascii="Times New Roman" w:hAnsi="Times New Roman" w:cs="Times New Roman"/>
            <w:sz w:val="22"/>
            <w:szCs w:val="22"/>
            <w:rPrChange w:id="2702" w:author="Josh Butler" w:date="2021-10-29T08:40:00Z">
              <w:rPr>
                <w:rFonts w:ascii="AvenirNext LT Pro Regular" w:hAnsi="AvenirNext LT Pro Regular"/>
                <w:sz w:val="22"/>
                <w:szCs w:val="22"/>
              </w:rPr>
            </w:rPrChange>
          </w:rPr>
          <w:delText xml:space="preserve"> </w:delText>
        </w:r>
      </w:del>
      <w:del w:id="2703" w:author="Josh Butler" w:date="2022-02-23T17:55:00Z">
        <w:r w:rsidR="00580BF3" w:rsidRPr="00AA4679" w:rsidDel="008E0AE3">
          <w:rPr>
            <w:rFonts w:ascii="Times New Roman" w:hAnsi="Times New Roman" w:cs="Times New Roman"/>
            <w:sz w:val="22"/>
            <w:szCs w:val="22"/>
            <w:rPrChange w:id="2704" w:author="Josh Butler" w:date="2021-10-29T08:40:00Z">
              <w:rPr>
                <w:rFonts w:ascii="AvenirNext LT Pro Regular" w:hAnsi="AvenirNext LT Pro Regular"/>
                <w:sz w:val="22"/>
                <w:szCs w:val="22"/>
              </w:rPr>
            </w:rPrChange>
          </w:rPr>
          <w:delText>of $0.</w:delText>
        </w:r>
      </w:del>
      <w:del w:id="2705" w:author="Josh Butler" w:date="2021-10-29T16:21:00Z">
        <w:r w:rsidR="00580BF3" w:rsidRPr="00AA4679" w:rsidDel="00664D56">
          <w:rPr>
            <w:rFonts w:ascii="Times New Roman" w:hAnsi="Times New Roman" w:cs="Times New Roman"/>
            <w:sz w:val="22"/>
            <w:szCs w:val="22"/>
            <w:rPrChange w:id="2706" w:author="Josh Butler" w:date="2021-10-29T08:40:00Z">
              <w:rPr>
                <w:rFonts w:ascii="AvenirNext LT Pro Regular" w:hAnsi="AvenirNext LT Pro Regular"/>
                <w:sz w:val="22"/>
                <w:szCs w:val="22"/>
              </w:rPr>
            </w:rPrChange>
          </w:rPr>
          <w:delText>065</w:delText>
        </w:r>
      </w:del>
      <w:del w:id="2707" w:author="Josh Butler" w:date="2022-02-23T17:55:00Z">
        <w:r w:rsidR="00580BF3" w:rsidRPr="00AA4679" w:rsidDel="008E0AE3">
          <w:rPr>
            <w:rFonts w:ascii="Times New Roman" w:hAnsi="Times New Roman" w:cs="Times New Roman"/>
            <w:sz w:val="22"/>
            <w:szCs w:val="22"/>
            <w:rPrChange w:id="2708" w:author="Josh Butler" w:date="2021-10-29T08:40:00Z">
              <w:rPr>
                <w:rFonts w:ascii="AvenirNext LT Pro Regular" w:hAnsi="AvenirNext LT Pro Regular"/>
                <w:sz w:val="22"/>
                <w:szCs w:val="22"/>
              </w:rPr>
            </w:rPrChange>
          </w:rPr>
          <w:delText>/W</w:delText>
        </w:r>
        <w:r w:rsidRPr="00AA4679" w:rsidDel="008E0AE3">
          <w:rPr>
            <w:rFonts w:ascii="Times New Roman" w:hAnsi="Times New Roman" w:cs="Times New Roman"/>
            <w:sz w:val="22"/>
            <w:szCs w:val="22"/>
            <w:rPrChange w:id="2709" w:author="Josh Butler" w:date="2021-10-29T08:40:00Z">
              <w:rPr>
                <w:rFonts w:ascii="AvenirNext LT Pro Regular" w:hAnsi="AvenirNext LT Pro Regular"/>
                <w:sz w:val="22"/>
                <w:szCs w:val="22"/>
              </w:rPr>
            </w:rPrChange>
          </w:rPr>
          <w:delText xml:space="preserve"> </w:delText>
        </w:r>
        <w:r w:rsidR="00580BF3" w:rsidRPr="00AA4679" w:rsidDel="008E0AE3">
          <w:rPr>
            <w:rFonts w:ascii="Times New Roman" w:hAnsi="Times New Roman" w:cs="Times New Roman"/>
            <w:sz w:val="22"/>
            <w:szCs w:val="22"/>
            <w:rPrChange w:id="2710" w:author="Josh Butler" w:date="2021-10-29T08:40:00Z">
              <w:rPr>
                <w:rFonts w:ascii="AvenirNext LT Pro Regular" w:hAnsi="AvenirNext LT Pro Regular"/>
                <w:sz w:val="22"/>
                <w:szCs w:val="22"/>
              </w:rPr>
            </w:rPrChange>
          </w:rPr>
          <w:delText xml:space="preserve">per project </w:delText>
        </w:r>
      </w:del>
      <w:del w:id="2711" w:author="Josh Butler" w:date="2022-04-01T18:28:00Z">
        <w:r w:rsidRPr="00AA4679" w:rsidDel="000222C4">
          <w:rPr>
            <w:rFonts w:ascii="Times New Roman" w:hAnsi="Times New Roman" w:cs="Times New Roman"/>
            <w:sz w:val="22"/>
            <w:szCs w:val="22"/>
            <w:rPrChange w:id="2712" w:author="Josh Butler" w:date="2021-10-29T08:40:00Z">
              <w:rPr>
                <w:rFonts w:ascii="AvenirNext LT Pro Regular" w:hAnsi="AvenirNext LT Pro Regular"/>
                <w:sz w:val="22"/>
                <w:szCs w:val="22"/>
              </w:rPr>
            </w:rPrChange>
          </w:rPr>
          <w:delText xml:space="preserve">for </w:delText>
        </w:r>
        <w:r w:rsidR="00580BF3" w:rsidRPr="00AA4679" w:rsidDel="000222C4">
          <w:rPr>
            <w:rFonts w:ascii="Times New Roman" w:hAnsi="Times New Roman" w:cs="Times New Roman"/>
            <w:sz w:val="22"/>
            <w:szCs w:val="22"/>
            <w:rPrChange w:id="2713" w:author="Josh Butler" w:date="2021-10-29T08:40:00Z">
              <w:rPr>
                <w:rFonts w:ascii="AvenirNext LT Pro Regular" w:hAnsi="AvenirNext LT Pro Regular"/>
                <w:sz w:val="22"/>
                <w:szCs w:val="22"/>
              </w:rPr>
            </w:rPrChange>
          </w:rPr>
          <w:delText>civil works</w:delText>
        </w:r>
        <w:r w:rsidRPr="00AA4679" w:rsidDel="000222C4">
          <w:rPr>
            <w:rFonts w:ascii="Times New Roman" w:hAnsi="Times New Roman" w:cs="Times New Roman"/>
            <w:sz w:val="22"/>
            <w:szCs w:val="22"/>
            <w:rPrChange w:id="2714" w:author="Josh Butler" w:date="2021-10-29T08:40:00Z">
              <w:rPr>
                <w:rFonts w:ascii="AvenirNext LT Pro Regular" w:hAnsi="AvenirNext LT Pro Regular"/>
                <w:sz w:val="22"/>
                <w:szCs w:val="22"/>
              </w:rPr>
            </w:rPrChange>
          </w:rPr>
          <w:delText xml:space="preserve"> based on the </w:delText>
        </w:r>
      </w:del>
      <w:del w:id="2715" w:author="Josh Butler" w:date="2022-02-23T17:55:00Z">
        <w:r w:rsidRPr="00AA4679" w:rsidDel="008E0AE3">
          <w:rPr>
            <w:rFonts w:ascii="Times New Roman" w:hAnsi="Times New Roman" w:cs="Times New Roman"/>
            <w:sz w:val="22"/>
            <w:szCs w:val="22"/>
            <w:rPrChange w:id="2716" w:author="Josh Butler" w:date="2021-10-29T08:40:00Z">
              <w:rPr>
                <w:rFonts w:ascii="AvenirNext LT Pro Regular" w:hAnsi="AvenirNext LT Pro Regular"/>
                <w:sz w:val="22"/>
                <w:szCs w:val="22"/>
              </w:rPr>
            </w:rPrChange>
          </w:rPr>
          <w:delText>preliminary information received</w:delText>
        </w:r>
      </w:del>
      <w:del w:id="2717" w:author="Josh Butler" w:date="2022-04-01T18:28:00Z">
        <w:r w:rsidRPr="00AA4679" w:rsidDel="000222C4">
          <w:rPr>
            <w:rFonts w:ascii="Times New Roman" w:hAnsi="Times New Roman" w:cs="Times New Roman"/>
            <w:sz w:val="22"/>
            <w:szCs w:val="22"/>
            <w:rPrChange w:id="2718" w:author="Josh Butler" w:date="2021-10-29T08:40:00Z">
              <w:rPr>
                <w:rFonts w:ascii="AvenirNext LT Pro Regular" w:hAnsi="AvenirNext LT Pro Regular"/>
                <w:sz w:val="22"/>
                <w:szCs w:val="22"/>
              </w:rPr>
            </w:rPrChange>
          </w:rPr>
          <w:delText xml:space="preserve">. </w:delText>
        </w:r>
      </w:del>
      <w:del w:id="2719" w:author="Josh Butler" w:date="2022-03-18T15:12:00Z">
        <w:r w:rsidRPr="00AA4679" w:rsidDel="00B823FE">
          <w:rPr>
            <w:rFonts w:ascii="Times New Roman" w:hAnsi="Times New Roman" w:cs="Times New Roman"/>
            <w:sz w:val="22"/>
            <w:szCs w:val="22"/>
            <w:rPrChange w:id="2720" w:author="Josh Butler" w:date="2021-10-29T08:40:00Z">
              <w:rPr>
                <w:rFonts w:ascii="AvenirNext LT Pro Regular" w:hAnsi="AvenirNext LT Pro Regular"/>
                <w:sz w:val="22"/>
                <w:szCs w:val="22"/>
              </w:rPr>
            </w:rPrChange>
          </w:rPr>
          <w:delText>Civil pricing may vary based on actual quantities.</w:delText>
        </w:r>
      </w:del>
    </w:p>
    <w:p w14:paraId="402C67BB" w14:textId="7BB0D046" w:rsidR="006A7072" w:rsidRPr="00AA4679" w:rsidDel="008E0AE3" w:rsidRDefault="006A7072">
      <w:pPr>
        <w:rPr>
          <w:del w:id="2721" w:author="Josh Butler" w:date="2022-02-23T17:56:00Z"/>
          <w:rFonts w:ascii="Times New Roman" w:hAnsi="Times New Roman" w:cs="Times New Roman"/>
          <w:sz w:val="22"/>
          <w:szCs w:val="22"/>
          <w:rPrChange w:id="2722" w:author="Josh Butler" w:date="2021-10-29T08:40:00Z">
            <w:rPr>
              <w:del w:id="2723" w:author="Josh Butler" w:date="2022-02-23T17:56:00Z"/>
              <w:rFonts w:ascii="AvenirNext LT Pro Regular" w:hAnsi="AvenirNext LT Pro Regular"/>
              <w:sz w:val="22"/>
              <w:szCs w:val="22"/>
            </w:rPr>
          </w:rPrChange>
        </w:rPr>
        <w:pPrChange w:id="2724" w:author="Josh Butler" w:date="2022-04-01T18:28:00Z">
          <w:pPr>
            <w:pStyle w:val="ListParagraph"/>
            <w:numPr>
              <w:ilvl w:val="2"/>
              <w:numId w:val="42"/>
            </w:numPr>
            <w:spacing w:before="0" w:after="0" w:line="240" w:lineRule="auto"/>
            <w:ind w:left="2160" w:hanging="180"/>
          </w:pPr>
        </w:pPrChange>
      </w:pPr>
      <w:del w:id="2725" w:author="Josh Butler" w:date="2022-02-23T17:56:00Z">
        <w:r w:rsidRPr="00AA4679" w:rsidDel="008E0AE3">
          <w:rPr>
            <w:rFonts w:ascii="Times New Roman" w:hAnsi="Times New Roman" w:cs="Times New Roman"/>
            <w:sz w:val="22"/>
            <w:szCs w:val="22"/>
            <w:rPrChange w:id="2726" w:author="Josh Butler" w:date="2021-10-29T08:40:00Z">
              <w:rPr>
                <w:rFonts w:ascii="AvenirNext LT Pro Regular" w:hAnsi="AvenirNext LT Pro Regular"/>
                <w:sz w:val="22"/>
                <w:szCs w:val="22"/>
              </w:rPr>
            </w:rPrChange>
          </w:rPr>
          <w:delText>Spoils are to remain onsite and be distributed across the balance of each site.</w:delText>
        </w:r>
      </w:del>
    </w:p>
    <w:p w14:paraId="02945591" w14:textId="46AD30E0" w:rsidR="006A7072" w:rsidRPr="00AA4679" w:rsidDel="008E0AE3" w:rsidRDefault="006A7072">
      <w:pPr>
        <w:rPr>
          <w:del w:id="2727" w:author="Josh Butler" w:date="2022-02-23T17:56:00Z"/>
          <w:rFonts w:ascii="Times New Roman" w:hAnsi="Times New Roman" w:cs="Times New Roman"/>
          <w:sz w:val="22"/>
          <w:szCs w:val="22"/>
          <w:rPrChange w:id="2728" w:author="Josh Butler" w:date="2021-10-29T08:40:00Z">
            <w:rPr>
              <w:del w:id="2729" w:author="Josh Butler" w:date="2022-02-23T17:56:00Z"/>
              <w:rFonts w:ascii="AvenirNext LT Pro Regular" w:hAnsi="AvenirNext LT Pro Regular"/>
              <w:sz w:val="22"/>
              <w:szCs w:val="22"/>
            </w:rPr>
          </w:rPrChange>
        </w:rPr>
        <w:pPrChange w:id="2730" w:author="Josh Butler" w:date="2022-04-01T18:28:00Z">
          <w:pPr>
            <w:pStyle w:val="ListParagraph"/>
            <w:numPr>
              <w:ilvl w:val="2"/>
              <w:numId w:val="42"/>
            </w:numPr>
            <w:spacing w:before="0" w:after="0" w:line="240" w:lineRule="auto"/>
            <w:ind w:left="2160" w:hanging="180"/>
          </w:pPr>
        </w:pPrChange>
      </w:pPr>
      <w:del w:id="2731" w:author="Josh Butler" w:date="2022-02-23T17:56:00Z">
        <w:r w:rsidRPr="00AA4679" w:rsidDel="008E0AE3">
          <w:rPr>
            <w:rFonts w:ascii="Times New Roman" w:hAnsi="Times New Roman" w:cs="Times New Roman"/>
            <w:sz w:val="22"/>
            <w:szCs w:val="22"/>
            <w:rPrChange w:id="2732" w:author="Josh Butler" w:date="2021-10-29T08:40:00Z">
              <w:rPr>
                <w:rFonts w:ascii="AvenirNext LT Pro Regular" w:hAnsi="AvenirNext LT Pro Regular"/>
                <w:sz w:val="22"/>
                <w:szCs w:val="22"/>
              </w:rPr>
            </w:rPrChange>
          </w:rPr>
          <w:delText>If burning of the clearing and grubbing debris is not allowed and grinding and haul off is required, an additional charge will be required.</w:delText>
        </w:r>
      </w:del>
    </w:p>
    <w:p w14:paraId="0FA34CFB" w14:textId="32C525BC" w:rsidR="006A7072" w:rsidRPr="00AA4679" w:rsidDel="00B823FE" w:rsidRDefault="006A7072">
      <w:pPr>
        <w:rPr>
          <w:del w:id="2733" w:author="Josh Butler" w:date="2022-03-18T15:12:00Z"/>
          <w:rFonts w:ascii="Times New Roman" w:hAnsi="Times New Roman" w:cs="Times New Roman"/>
          <w:sz w:val="22"/>
          <w:szCs w:val="22"/>
          <w:rPrChange w:id="2734" w:author="Josh Butler" w:date="2021-10-29T08:40:00Z">
            <w:rPr>
              <w:del w:id="2735" w:author="Josh Butler" w:date="2022-03-18T15:12:00Z"/>
              <w:rFonts w:ascii="AvenirNext LT Pro Regular" w:hAnsi="AvenirNext LT Pro Regular"/>
              <w:sz w:val="22"/>
              <w:szCs w:val="22"/>
            </w:rPr>
          </w:rPrChange>
        </w:rPr>
        <w:pPrChange w:id="2736" w:author="Josh Butler" w:date="2022-04-01T18:28:00Z">
          <w:pPr>
            <w:pStyle w:val="ListParagraph"/>
            <w:numPr>
              <w:ilvl w:val="2"/>
              <w:numId w:val="42"/>
            </w:numPr>
            <w:spacing w:before="0" w:after="0" w:line="240" w:lineRule="auto"/>
            <w:ind w:left="2160" w:hanging="180"/>
          </w:pPr>
        </w:pPrChange>
      </w:pPr>
      <w:del w:id="2737" w:author="Josh Butler" w:date="2022-02-23T17:56:00Z">
        <w:r w:rsidRPr="00AA4679" w:rsidDel="008E0AE3">
          <w:rPr>
            <w:rFonts w:ascii="Times New Roman" w:hAnsi="Times New Roman" w:cs="Times New Roman"/>
            <w:sz w:val="22"/>
            <w:szCs w:val="22"/>
            <w:rPrChange w:id="2738" w:author="Josh Butler" w:date="2021-10-29T08:40:00Z">
              <w:rPr>
                <w:rFonts w:ascii="AvenirNext LT Pro Regular" w:hAnsi="AvenirNext LT Pro Regular"/>
                <w:sz w:val="22"/>
                <w:szCs w:val="22"/>
              </w:rPr>
            </w:rPrChange>
          </w:rPr>
          <w:delText xml:space="preserve">This proposal </w:delText>
        </w:r>
        <w:r w:rsidR="00765ED6" w:rsidRPr="00AA4679" w:rsidDel="008E0AE3">
          <w:rPr>
            <w:rFonts w:ascii="Times New Roman" w:hAnsi="Times New Roman" w:cs="Times New Roman"/>
            <w:sz w:val="22"/>
            <w:szCs w:val="22"/>
            <w:rPrChange w:id="2739" w:author="Josh Butler" w:date="2021-10-29T08:40:00Z">
              <w:rPr>
                <w:rFonts w:ascii="AvenirNext LT Pro Regular" w:hAnsi="AvenirNext LT Pro Regular"/>
                <w:sz w:val="22"/>
                <w:szCs w:val="22"/>
              </w:rPr>
            </w:rPrChange>
          </w:rPr>
          <w:delText>in</w:delText>
        </w:r>
        <w:r w:rsidRPr="00AA4679" w:rsidDel="008E0AE3">
          <w:rPr>
            <w:rFonts w:ascii="Times New Roman" w:hAnsi="Times New Roman" w:cs="Times New Roman"/>
            <w:sz w:val="22"/>
            <w:szCs w:val="22"/>
            <w:rPrChange w:id="2740" w:author="Josh Butler" w:date="2021-10-29T08:40:00Z">
              <w:rPr>
                <w:rFonts w:ascii="AvenirNext LT Pro Regular" w:hAnsi="AvenirNext LT Pro Regular"/>
                <w:sz w:val="22"/>
                <w:szCs w:val="22"/>
              </w:rPr>
            </w:rPrChange>
          </w:rPr>
          <w:delText xml:space="preserve">cludes costs for Pre-Construction grading after clearing and grubbing. </w:delText>
        </w:r>
      </w:del>
      <w:del w:id="2741" w:author="Josh Butler" w:date="2022-02-24T11:57:00Z">
        <w:r w:rsidRPr="00AA4679" w:rsidDel="001315CF">
          <w:rPr>
            <w:rFonts w:ascii="Times New Roman" w:hAnsi="Times New Roman" w:cs="Times New Roman"/>
            <w:sz w:val="22"/>
            <w:szCs w:val="22"/>
            <w:rPrChange w:id="2742" w:author="Josh Butler" w:date="2021-10-29T08:40:00Z">
              <w:rPr>
                <w:rFonts w:ascii="AvenirNext LT Pro Regular" w:hAnsi="AvenirNext LT Pro Regular"/>
                <w:sz w:val="22"/>
                <w:szCs w:val="22"/>
              </w:rPr>
            </w:rPrChange>
          </w:rPr>
          <w:delText>Final grade is a smooth and rut fill only, t</w:delText>
        </w:r>
      </w:del>
      <w:del w:id="2743" w:author="Josh Butler" w:date="2022-03-18T15:12:00Z">
        <w:r w:rsidRPr="00AA4679" w:rsidDel="00B823FE">
          <w:rPr>
            <w:rFonts w:ascii="Times New Roman" w:hAnsi="Times New Roman" w:cs="Times New Roman"/>
            <w:sz w:val="22"/>
            <w:szCs w:val="22"/>
            <w:rPrChange w:id="2744" w:author="Josh Butler" w:date="2021-10-29T08:40:00Z">
              <w:rPr>
                <w:rFonts w:ascii="AvenirNext LT Pro Regular" w:hAnsi="AvenirNext LT Pro Regular"/>
                <w:sz w:val="22"/>
                <w:szCs w:val="22"/>
              </w:rPr>
            </w:rPrChange>
          </w:rPr>
          <w:delText xml:space="preserve">his proposal does not include costs for </w:delText>
        </w:r>
      </w:del>
      <w:del w:id="2745" w:author="Josh Butler" w:date="2021-10-29T16:23:00Z">
        <w:r w:rsidRPr="00AA4679" w:rsidDel="00664D56">
          <w:rPr>
            <w:rFonts w:ascii="Times New Roman" w:hAnsi="Times New Roman" w:cs="Times New Roman"/>
            <w:sz w:val="22"/>
            <w:szCs w:val="22"/>
            <w:rPrChange w:id="2746" w:author="Josh Butler" w:date="2021-10-29T08:40:00Z">
              <w:rPr>
                <w:rFonts w:ascii="AvenirNext LT Pro Regular" w:hAnsi="AvenirNext LT Pro Regular"/>
                <w:sz w:val="22"/>
                <w:szCs w:val="22"/>
              </w:rPr>
            </w:rPrChange>
          </w:rPr>
          <w:delText xml:space="preserve">a </w:delText>
        </w:r>
      </w:del>
      <w:del w:id="2747" w:author="Josh Butler" w:date="2022-03-18T15:12:00Z">
        <w:r w:rsidRPr="00AA4679" w:rsidDel="00B823FE">
          <w:rPr>
            <w:rFonts w:ascii="Times New Roman" w:hAnsi="Times New Roman" w:cs="Times New Roman"/>
            <w:sz w:val="22"/>
            <w:szCs w:val="22"/>
            <w:rPrChange w:id="2748" w:author="Josh Butler" w:date="2021-10-29T08:40:00Z">
              <w:rPr>
                <w:rFonts w:ascii="AvenirNext LT Pro Regular" w:hAnsi="AvenirNext LT Pro Regular"/>
                <w:sz w:val="22"/>
                <w:szCs w:val="22"/>
              </w:rPr>
            </w:rPrChange>
          </w:rPr>
          <w:delText>cut and fill operation.</w:delText>
        </w:r>
      </w:del>
    </w:p>
    <w:p w14:paraId="06CD0099" w14:textId="4D6C6CCD" w:rsidR="006A7072" w:rsidRPr="00AA4679" w:rsidDel="008E0AE3" w:rsidRDefault="006A7072">
      <w:pPr>
        <w:rPr>
          <w:del w:id="2749" w:author="Josh Butler" w:date="2022-02-23T17:56:00Z"/>
          <w:rFonts w:ascii="Times New Roman" w:hAnsi="Times New Roman" w:cs="Times New Roman"/>
          <w:sz w:val="22"/>
          <w:szCs w:val="22"/>
          <w:rPrChange w:id="2750" w:author="Josh Butler" w:date="2021-10-29T08:40:00Z">
            <w:rPr>
              <w:del w:id="2751" w:author="Josh Butler" w:date="2022-02-23T17:56:00Z"/>
              <w:rFonts w:ascii="AvenirNext LT Pro Regular" w:hAnsi="AvenirNext LT Pro Regular"/>
              <w:sz w:val="22"/>
              <w:szCs w:val="22"/>
            </w:rPr>
          </w:rPrChange>
        </w:rPr>
        <w:pPrChange w:id="2752" w:author="Josh Butler" w:date="2022-04-01T18:28:00Z">
          <w:pPr>
            <w:pStyle w:val="ListParagraph"/>
            <w:numPr>
              <w:ilvl w:val="2"/>
              <w:numId w:val="42"/>
            </w:numPr>
            <w:spacing w:before="0" w:after="0" w:line="240" w:lineRule="auto"/>
            <w:ind w:left="2160" w:hanging="180"/>
          </w:pPr>
        </w:pPrChange>
      </w:pPr>
      <w:del w:id="2753" w:author="Josh Butler" w:date="2022-02-23T17:56:00Z">
        <w:r w:rsidRPr="00AA4679" w:rsidDel="008E0AE3">
          <w:rPr>
            <w:rFonts w:ascii="Times New Roman" w:hAnsi="Times New Roman" w:cs="Times New Roman"/>
            <w:sz w:val="22"/>
            <w:szCs w:val="22"/>
            <w:rPrChange w:id="2754" w:author="Josh Butler" w:date="2021-10-29T08:40:00Z">
              <w:rPr>
                <w:rFonts w:ascii="AvenirNext LT Pro Regular" w:hAnsi="AvenirNext LT Pro Regular"/>
                <w:sz w:val="22"/>
                <w:szCs w:val="22"/>
              </w:rPr>
            </w:rPrChange>
          </w:rPr>
          <w:delText>Clearing assumes all trees and stumps can be cleared under a single mobilization.</w:delText>
        </w:r>
      </w:del>
    </w:p>
    <w:p w14:paraId="019C95AC" w14:textId="3201EA57" w:rsidR="006A7072" w:rsidRPr="00AA4679" w:rsidDel="00664D56" w:rsidRDefault="006A7072">
      <w:pPr>
        <w:rPr>
          <w:del w:id="2755" w:author="Josh Butler" w:date="2021-10-29T16:24:00Z"/>
          <w:rFonts w:ascii="Times New Roman" w:hAnsi="Times New Roman" w:cs="Times New Roman"/>
          <w:sz w:val="22"/>
          <w:szCs w:val="22"/>
          <w:rPrChange w:id="2756" w:author="Josh Butler" w:date="2021-10-29T08:40:00Z">
            <w:rPr>
              <w:del w:id="2757" w:author="Josh Butler" w:date="2021-10-29T16:24:00Z"/>
              <w:rFonts w:ascii="AvenirNext LT Pro Regular" w:hAnsi="AvenirNext LT Pro Regular"/>
              <w:sz w:val="22"/>
              <w:szCs w:val="22"/>
            </w:rPr>
          </w:rPrChange>
        </w:rPr>
        <w:pPrChange w:id="2758" w:author="Josh Butler" w:date="2022-04-01T18:28:00Z">
          <w:pPr>
            <w:pStyle w:val="ListParagraph"/>
            <w:numPr>
              <w:ilvl w:val="2"/>
              <w:numId w:val="42"/>
            </w:numPr>
            <w:spacing w:before="0" w:after="0" w:line="240" w:lineRule="auto"/>
            <w:ind w:left="2160" w:hanging="180"/>
          </w:pPr>
        </w:pPrChange>
      </w:pPr>
      <w:del w:id="2759" w:author="Josh Butler" w:date="2021-10-29T16:24:00Z">
        <w:r w:rsidRPr="00AA4679" w:rsidDel="00664D56">
          <w:rPr>
            <w:rFonts w:ascii="Times New Roman" w:hAnsi="Times New Roman" w:cs="Times New Roman"/>
            <w:sz w:val="22"/>
            <w:szCs w:val="22"/>
            <w:rPrChange w:id="2760" w:author="Josh Butler" w:date="2021-10-29T08:40:00Z">
              <w:rPr>
                <w:rFonts w:ascii="AvenirNext LT Pro Regular" w:hAnsi="AvenirNext LT Pro Regular"/>
                <w:sz w:val="22"/>
                <w:szCs w:val="22"/>
              </w:rPr>
            </w:rPrChange>
          </w:rPr>
          <w:delText>This proposal excludes re-disking of soil after initial clearing.</w:delText>
        </w:r>
      </w:del>
    </w:p>
    <w:p w14:paraId="1D02C4F7" w14:textId="16557696" w:rsidR="0066291D" w:rsidDel="001F71EF" w:rsidRDefault="006A7072">
      <w:pPr>
        <w:rPr>
          <w:del w:id="2761" w:author="Josh Butler" w:date="2022-02-24T12:11:00Z"/>
          <w:rFonts w:ascii="Times New Roman" w:hAnsi="Times New Roman" w:cs="Times New Roman"/>
          <w:sz w:val="22"/>
          <w:szCs w:val="22"/>
        </w:rPr>
        <w:pPrChange w:id="2762" w:author="Josh Butler" w:date="2022-04-01T18:28:00Z">
          <w:pPr>
            <w:pStyle w:val="ListParagraph"/>
            <w:spacing w:before="0" w:after="0" w:line="240" w:lineRule="auto"/>
            <w:ind w:left="1440"/>
          </w:pPr>
        </w:pPrChange>
      </w:pPr>
      <w:del w:id="2763" w:author="Josh Butler" w:date="2022-02-24T11:58:00Z">
        <w:r w:rsidRPr="00B823FE" w:rsidDel="001315CF">
          <w:rPr>
            <w:rFonts w:ascii="Times New Roman" w:hAnsi="Times New Roman" w:cs="Times New Roman"/>
            <w:sz w:val="22"/>
            <w:szCs w:val="22"/>
            <w:rPrChange w:id="2764" w:author="Josh Butler" w:date="2021-10-29T08:40:00Z">
              <w:rPr>
                <w:rFonts w:ascii="AvenirNext LT Pro Regular" w:hAnsi="AvenirNext LT Pro Regular"/>
                <w:sz w:val="22"/>
                <w:szCs w:val="22"/>
              </w:rPr>
            </w:rPrChange>
          </w:rPr>
          <w:delText>This proposal includes costs for the i</w:delText>
        </w:r>
      </w:del>
      <w:del w:id="2765" w:author="Josh Butler" w:date="2022-02-24T12:10:00Z">
        <w:r w:rsidRPr="00B823FE" w:rsidDel="00AA5E1C">
          <w:rPr>
            <w:rFonts w:ascii="Times New Roman" w:hAnsi="Times New Roman" w:cs="Times New Roman"/>
            <w:sz w:val="22"/>
            <w:szCs w:val="22"/>
            <w:rPrChange w:id="2766" w:author="Josh Butler" w:date="2021-10-29T08:40:00Z">
              <w:rPr>
                <w:rFonts w:ascii="AvenirNext LT Pro Regular" w:hAnsi="AvenirNext LT Pro Regular"/>
                <w:sz w:val="22"/>
                <w:szCs w:val="22"/>
              </w:rPr>
            </w:rPrChange>
          </w:rPr>
          <w:delText>nstallation</w:delText>
        </w:r>
      </w:del>
      <w:del w:id="2767" w:author="Josh Butler" w:date="2022-02-24T11:52:00Z">
        <w:r w:rsidRPr="00B823FE" w:rsidDel="001315CF">
          <w:rPr>
            <w:rFonts w:ascii="Times New Roman" w:hAnsi="Times New Roman" w:cs="Times New Roman"/>
            <w:sz w:val="22"/>
            <w:szCs w:val="22"/>
            <w:rPrChange w:id="2768" w:author="Josh Butler" w:date="2021-10-29T08:40:00Z">
              <w:rPr>
                <w:rFonts w:ascii="AvenirNext LT Pro Regular" w:hAnsi="AvenirNext LT Pro Regular"/>
                <w:sz w:val="22"/>
                <w:szCs w:val="22"/>
              </w:rPr>
            </w:rPrChange>
          </w:rPr>
          <w:delText xml:space="preserve"> and </w:delText>
        </w:r>
      </w:del>
      <w:del w:id="2769" w:author="Josh Butler" w:date="2022-02-24T12:10:00Z">
        <w:r w:rsidRPr="00B823FE" w:rsidDel="00AA5E1C">
          <w:rPr>
            <w:rFonts w:ascii="Times New Roman" w:hAnsi="Times New Roman" w:cs="Times New Roman"/>
            <w:sz w:val="22"/>
            <w:szCs w:val="22"/>
            <w:rPrChange w:id="2770" w:author="Josh Butler" w:date="2021-10-29T08:40:00Z">
              <w:rPr>
                <w:rFonts w:ascii="AvenirNext LT Pro Regular" w:hAnsi="AvenirNext LT Pro Regular"/>
                <w:sz w:val="22"/>
                <w:szCs w:val="22"/>
              </w:rPr>
            </w:rPrChange>
          </w:rPr>
          <w:delText>maintenance</w:delText>
        </w:r>
      </w:del>
      <w:del w:id="2771" w:author="Josh Butler" w:date="2022-02-24T12:02:00Z">
        <w:r w:rsidRPr="00B823FE" w:rsidDel="0066291D">
          <w:rPr>
            <w:rFonts w:ascii="Times New Roman" w:hAnsi="Times New Roman" w:cs="Times New Roman"/>
            <w:sz w:val="22"/>
            <w:szCs w:val="22"/>
            <w:rPrChange w:id="2772" w:author="Josh Butler" w:date="2021-10-29T08:40:00Z">
              <w:rPr>
                <w:rFonts w:ascii="AvenirNext LT Pro Regular" w:hAnsi="AvenirNext LT Pro Regular"/>
                <w:sz w:val="22"/>
                <w:szCs w:val="22"/>
              </w:rPr>
            </w:rPrChange>
          </w:rPr>
          <w:delText xml:space="preserve"> </w:delText>
        </w:r>
      </w:del>
      <w:del w:id="2773" w:author="Josh Butler" w:date="2022-02-24T12:10:00Z">
        <w:r w:rsidRPr="00B823FE" w:rsidDel="00AA5E1C">
          <w:rPr>
            <w:rFonts w:ascii="Times New Roman" w:hAnsi="Times New Roman" w:cs="Times New Roman"/>
            <w:sz w:val="22"/>
            <w:szCs w:val="22"/>
            <w:rPrChange w:id="2774" w:author="Josh Butler" w:date="2021-10-29T08:40:00Z">
              <w:rPr>
                <w:rFonts w:ascii="AvenirNext LT Pro Regular" w:hAnsi="AvenirNext LT Pro Regular"/>
                <w:sz w:val="22"/>
                <w:szCs w:val="22"/>
              </w:rPr>
            </w:rPrChange>
          </w:rPr>
          <w:delText xml:space="preserve">of </w:delText>
        </w:r>
      </w:del>
      <w:del w:id="2775" w:author="Josh Butler" w:date="2022-02-23T17:57:00Z">
        <w:r w:rsidRPr="00B823FE" w:rsidDel="008E0AE3">
          <w:rPr>
            <w:rFonts w:ascii="Times New Roman" w:hAnsi="Times New Roman" w:cs="Times New Roman"/>
            <w:sz w:val="22"/>
            <w:szCs w:val="22"/>
            <w:rPrChange w:id="2776" w:author="Josh Butler" w:date="2021-10-29T08:40:00Z">
              <w:rPr>
                <w:rFonts w:ascii="AvenirNext LT Pro Regular" w:hAnsi="AvenirNext LT Pro Regular"/>
                <w:sz w:val="22"/>
                <w:szCs w:val="22"/>
              </w:rPr>
            </w:rPrChange>
          </w:rPr>
          <w:delText>erosion control measures</w:delText>
        </w:r>
      </w:del>
      <w:del w:id="2777" w:author="Josh Butler" w:date="2022-02-24T12:10:00Z">
        <w:r w:rsidRPr="00B823FE" w:rsidDel="00AA5E1C">
          <w:rPr>
            <w:rFonts w:ascii="Times New Roman" w:hAnsi="Times New Roman" w:cs="Times New Roman"/>
            <w:sz w:val="22"/>
            <w:szCs w:val="22"/>
            <w:rPrChange w:id="2778" w:author="Josh Butler" w:date="2021-10-29T08:40:00Z">
              <w:rPr>
                <w:rFonts w:ascii="AvenirNext LT Pro Regular" w:hAnsi="AvenirNext LT Pro Regular"/>
                <w:sz w:val="22"/>
                <w:szCs w:val="22"/>
              </w:rPr>
            </w:rPrChange>
          </w:rPr>
          <w:delText>.</w:delText>
        </w:r>
      </w:del>
    </w:p>
    <w:p w14:paraId="38193546" w14:textId="610BE706" w:rsidR="006A7072" w:rsidRPr="00AA4679" w:rsidDel="008E0AE3" w:rsidRDefault="006A7072">
      <w:pPr>
        <w:rPr>
          <w:del w:id="2779" w:author="Josh Butler" w:date="2022-02-23T17:58:00Z"/>
          <w:rFonts w:ascii="Times New Roman" w:hAnsi="Times New Roman" w:cs="Times New Roman"/>
          <w:sz w:val="22"/>
          <w:szCs w:val="22"/>
          <w:rPrChange w:id="2780" w:author="Josh Butler" w:date="2021-10-29T08:40:00Z">
            <w:rPr>
              <w:del w:id="2781" w:author="Josh Butler" w:date="2022-02-23T17:58:00Z"/>
              <w:rFonts w:ascii="AvenirNext LT Pro Regular" w:hAnsi="AvenirNext LT Pro Regular"/>
              <w:sz w:val="22"/>
              <w:szCs w:val="22"/>
            </w:rPr>
          </w:rPrChange>
        </w:rPr>
        <w:pPrChange w:id="2782" w:author="Josh Butler" w:date="2022-04-01T18:28:00Z">
          <w:pPr>
            <w:pStyle w:val="ListParagraph"/>
            <w:numPr>
              <w:ilvl w:val="1"/>
              <w:numId w:val="42"/>
            </w:numPr>
            <w:spacing w:before="0" w:after="0" w:line="240" w:lineRule="auto"/>
            <w:ind w:left="1440" w:hanging="360"/>
          </w:pPr>
        </w:pPrChange>
      </w:pPr>
      <w:del w:id="2783" w:author="Josh Butler" w:date="2022-02-23T17:58:00Z">
        <w:r w:rsidRPr="00AA4679" w:rsidDel="008E0AE3">
          <w:rPr>
            <w:rFonts w:ascii="Times New Roman" w:hAnsi="Times New Roman" w:cs="Times New Roman"/>
            <w:sz w:val="22"/>
            <w:szCs w:val="22"/>
            <w:rPrChange w:id="2784" w:author="Josh Butler" w:date="2021-10-29T08:40:00Z">
              <w:rPr>
                <w:rFonts w:ascii="AvenirNext LT Pro Regular" w:hAnsi="AvenirNext LT Pro Regular"/>
                <w:sz w:val="22"/>
                <w:szCs w:val="22"/>
              </w:rPr>
            </w:rPrChange>
          </w:rPr>
          <w:delText>Sediment basins</w:delText>
        </w:r>
      </w:del>
      <w:del w:id="2785" w:author="Josh Butler" w:date="2022-02-23T17:57:00Z">
        <w:r w:rsidRPr="00AA4679" w:rsidDel="008E0AE3">
          <w:rPr>
            <w:rFonts w:ascii="Times New Roman" w:hAnsi="Times New Roman" w:cs="Times New Roman"/>
            <w:sz w:val="22"/>
            <w:szCs w:val="22"/>
            <w:rPrChange w:id="2786" w:author="Josh Butler" w:date="2021-10-29T08:40:00Z">
              <w:rPr>
                <w:rFonts w:ascii="AvenirNext LT Pro Regular" w:hAnsi="AvenirNext LT Pro Regular"/>
                <w:sz w:val="22"/>
                <w:szCs w:val="22"/>
              </w:rPr>
            </w:rPrChange>
          </w:rPr>
          <w:delText xml:space="preserve"> will be constructed using onsite materials.</w:delText>
        </w:r>
      </w:del>
      <w:del w:id="2787" w:author="Josh Butler" w:date="2022-02-23T17:58:00Z">
        <w:r w:rsidRPr="00AA4679" w:rsidDel="008E0AE3">
          <w:rPr>
            <w:rFonts w:ascii="Times New Roman" w:hAnsi="Times New Roman" w:cs="Times New Roman"/>
            <w:sz w:val="22"/>
            <w:szCs w:val="22"/>
            <w:rPrChange w:id="2788" w:author="Josh Butler" w:date="2021-10-29T08:40:00Z">
              <w:rPr>
                <w:rFonts w:ascii="AvenirNext LT Pro Regular" w:hAnsi="AvenirNext LT Pro Regular"/>
                <w:sz w:val="22"/>
                <w:szCs w:val="22"/>
              </w:rPr>
            </w:rPrChange>
          </w:rPr>
          <w:delText xml:space="preserve"> No account for any imported or offsite fill is included in this proposal to complete civil site works.</w:delText>
        </w:r>
      </w:del>
    </w:p>
    <w:p w14:paraId="3A1D85B0" w14:textId="76C39540" w:rsidR="006A7072" w:rsidDel="001F71EF" w:rsidRDefault="006A7072">
      <w:pPr>
        <w:rPr>
          <w:del w:id="2789" w:author="Josh Butler" w:date="2022-03-18T15:17:00Z"/>
          <w:rFonts w:ascii="Times New Roman" w:hAnsi="Times New Roman" w:cs="Times New Roman"/>
          <w:sz w:val="22"/>
          <w:szCs w:val="22"/>
        </w:rPr>
        <w:pPrChange w:id="2790" w:author="Josh Butler" w:date="2022-04-01T18:28:00Z">
          <w:pPr>
            <w:pStyle w:val="ListParagraph"/>
            <w:numPr>
              <w:ilvl w:val="1"/>
              <w:numId w:val="42"/>
            </w:numPr>
            <w:spacing w:before="0" w:after="0" w:line="240" w:lineRule="auto"/>
            <w:ind w:left="1440" w:hanging="360"/>
          </w:pPr>
        </w:pPrChange>
      </w:pPr>
      <w:del w:id="2791" w:author="Josh Butler" w:date="2022-03-18T15:16:00Z">
        <w:r w:rsidRPr="00AA4679" w:rsidDel="001F71EF">
          <w:rPr>
            <w:rFonts w:ascii="Times New Roman" w:hAnsi="Times New Roman" w:cs="Times New Roman"/>
            <w:sz w:val="22"/>
            <w:szCs w:val="22"/>
            <w:rPrChange w:id="2792" w:author="Josh Butler" w:date="2021-10-29T08:40:00Z">
              <w:rPr>
                <w:rFonts w:ascii="AvenirNext LT Pro Regular" w:hAnsi="AvenirNext LT Pro Regular"/>
                <w:sz w:val="22"/>
                <w:szCs w:val="22"/>
              </w:rPr>
            </w:rPrChange>
          </w:rPr>
          <w:delText>Post Construction and civil permit closeout</w:delText>
        </w:r>
      </w:del>
      <w:del w:id="2793" w:author="Josh Butler" w:date="2022-02-24T12:13:00Z">
        <w:r w:rsidRPr="00AA4679" w:rsidDel="00AA5E1C">
          <w:rPr>
            <w:rFonts w:ascii="Times New Roman" w:hAnsi="Times New Roman" w:cs="Times New Roman"/>
            <w:sz w:val="22"/>
            <w:szCs w:val="22"/>
            <w:rPrChange w:id="2794" w:author="Josh Butler" w:date="2021-10-29T08:40:00Z">
              <w:rPr>
                <w:rFonts w:ascii="AvenirNext LT Pro Regular" w:hAnsi="AvenirNext LT Pro Regular"/>
                <w:sz w:val="22"/>
                <w:szCs w:val="22"/>
              </w:rPr>
            </w:rPrChange>
          </w:rPr>
          <w:delText xml:space="preserve"> activities are </w:delText>
        </w:r>
        <w:r w:rsidR="006B28AF" w:rsidRPr="00AA4679" w:rsidDel="00AA5E1C">
          <w:rPr>
            <w:rFonts w:ascii="Times New Roman" w:hAnsi="Times New Roman" w:cs="Times New Roman"/>
            <w:sz w:val="22"/>
            <w:szCs w:val="22"/>
            <w:rPrChange w:id="2795" w:author="Josh Butler" w:date="2021-10-29T08:40:00Z">
              <w:rPr>
                <w:rFonts w:ascii="AvenirNext LT Pro Regular" w:hAnsi="AvenirNext LT Pro Regular"/>
                <w:sz w:val="22"/>
                <w:szCs w:val="22"/>
              </w:rPr>
            </w:rPrChange>
          </w:rPr>
          <w:delText>in</w:delText>
        </w:r>
        <w:r w:rsidRPr="00AA4679" w:rsidDel="00AA5E1C">
          <w:rPr>
            <w:rFonts w:ascii="Times New Roman" w:hAnsi="Times New Roman" w:cs="Times New Roman"/>
            <w:sz w:val="22"/>
            <w:szCs w:val="22"/>
            <w:rPrChange w:id="2796" w:author="Josh Butler" w:date="2021-10-29T08:40:00Z">
              <w:rPr>
                <w:rFonts w:ascii="AvenirNext LT Pro Regular" w:hAnsi="AvenirNext LT Pro Regular"/>
                <w:sz w:val="22"/>
                <w:szCs w:val="22"/>
              </w:rPr>
            </w:rPrChange>
          </w:rPr>
          <w:delText xml:space="preserve">cluded </w:delText>
        </w:r>
        <w:r w:rsidR="006B28AF" w:rsidRPr="00AA4679" w:rsidDel="00AA5E1C">
          <w:rPr>
            <w:rFonts w:ascii="Times New Roman" w:hAnsi="Times New Roman" w:cs="Times New Roman"/>
            <w:sz w:val="22"/>
            <w:szCs w:val="22"/>
            <w:rPrChange w:id="2797" w:author="Josh Butler" w:date="2021-10-29T08:40:00Z">
              <w:rPr>
                <w:rFonts w:ascii="AvenirNext LT Pro Regular" w:hAnsi="AvenirNext LT Pro Regular"/>
                <w:sz w:val="22"/>
                <w:szCs w:val="22"/>
              </w:rPr>
            </w:rPrChange>
          </w:rPr>
          <w:delText>in</w:delText>
        </w:r>
        <w:r w:rsidRPr="00AA4679" w:rsidDel="00AA5E1C">
          <w:rPr>
            <w:rFonts w:ascii="Times New Roman" w:hAnsi="Times New Roman" w:cs="Times New Roman"/>
            <w:sz w:val="22"/>
            <w:szCs w:val="22"/>
            <w:rPrChange w:id="2798" w:author="Josh Butler" w:date="2021-10-29T08:40:00Z">
              <w:rPr>
                <w:rFonts w:ascii="AvenirNext LT Pro Regular" w:hAnsi="AvenirNext LT Pro Regular"/>
                <w:sz w:val="22"/>
                <w:szCs w:val="22"/>
              </w:rPr>
            </w:rPrChange>
          </w:rPr>
          <w:delText xml:space="preserve"> this proposal to include f</w:delText>
        </w:r>
      </w:del>
      <w:del w:id="2799" w:author="Josh Butler" w:date="2022-03-18T15:16:00Z">
        <w:r w:rsidRPr="00AA4679" w:rsidDel="001F71EF">
          <w:rPr>
            <w:rFonts w:ascii="Times New Roman" w:hAnsi="Times New Roman" w:cs="Times New Roman"/>
            <w:sz w:val="22"/>
            <w:szCs w:val="22"/>
            <w:rPrChange w:id="2800" w:author="Josh Butler" w:date="2021-10-29T08:40:00Z">
              <w:rPr>
                <w:rFonts w:ascii="AvenirNext LT Pro Regular" w:hAnsi="AvenirNext LT Pro Regular"/>
                <w:sz w:val="22"/>
                <w:szCs w:val="22"/>
              </w:rPr>
            </w:rPrChange>
          </w:rPr>
          <w:delText>inal grading</w:delText>
        </w:r>
      </w:del>
      <w:del w:id="2801" w:author="Josh Butler" w:date="2022-02-24T12:33:00Z">
        <w:r w:rsidRPr="00AA4679" w:rsidDel="005766C1">
          <w:rPr>
            <w:rFonts w:ascii="Times New Roman" w:hAnsi="Times New Roman" w:cs="Times New Roman"/>
            <w:sz w:val="22"/>
            <w:szCs w:val="22"/>
            <w:rPrChange w:id="2802" w:author="Josh Butler" w:date="2021-10-29T08:40:00Z">
              <w:rPr>
                <w:rFonts w:ascii="AvenirNext LT Pro Regular" w:hAnsi="AvenirNext LT Pro Regular"/>
                <w:sz w:val="22"/>
                <w:szCs w:val="22"/>
              </w:rPr>
            </w:rPrChange>
          </w:rPr>
          <w:delText>, p</w:delText>
        </w:r>
      </w:del>
      <w:del w:id="2803" w:author="Josh Butler" w:date="2022-03-18T15:16:00Z">
        <w:r w:rsidRPr="00AA4679" w:rsidDel="001F71EF">
          <w:rPr>
            <w:rFonts w:ascii="Times New Roman" w:hAnsi="Times New Roman" w:cs="Times New Roman"/>
            <w:sz w:val="22"/>
            <w:szCs w:val="22"/>
            <w:rPrChange w:id="2804" w:author="Josh Butler" w:date="2021-10-29T08:40:00Z">
              <w:rPr>
                <w:rFonts w:ascii="AvenirNext LT Pro Regular" w:hAnsi="AvenirNext LT Pro Regular"/>
                <w:sz w:val="22"/>
                <w:szCs w:val="22"/>
              </w:rPr>
            </w:rPrChange>
          </w:rPr>
          <w:delText>ermanent seeding</w:delText>
        </w:r>
      </w:del>
      <w:del w:id="2805" w:author="Josh Butler" w:date="2022-02-23T17:58:00Z">
        <w:r w:rsidRPr="00AA4679" w:rsidDel="008E0AE3">
          <w:rPr>
            <w:rFonts w:ascii="Times New Roman" w:hAnsi="Times New Roman" w:cs="Times New Roman"/>
            <w:sz w:val="22"/>
            <w:szCs w:val="22"/>
            <w:rPrChange w:id="2806" w:author="Josh Butler" w:date="2021-10-29T08:40:00Z">
              <w:rPr>
                <w:rFonts w:ascii="AvenirNext LT Pro Regular" w:hAnsi="AvenirNext LT Pro Regular"/>
                <w:sz w:val="22"/>
                <w:szCs w:val="22"/>
              </w:rPr>
            </w:rPrChange>
          </w:rPr>
          <w:delText>,</w:delText>
        </w:r>
      </w:del>
      <w:del w:id="2807" w:author="Josh Butler" w:date="2022-02-24T12:33:00Z">
        <w:r w:rsidRPr="00AA4679" w:rsidDel="005766C1">
          <w:rPr>
            <w:rFonts w:ascii="Times New Roman" w:hAnsi="Times New Roman" w:cs="Times New Roman"/>
            <w:sz w:val="22"/>
            <w:szCs w:val="22"/>
            <w:rPrChange w:id="2808" w:author="Josh Butler" w:date="2021-10-29T08:40:00Z">
              <w:rPr>
                <w:rFonts w:ascii="AvenirNext LT Pro Regular" w:hAnsi="AvenirNext LT Pro Regular"/>
                <w:sz w:val="22"/>
                <w:szCs w:val="22"/>
              </w:rPr>
            </w:rPrChange>
          </w:rPr>
          <w:delText xml:space="preserve"> s</w:delText>
        </w:r>
      </w:del>
      <w:del w:id="2809" w:author="Josh Butler" w:date="2022-03-18T15:17:00Z">
        <w:r w:rsidRPr="00AA4679" w:rsidDel="001F71EF">
          <w:rPr>
            <w:rFonts w:ascii="Times New Roman" w:hAnsi="Times New Roman" w:cs="Times New Roman"/>
            <w:sz w:val="22"/>
            <w:szCs w:val="22"/>
            <w:rPrChange w:id="2810" w:author="Josh Butler" w:date="2021-10-29T08:40:00Z">
              <w:rPr>
                <w:rFonts w:ascii="AvenirNext LT Pro Regular" w:hAnsi="AvenirNext LT Pro Regular"/>
                <w:sz w:val="22"/>
                <w:szCs w:val="22"/>
              </w:rPr>
            </w:rPrChange>
          </w:rPr>
          <w:delText>ilt fence removal</w:delText>
        </w:r>
      </w:del>
      <w:del w:id="2811" w:author="Josh Butler" w:date="2022-02-23T17:58:00Z">
        <w:r w:rsidRPr="00AA4679" w:rsidDel="008E0AE3">
          <w:rPr>
            <w:rFonts w:ascii="Times New Roman" w:hAnsi="Times New Roman" w:cs="Times New Roman"/>
            <w:sz w:val="22"/>
            <w:szCs w:val="22"/>
            <w:rPrChange w:id="2812" w:author="Josh Butler" w:date="2021-10-29T08:40:00Z">
              <w:rPr>
                <w:rFonts w:ascii="AvenirNext LT Pro Regular" w:hAnsi="AvenirNext LT Pro Regular"/>
                <w:sz w:val="22"/>
                <w:szCs w:val="22"/>
              </w:rPr>
            </w:rPrChange>
          </w:rPr>
          <w:delText xml:space="preserve">, </w:delText>
        </w:r>
      </w:del>
    </w:p>
    <w:p w14:paraId="199E80D0" w14:textId="24C22C3F" w:rsidR="006B28AF" w:rsidRPr="005766C1" w:rsidDel="00B36B17" w:rsidRDefault="006A7072">
      <w:pPr>
        <w:rPr>
          <w:del w:id="2813" w:author="Josh Butler" w:date="2022-03-18T15:55:00Z"/>
          <w:rFonts w:ascii="Times New Roman" w:hAnsi="Times New Roman" w:cs="Times New Roman"/>
          <w:sz w:val="22"/>
          <w:szCs w:val="22"/>
          <w:rPrChange w:id="2814" w:author="Josh Butler" w:date="2022-02-24T12:34:00Z">
            <w:rPr>
              <w:del w:id="2815" w:author="Josh Butler" w:date="2022-03-18T15:55:00Z"/>
              <w:rFonts w:ascii="AvenirNext LT Pro Regular" w:hAnsi="AvenirNext LT Pro Regular"/>
              <w:sz w:val="22"/>
              <w:szCs w:val="22"/>
            </w:rPr>
          </w:rPrChange>
        </w:rPr>
        <w:pPrChange w:id="2816" w:author="Josh Butler" w:date="2022-04-01T18:28:00Z">
          <w:pPr>
            <w:pStyle w:val="ListParagraph"/>
            <w:spacing w:after="0"/>
            <w:ind w:left="1440"/>
          </w:pPr>
        </w:pPrChange>
      </w:pPr>
      <w:del w:id="2817" w:author="Josh Butler" w:date="2022-02-23T17:58:00Z">
        <w:r w:rsidRPr="005766C1" w:rsidDel="008E0AE3">
          <w:rPr>
            <w:rFonts w:ascii="Times New Roman" w:hAnsi="Times New Roman" w:cs="Times New Roman"/>
            <w:sz w:val="22"/>
            <w:szCs w:val="22"/>
            <w:rPrChange w:id="2818" w:author="Josh Butler" w:date="2022-02-24T12:34:00Z">
              <w:rPr>
                <w:rFonts w:ascii="AvenirNext LT Pro Regular" w:hAnsi="AvenirNext LT Pro Regular"/>
                <w:sz w:val="22"/>
                <w:szCs w:val="22"/>
              </w:rPr>
            </w:rPrChange>
          </w:rPr>
          <w:delText>daylighting and stabilizing sediment basins.</w:delText>
        </w:r>
      </w:del>
    </w:p>
    <w:p w14:paraId="70C0772A" w14:textId="05B7BA30" w:rsidR="006A7072" w:rsidRPr="00B36B17" w:rsidDel="005766C1" w:rsidRDefault="006B28AF">
      <w:pPr>
        <w:rPr>
          <w:del w:id="2819" w:author="Josh Butler" w:date="2022-02-24T12:34:00Z"/>
          <w:rFonts w:ascii="Times New Roman" w:hAnsi="Times New Roman" w:cs="Times New Roman"/>
          <w:sz w:val="22"/>
          <w:szCs w:val="22"/>
          <w:rPrChange w:id="2820" w:author="Josh Butler" w:date="2022-03-18T15:55:00Z">
            <w:rPr>
              <w:del w:id="2821" w:author="Josh Butler" w:date="2022-02-24T12:34:00Z"/>
              <w:rFonts w:ascii="AvenirNext LT Pro Regular" w:hAnsi="AvenirNext LT Pro Regular"/>
              <w:sz w:val="22"/>
              <w:szCs w:val="22"/>
            </w:rPr>
          </w:rPrChange>
        </w:rPr>
        <w:pPrChange w:id="2822" w:author="Josh Butler" w:date="2022-04-01T18:28:00Z">
          <w:pPr>
            <w:pStyle w:val="ListParagraph"/>
            <w:numPr>
              <w:ilvl w:val="1"/>
              <w:numId w:val="42"/>
            </w:numPr>
            <w:spacing w:before="0" w:after="0" w:line="240" w:lineRule="auto"/>
            <w:ind w:left="1440" w:hanging="360"/>
          </w:pPr>
        </w:pPrChange>
      </w:pPr>
      <w:del w:id="2823" w:author="Josh Butler" w:date="2022-02-24T12:34:00Z">
        <w:r w:rsidRPr="00B36B17" w:rsidDel="005766C1">
          <w:rPr>
            <w:rFonts w:ascii="Times New Roman" w:hAnsi="Times New Roman" w:cs="Times New Roman"/>
            <w:sz w:val="22"/>
            <w:szCs w:val="22"/>
            <w:rPrChange w:id="2824" w:author="Josh Butler" w:date="2022-03-18T15:55:00Z">
              <w:rPr>
                <w:rFonts w:ascii="AvenirNext LT Pro Regular" w:hAnsi="AvenirNext LT Pro Regular"/>
                <w:sz w:val="22"/>
                <w:szCs w:val="22"/>
              </w:rPr>
            </w:rPrChange>
          </w:rPr>
          <w:lastRenderedPageBreak/>
          <w:delText xml:space="preserve">This proposal includes costs to furnish and install </w:delText>
        </w:r>
      </w:del>
      <w:del w:id="2825" w:author="Josh Butler" w:date="2022-02-23T18:05:00Z">
        <w:r w:rsidRPr="00B36B17" w:rsidDel="00D211A5">
          <w:rPr>
            <w:rFonts w:ascii="Times New Roman" w:hAnsi="Times New Roman" w:cs="Times New Roman"/>
            <w:sz w:val="22"/>
            <w:szCs w:val="22"/>
            <w:rPrChange w:id="2826" w:author="Josh Butler" w:date="2022-03-18T15:55:00Z">
              <w:rPr>
                <w:rFonts w:ascii="AvenirNext LT Pro Regular" w:hAnsi="AvenirNext LT Pro Regular"/>
                <w:sz w:val="22"/>
                <w:szCs w:val="22"/>
              </w:rPr>
            </w:rPrChange>
          </w:rPr>
          <w:delText xml:space="preserve">a </w:delText>
        </w:r>
      </w:del>
      <w:del w:id="2827" w:author="Josh Butler" w:date="2022-02-24T12:34:00Z">
        <w:r w:rsidRPr="00B36B17" w:rsidDel="005766C1">
          <w:rPr>
            <w:rFonts w:ascii="Times New Roman" w:hAnsi="Times New Roman" w:cs="Times New Roman"/>
            <w:sz w:val="22"/>
            <w:szCs w:val="22"/>
            <w:rPrChange w:id="2828" w:author="Josh Butler" w:date="2022-03-18T15:55:00Z">
              <w:rPr>
                <w:rFonts w:ascii="AvenirNext LT Pro Regular" w:hAnsi="AvenirNext LT Pro Regular"/>
                <w:sz w:val="22"/>
                <w:szCs w:val="22"/>
              </w:rPr>
            </w:rPrChange>
          </w:rPr>
          <w:delText>perimeter chain link fence</w:delText>
        </w:r>
      </w:del>
      <w:del w:id="2829" w:author="Josh Butler" w:date="2022-02-23T18:00:00Z">
        <w:r w:rsidRPr="00B36B17" w:rsidDel="00D211A5">
          <w:rPr>
            <w:rFonts w:ascii="Times New Roman" w:hAnsi="Times New Roman" w:cs="Times New Roman"/>
            <w:sz w:val="22"/>
            <w:szCs w:val="22"/>
            <w:rPrChange w:id="2830" w:author="Josh Butler" w:date="2022-03-18T15:55:00Z">
              <w:rPr>
                <w:rFonts w:ascii="AvenirNext LT Pro Regular" w:hAnsi="AvenirNext LT Pro Regular"/>
                <w:sz w:val="22"/>
                <w:szCs w:val="22"/>
              </w:rPr>
            </w:rPrChange>
          </w:rPr>
          <w:delText xml:space="preserve"> with (1) 24ft access gate per project</w:delText>
        </w:r>
      </w:del>
      <w:del w:id="2831" w:author="Josh Butler" w:date="2022-02-24T12:34:00Z">
        <w:r w:rsidRPr="00B36B17" w:rsidDel="005766C1">
          <w:rPr>
            <w:rFonts w:ascii="Times New Roman" w:hAnsi="Times New Roman" w:cs="Times New Roman"/>
            <w:sz w:val="22"/>
            <w:szCs w:val="22"/>
            <w:rPrChange w:id="2832" w:author="Josh Butler" w:date="2022-03-18T15:55:00Z">
              <w:rPr>
                <w:rFonts w:ascii="AvenirNext LT Pro Regular" w:hAnsi="AvenirNext LT Pro Regular"/>
                <w:sz w:val="22"/>
                <w:szCs w:val="22"/>
              </w:rPr>
            </w:rPrChange>
          </w:rPr>
          <w:delText>.</w:delText>
        </w:r>
        <w:r w:rsidR="006A7072" w:rsidRPr="00B36B17" w:rsidDel="005766C1">
          <w:rPr>
            <w:rFonts w:ascii="Times New Roman" w:hAnsi="Times New Roman" w:cs="Times New Roman"/>
            <w:sz w:val="22"/>
            <w:szCs w:val="22"/>
            <w:rPrChange w:id="2833" w:author="Josh Butler" w:date="2022-03-18T15:55:00Z">
              <w:rPr>
                <w:rFonts w:ascii="AvenirNext LT Pro Regular" w:hAnsi="AvenirNext LT Pro Regular"/>
                <w:sz w:val="22"/>
                <w:szCs w:val="22"/>
              </w:rPr>
            </w:rPrChange>
          </w:rPr>
          <w:delText xml:space="preserve"> </w:delText>
        </w:r>
      </w:del>
    </w:p>
    <w:p w14:paraId="22A86AAA" w14:textId="00DFC6AA" w:rsidR="006B28AF" w:rsidRPr="00AA4679" w:rsidDel="00534ECC" w:rsidRDefault="006B28AF">
      <w:pPr>
        <w:rPr>
          <w:del w:id="2834" w:author="Josh Butler" w:date="2021-10-29T16:25:00Z"/>
          <w:rPrChange w:id="2835" w:author="Josh Butler" w:date="2021-10-29T08:40:00Z">
            <w:rPr>
              <w:del w:id="2836" w:author="Josh Butler" w:date="2021-10-29T16:25:00Z"/>
              <w:rFonts w:ascii="AvenirNext LT Pro Regular" w:hAnsi="AvenirNext LT Pro Regular"/>
              <w:sz w:val="22"/>
              <w:szCs w:val="22"/>
            </w:rPr>
          </w:rPrChange>
        </w:rPr>
        <w:pPrChange w:id="2837" w:author="Josh Butler" w:date="2022-04-01T18:28:00Z">
          <w:pPr>
            <w:pStyle w:val="ListParagraph"/>
            <w:numPr>
              <w:ilvl w:val="1"/>
              <w:numId w:val="42"/>
            </w:numPr>
            <w:spacing w:before="0" w:after="0" w:line="240" w:lineRule="auto"/>
            <w:ind w:left="1440" w:hanging="360"/>
          </w:pPr>
        </w:pPrChange>
      </w:pPr>
      <w:del w:id="2838" w:author="Josh Butler" w:date="2021-10-29T16:25:00Z">
        <w:r w:rsidRPr="00AA4679" w:rsidDel="00534ECC">
          <w:rPr>
            <w:rPrChange w:id="2839" w:author="Josh Butler" w:date="2021-10-29T08:40:00Z">
              <w:rPr>
                <w:rFonts w:ascii="AvenirNext LT Pro Regular" w:hAnsi="AvenirNext LT Pro Regular"/>
                <w:sz w:val="22"/>
                <w:szCs w:val="22"/>
              </w:rPr>
            </w:rPrChange>
          </w:rPr>
          <w:delText xml:space="preserve">This proposal includes </w:delText>
        </w:r>
        <w:r w:rsidR="00580BF3" w:rsidRPr="00AA4679" w:rsidDel="00534ECC">
          <w:rPr>
            <w:rPrChange w:id="2840" w:author="Josh Butler" w:date="2021-10-29T08:40:00Z">
              <w:rPr>
                <w:rFonts w:ascii="AvenirNext LT Pro Regular" w:hAnsi="AvenirNext LT Pro Regular"/>
                <w:sz w:val="22"/>
                <w:szCs w:val="22"/>
              </w:rPr>
            </w:rPrChange>
          </w:rPr>
          <w:delText xml:space="preserve">an allowance of $0.02/W per project for </w:delText>
        </w:r>
        <w:r w:rsidRPr="00AA4679" w:rsidDel="00534ECC">
          <w:rPr>
            <w:rPrChange w:id="2841" w:author="Josh Butler" w:date="2021-10-29T08:40:00Z">
              <w:rPr>
                <w:rFonts w:ascii="AvenirNext LT Pro Regular" w:hAnsi="AvenirNext LT Pro Regular"/>
                <w:sz w:val="22"/>
                <w:szCs w:val="22"/>
              </w:rPr>
            </w:rPrChange>
          </w:rPr>
          <w:delText>landscaping, planting of trees and shrubs.</w:delText>
        </w:r>
      </w:del>
    </w:p>
    <w:p w14:paraId="3210BE85" w14:textId="67B30320" w:rsidR="006A7072" w:rsidRPr="00AA4679" w:rsidDel="000222C4" w:rsidRDefault="006A7072">
      <w:pPr>
        <w:rPr>
          <w:del w:id="2842" w:author="Josh Butler" w:date="2022-04-01T18:28:00Z"/>
          <w:rPrChange w:id="2843" w:author="Josh Butler" w:date="2021-10-29T08:40:00Z">
            <w:rPr>
              <w:del w:id="2844" w:author="Josh Butler" w:date="2022-04-01T18:28:00Z"/>
              <w:rFonts w:ascii="AvenirNext LT Pro Regular" w:hAnsi="AvenirNext LT Pro Regular"/>
              <w:sz w:val="22"/>
              <w:szCs w:val="22"/>
            </w:rPr>
          </w:rPrChange>
        </w:rPr>
        <w:pPrChange w:id="2845" w:author="Josh Butler" w:date="2022-04-01T18:28:00Z">
          <w:pPr>
            <w:pStyle w:val="ListParagraph"/>
            <w:spacing w:after="0"/>
            <w:ind w:left="1440"/>
          </w:pPr>
        </w:pPrChange>
      </w:pPr>
    </w:p>
    <w:p w14:paraId="4769C816" w14:textId="62D23B7E" w:rsidR="006A7072" w:rsidRPr="00AA4679" w:rsidDel="000222C4" w:rsidRDefault="006A7072">
      <w:pPr>
        <w:rPr>
          <w:del w:id="2846" w:author="Josh Butler" w:date="2022-04-01T18:28:00Z"/>
          <w:rFonts w:ascii="Times New Roman" w:hAnsi="Times New Roman" w:cs="Times New Roman"/>
          <w:sz w:val="22"/>
          <w:szCs w:val="22"/>
          <w:rPrChange w:id="2847" w:author="Josh Butler" w:date="2021-10-29T08:40:00Z">
            <w:rPr>
              <w:del w:id="2848" w:author="Josh Butler" w:date="2022-04-01T18:28:00Z"/>
              <w:rFonts w:ascii="AvenirNext LT Pro Regular" w:hAnsi="AvenirNext LT Pro Regular"/>
              <w:sz w:val="22"/>
              <w:szCs w:val="22"/>
            </w:rPr>
          </w:rPrChange>
        </w:rPr>
        <w:pPrChange w:id="2849" w:author="Josh Butler" w:date="2022-04-01T18:28:00Z">
          <w:pPr>
            <w:pStyle w:val="ListParagraph"/>
            <w:numPr>
              <w:numId w:val="42"/>
            </w:numPr>
            <w:spacing w:before="0" w:after="0" w:line="240" w:lineRule="auto"/>
            <w:ind w:left="1080" w:hanging="720"/>
          </w:pPr>
        </w:pPrChange>
      </w:pPr>
      <w:del w:id="2850" w:author="Josh Butler" w:date="2022-04-01T18:28:00Z">
        <w:r w:rsidRPr="00AA4679" w:rsidDel="000222C4">
          <w:rPr>
            <w:rFonts w:ascii="Times New Roman" w:hAnsi="Times New Roman" w:cs="Times New Roman"/>
            <w:sz w:val="22"/>
            <w:szCs w:val="22"/>
            <w:rPrChange w:id="2851" w:author="Josh Butler" w:date="2021-10-29T08:40:00Z">
              <w:rPr>
                <w:rFonts w:ascii="AvenirNext LT Pro Regular" w:hAnsi="AvenirNext LT Pro Regular"/>
                <w:sz w:val="22"/>
                <w:szCs w:val="22"/>
              </w:rPr>
            </w:rPrChange>
          </w:rPr>
          <w:delText>Mechanical Scope of Work</w:delText>
        </w:r>
      </w:del>
    </w:p>
    <w:p w14:paraId="402DD0AE" w14:textId="0DB75A23" w:rsidR="006A7072" w:rsidRPr="00AA4679" w:rsidDel="000222C4" w:rsidRDefault="00F72787">
      <w:pPr>
        <w:rPr>
          <w:del w:id="2852" w:author="Josh Butler" w:date="2022-04-01T18:28:00Z"/>
          <w:rFonts w:ascii="Times New Roman" w:hAnsi="Times New Roman" w:cs="Times New Roman"/>
          <w:sz w:val="22"/>
          <w:szCs w:val="22"/>
          <w:rPrChange w:id="2853" w:author="Josh Butler" w:date="2021-10-29T08:40:00Z">
            <w:rPr>
              <w:del w:id="2854" w:author="Josh Butler" w:date="2022-04-01T18:28:00Z"/>
              <w:rFonts w:ascii="AvenirNext LT Pro Regular" w:hAnsi="AvenirNext LT Pro Regular"/>
              <w:sz w:val="22"/>
              <w:szCs w:val="22"/>
            </w:rPr>
          </w:rPrChange>
        </w:rPr>
        <w:pPrChange w:id="2855" w:author="Josh Butler" w:date="2022-04-01T18:28:00Z">
          <w:pPr>
            <w:pStyle w:val="ListParagraph"/>
            <w:numPr>
              <w:ilvl w:val="1"/>
              <w:numId w:val="42"/>
            </w:numPr>
            <w:spacing w:before="0" w:after="0" w:line="240" w:lineRule="auto"/>
            <w:ind w:left="1440" w:hanging="360"/>
          </w:pPr>
        </w:pPrChange>
      </w:pPr>
      <w:moveToRangeStart w:id="2856" w:author="Josh Butler" w:date="2022-02-24T13:54:00Z" w:name="move96603289"/>
      <w:moveTo w:id="2857" w:author="Josh Butler" w:date="2022-02-24T13:54:00Z">
        <w:del w:id="2858" w:author="Josh Butler" w:date="2022-04-01T18:28:00Z">
          <w:r w:rsidRPr="00B31F5F" w:rsidDel="000222C4">
            <w:rPr>
              <w:rFonts w:ascii="Times New Roman" w:hAnsi="Times New Roman" w:cs="Times New Roman"/>
              <w:sz w:val="22"/>
              <w:szCs w:val="22"/>
            </w:rPr>
            <w:delText>Receiv</w:delText>
          </w:r>
        </w:del>
        <w:del w:id="2859" w:author="Josh Butler" w:date="2022-02-24T13:54:00Z">
          <w:r w:rsidRPr="00B31F5F" w:rsidDel="00F72787">
            <w:rPr>
              <w:rFonts w:ascii="Times New Roman" w:hAnsi="Times New Roman" w:cs="Times New Roman"/>
              <w:sz w:val="22"/>
              <w:szCs w:val="22"/>
            </w:rPr>
            <w:delText>ing</w:delText>
          </w:r>
        </w:del>
        <w:del w:id="2860" w:author="Josh Butler" w:date="2022-04-01T18:28:00Z">
          <w:r w:rsidRPr="00B31F5F" w:rsidDel="000222C4">
            <w:rPr>
              <w:rFonts w:ascii="Times New Roman" w:hAnsi="Times New Roman" w:cs="Times New Roman"/>
              <w:sz w:val="22"/>
              <w:szCs w:val="22"/>
            </w:rPr>
            <w:delText xml:space="preserve">, </w:delText>
          </w:r>
          <w:r w:rsidRPr="006830F4" w:rsidDel="000222C4">
            <w:rPr>
              <w:rFonts w:ascii="Times New Roman" w:hAnsi="Times New Roman" w:cs="Times New Roman"/>
              <w:sz w:val="22"/>
              <w:szCs w:val="22"/>
            </w:rPr>
            <w:delText>unload</w:delText>
          </w:r>
        </w:del>
        <w:del w:id="2861" w:author="Josh Butler" w:date="2022-02-24T13:54:00Z">
          <w:r w:rsidRPr="006830F4" w:rsidDel="00F72787">
            <w:rPr>
              <w:rFonts w:ascii="Times New Roman" w:hAnsi="Times New Roman" w:cs="Times New Roman"/>
              <w:sz w:val="22"/>
              <w:szCs w:val="22"/>
            </w:rPr>
            <w:delText>ing</w:delText>
          </w:r>
        </w:del>
        <w:del w:id="2862" w:author="Josh Butler" w:date="2022-04-01T18:28:00Z">
          <w:r w:rsidRPr="006830F4" w:rsidDel="000222C4">
            <w:rPr>
              <w:rFonts w:ascii="Times New Roman" w:hAnsi="Times New Roman" w:cs="Times New Roman"/>
              <w:sz w:val="22"/>
              <w:szCs w:val="22"/>
            </w:rPr>
            <w:delText xml:space="preserve"> and</w:delText>
          </w:r>
          <w:r w:rsidRPr="00B31F5F" w:rsidDel="000222C4">
            <w:rPr>
              <w:rFonts w:ascii="Times New Roman" w:hAnsi="Times New Roman" w:cs="Times New Roman"/>
              <w:sz w:val="22"/>
              <w:szCs w:val="22"/>
            </w:rPr>
            <w:delText xml:space="preserve"> stag</w:delText>
          </w:r>
        </w:del>
        <w:del w:id="2863" w:author="Josh Butler" w:date="2022-02-24T13:54:00Z">
          <w:r w:rsidRPr="00B31F5F" w:rsidDel="00F72787">
            <w:rPr>
              <w:rFonts w:ascii="Times New Roman" w:hAnsi="Times New Roman" w:cs="Times New Roman"/>
              <w:sz w:val="22"/>
              <w:szCs w:val="22"/>
            </w:rPr>
            <w:delText>ing</w:delText>
          </w:r>
        </w:del>
        <w:del w:id="2864" w:author="Josh Butler" w:date="2022-02-24T13:55:00Z">
          <w:r w:rsidRPr="00B31F5F" w:rsidDel="00F72787">
            <w:rPr>
              <w:rFonts w:ascii="Times New Roman" w:hAnsi="Times New Roman" w:cs="Times New Roman"/>
              <w:sz w:val="22"/>
              <w:szCs w:val="22"/>
            </w:rPr>
            <w:delText xml:space="preserve"> of</w:delText>
          </w:r>
        </w:del>
        <w:del w:id="2865" w:author="Josh Butler" w:date="2022-04-01T18:28:00Z">
          <w:r w:rsidRPr="00B31F5F" w:rsidDel="000222C4">
            <w:rPr>
              <w:rFonts w:ascii="Times New Roman" w:hAnsi="Times New Roman" w:cs="Times New Roman"/>
              <w:sz w:val="22"/>
              <w:szCs w:val="22"/>
            </w:rPr>
            <w:delText xml:space="preserve"> module</w:delText>
          </w:r>
        </w:del>
        <w:del w:id="2866" w:author="Josh Butler" w:date="2022-02-24T13:55:00Z">
          <w:r w:rsidRPr="00B31F5F" w:rsidDel="00F72787">
            <w:rPr>
              <w:rFonts w:ascii="Times New Roman" w:hAnsi="Times New Roman" w:cs="Times New Roman"/>
              <w:sz w:val="22"/>
              <w:szCs w:val="22"/>
            </w:rPr>
            <w:delText xml:space="preserve"> deliveries are included in this proposal</w:delText>
          </w:r>
        </w:del>
        <w:del w:id="2867" w:author="Josh Butler" w:date="2022-02-24T13:56:00Z">
          <w:r w:rsidRPr="00B31F5F" w:rsidDel="00F72787">
            <w:rPr>
              <w:rFonts w:ascii="Times New Roman" w:hAnsi="Times New Roman" w:cs="Times New Roman"/>
              <w:sz w:val="22"/>
              <w:szCs w:val="22"/>
            </w:rPr>
            <w:delText>.</w:delText>
          </w:r>
        </w:del>
      </w:moveTo>
      <w:moveToRangeEnd w:id="2856"/>
      <w:del w:id="2868" w:author="Josh Butler" w:date="2022-02-24T13:20:00Z">
        <w:r w:rsidR="006A7072" w:rsidRPr="00AA4679" w:rsidDel="00BD388B">
          <w:rPr>
            <w:rFonts w:ascii="Times New Roman" w:hAnsi="Times New Roman" w:cs="Times New Roman"/>
            <w:sz w:val="22"/>
            <w:szCs w:val="22"/>
            <w:rPrChange w:id="2869" w:author="Josh Butler" w:date="2021-10-29T08:40:00Z">
              <w:rPr>
                <w:rFonts w:ascii="AvenirNext LT Pro Regular" w:hAnsi="AvenirNext LT Pro Regular"/>
                <w:sz w:val="22"/>
                <w:szCs w:val="22"/>
              </w:rPr>
            </w:rPrChange>
          </w:rPr>
          <w:delText>This proposal includes the i</w:delText>
        </w:r>
      </w:del>
      <w:del w:id="2870" w:author="Josh Butler" w:date="2022-04-01T18:28:00Z">
        <w:r w:rsidR="006A7072" w:rsidRPr="00AA4679" w:rsidDel="000222C4">
          <w:rPr>
            <w:rFonts w:ascii="Times New Roman" w:hAnsi="Times New Roman" w:cs="Times New Roman"/>
            <w:sz w:val="22"/>
            <w:szCs w:val="22"/>
            <w:rPrChange w:id="2871" w:author="Josh Butler" w:date="2021-10-29T08:40:00Z">
              <w:rPr>
                <w:rFonts w:ascii="AvenirNext LT Pro Regular" w:hAnsi="AvenirNext LT Pro Regular"/>
                <w:sz w:val="22"/>
                <w:szCs w:val="22"/>
              </w:rPr>
            </w:rPrChange>
          </w:rPr>
          <w:delText>nstall</w:delText>
        </w:r>
      </w:del>
      <w:del w:id="2872" w:author="Josh Butler" w:date="2022-02-24T13:20:00Z">
        <w:r w:rsidR="006A7072" w:rsidRPr="00AA4679" w:rsidDel="00BD388B">
          <w:rPr>
            <w:rFonts w:ascii="Times New Roman" w:hAnsi="Times New Roman" w:cs="Times New Roman"/>
            <w:sz w:val="22"/>
            <w:szCs w:val="22"/>
            <w:rPrChange w:id="2873" w:author="Josh Butler" w:date="2021-10-29T08:40:00Z">
              <w:rPr>
                <w:rFonts w:ascii="AvenirNext LT Pro Regular" w:hAnsi="AvenirNext LT Pro Regular"/>
                <w:sz w:val="22"/>
                <w:szCs w:val="22"/>
              </w:rPr>
            </w:rPrChange>
          </w:rPr>
          <w:delText>ation of</w:delText>
        </w:r>
      </w:del>
      <w:del w:id="2874" w:author="Josh Butler" w:date="2022-04-01T18:28:00Z">
        <w:r w:rsidR="006A7072" w:rsidRPr="00AA4679" w:rsidDel="000222C4">
          <w:rPr>
            <w:rFonts w:ascii="Times New Roman" w:hAnsi="Times New Roman" w:cs="Times New Roman"/>
            <w:sz w:val="22"/>
            <w:szCs w:val="22"/>
            <w:rPrChange w:id="2875" w:author="Josh Butler" w:date="2021-10-29T08:40:00Z">
              <w:rPr>
                <w:rFonts w:ascii="AvenirNext LT Pro Regular" w:hAnsi="AvenirNext LT Pro Regular"/>
                <w:sz w:val="22"/>
                <w:szCs w:val="22"/>
              </w:rPr>
            </w:rPrChange>
          </w:rPr>
          <w:delText xml:space="preserve"> solar modules </w:delText>
        </w:r>
      </w:del>
      <w:del w:id="2876" w:author="Josh Butler" w:date="2022-02-24T14:00:00Z">
        <w:r w:rsidR="006A7072" w:rsidRPr="00AA4679" w:rsidDel="00F72787">
          <w:rPr>
            <w:rFonts w:ascii="Times New Roman" w:hAnsi="Times New Roman" w:cs="Times New Roman"/>
            <w:sz w:val="22"/>
            <w:szCs w:val="22"/>
            <w:rPrChange w:id="2877" w:author="Josh Butler" w:date="2021-10-29T08:40:00Z">
              <w:rPr>
                <w:rFonts w:ascii="AvenirNext LT Pro Regular" w:hAnsi="AvenirNext LT Pro Regular"/>
                <w:sz w:val="22"/>
                <w:szCs w:val="22"/>
              </w:rPr>
            </w:rPrChange>
          </w:rPr>
          <w:delText xml:space="preserve">and </w:delText>
        </w:r>
      </w:del>
      <w:del w:id="2878" w:author="Josh Butler" w:date="2021-10-29T16:26:00Z">
        <w:r w:rsidR="006B28AF" w:rsidRPr="00AA4679" w:rsidDel="00534ECC">
          <w:rPr>
            <w:rFonts w:ascii="Times New Roman" w:hAnsi="Times New Roman" w:cs="Times New Roman"/>
            <w:sz w:val="22"/>
            <w:szCs w:val="22"/>
            <w:rPrChange w:id="2879" w:author="Josh Butler" w:date="2021-10-29T08:40:00Z">
              <w:rPr>
                <w:rFonts w:ascii="AvenirNext LT Pro Regular" w:hAnsi="AvenirNext LT Pro Regular"/>
                <w:sz w:val="22"/>
                <w:szCs w:val="22"/>
              </w:rPr>
            </w:rPrChange>
          </w:rPr>
          <w:delText>RBI</w:delText>
        </w:r>
        <w:r w:rsidR="006A7072" w:rsidRPr="00AA4679" w:rsidDel="00534ECC">
          <w:rPr>
            <w:rFonts w:ascii="Times New Roman" w:hAnsi="Times New Roman" w:cs="Times New Roman"/>
            <w:sz w:val="22"/>
            <w:szCs w:val="22"/>
            <w:rPrChange w:id="2880" w:author="Josh Butler" w:date="2021-10-29T08:40:00Z">
              <w:rPr>
                <w:rFonts w:ascii="AvenirNext LT Pro Regular" w:hAnsi="AvenirNext LT Pro Regular"/>
                <w:sz w:val="22"/>
                <w:szCs w:val="22"/>
              </w:rPr>
            </w:rPrChange>
          </w:rPr>
          <w:delText xml:space="preserve"> </w:delText>
        </w:r>
      </w:del>
      <w:del w:id="2881" w:author="Josh Butler" w:date="2022-02-24T14:00:00Z">
        <w:r w:rsidR="006A7072" w:rsidRPr="00AA4679" w:rsidDel="00F72787">
          <w:rPr>
            <w:rFonts w:ascii="Times New Roman" w:hAnsi="Times New Roman" w:cs="Times New Roman"/>
            <w:sz w:val="22"/>
            <w:szCs w:val="22"/>
            <w:rPrChange w:id="2882" w:author="Josh Butler" w:date="2021-10-29T08:40:00Z">
              <w:rPr>
                <w:rFonts w:ascii="AvenirNext LT Pro Regular" w:hAnsi="AvenirNext LT Pro Regular"/>
                <w:sz w:val="22"/>
                <w:szCs w:val="22"/>
              </w:rPr>
            </w:rPrChange>
          </w:rPr>
          <w:delText>structural racking</w:delText>
        </w:r>
        <w:r w:rsidR="006B28AF" w:rsidRPr="00AA4679" w:rsidDel="00F72787">
          <w:rPr>
            <w:rFonts w:ascii="Times New Roman" w:hAnsi="Times New Roman" w:cs="Times New Roman"/>
            <w:sz w:val="22"/>
            <w:szCs w:val="22"/>
            <w:rPrChange w:id="2883" w:author="Josh Butler" w:date="2021-10-29T08:40:00Z">
              <w:rPr>
                <w:rFonts w:ascii="AvenirNext LT Pro Regular" w:hAnsi="AvenirNext LT Pro Regular"/>
                <w:sz w:val="22"/>
                <w:szCs w:val="22"/>
              </w:rPr>
            </w:rPrChange>
          </w:rPr>
          <w:delText xml:space="preserve"> per </w:delText>
        </w:r>
      </w:del>
      <w:del w:id="2884" w:author="Josh Butler" w:date="2021-10-29T16:26:00Z">
        <w:r w:rsidR="006B28AF" w:rsidRPr="00AA4679" w:rsidDel="00534ECC">
          <w:rPr>
            <w:rFonts w:ascii="Times New Roman" w:hAnsi="Times New Roman" w:cs="Times New Roman"/>
            <w:sz w:val="22"/>
            <w:szCs w:val="22"/>
            <w:rPrChange w:id="2885" w:author="Josh Butler" w:date="2021-10-29T08:40:00Z">
              <w:rPr>
                <w:rFonts w:ascii="AvenirNext LT Pro Regular" w:hAnsi="AvenirNext LT Pro Regular"/>
                <w:sz w:val="22"/>
                <w:szCs w:val="22"/>
              </w:rPr>
            </w:rPrChange>
          </w:rPr>
          <w:delText>owner approval</w:delText>
        </w:r>
      </w:del>
      <w:del w:id="2886" w:author="Josh Butler" w:date="2022-02-24T14:00:00Z">
        <w:r w:rsidR="006A7072" w:rsidRPr="00AA4679" w:rsidDel="00F72787">
          <w:rPr>
            <w:rFonts w:ascii="Times New Roman" w:hAnsi="Times New Roman" w:cs="Times New Roman"/>
            <w:sz w:val="22"/>
            <w:szCs w:val="22"/>
            <w:rPrChange w:id="2887" w:author="Josh Butler" w:date="2021-10-29T08:40:00Z">
              <w:rPr>
                <w:rFonts w:ascii="AvenirNext LT Pro Regular" w:hAnsi="AvenirNext LT Pro Regular"/>
                <w:sz w:val="22"/>
                <w:szCs w:val="22"/>
              </w:rPr>
            </w:rPrChange>
          </w:rPr>
          <w:delText>.</w:delText>
        </w:r>
      </w:del>
    </w:p>
    <w:p w14:paraId="38AB7123" w14:textId="2A1E811E" w:rsidR="006A7072" w:rsidRPr="00AA4679" w:rsidDel="00F72787" w:rsidRDefault="006A7072">
      <w:pPr>
        <w:rPr>
          <w:del w:id="2888" w:author="Josh Butler" w:date="2022-02-24T13:58:00Z"/>
          <w:rFonts w:ascii="Times New Roman" w:hAnsi="Times New Roman" w:cs="Times New Roman"/>
          <w:sz w:val="22"/>
          <w:szCs w:val="22"/>
          <w:rPrChange w:id="2889" w:author="Josh Butler" w:date="2021-10-29T08:40:00Z">
            <w:rPr>
              <w:del w:id="2890" w:author="Josh Butler" w:date="2022-02-24T13:58:00Z"/>
              <w:rFonts w:ascii="AvenirNext LT Pro Regular" w:hAnsi="AvenirNext LT Pro Regular"/>
              <w:sz w:val="22"/>
              <w:szCs w:val="22"/>
            </w:rPr>
          </w:rPrChange>
        </w:rPr>
        <w:pPrChange w:id="2891" w:author="Josh Butler" w:date="2022-04-01T18:28:00Z">
          <w:pPr>
            <w:pStyle w:val="ListParagraph"/>
            <w:numPr>
              <w:ilvl w:val="1"/>
              <w:numId w:val="42"/>
            </w:numPr>
            <w:spacing w:before="0" w:after="0" w:line="240" w:lineRule="auto"/>
            <w:ind w:left="1440" w:hanging="360"/>
          </w:pPr>
        </w:pPrChange>
      </w:pPr>
      <w:del w:id="2892" w:author="Josh Butler" w:date="2022-02-24T13:58:00Z">
        <w:r w:rsidRPr="00AA4679" w:rsidDel="00F72787">
          <w:rPr>
            <w:rFonts w:ascii="Times New Roman" w:hAnsi="Times New Roman" w:cs="Times New Roman"/>
            <w:sz w:val="22"/>
            <w:szCs w:val="22"/>
            <w:rPrChange w:id="2893" w:author="Josh Butler" w:date="2021-10-29T08:40:00Z">
              <w:rPr>
                <w:rFonts w:ascii="AvenirNext LT Pro Regular" w:hAnsi="AvenirNext LT Pro Regular"/>
                <w:sz w:val="22"/>
                <w:szCs w:val="22"/>
              </w:rPr>
            </w:rPrChange>
          </w:rPr>
          <w:delText xml:space="preserve">All piles and racking </w:delText>
        </w:r>
        <w:r w:rsidR="006B28AF" w:rsidRPr="00AA4679" w:rsidDel="00F72787">
          <w:rPr>
            <w:rFonts w:ascii="Times New Roman" w:hAnsi="Times New Roman" w:cs="Times New Roman"/>
            <w:sz w:val="22"/>
            <w:szCs w:val="22"/>
            <w:rPrChange w:id="2894" w:author="Josh Butler" w:date="2021-10-29T08:40:00Z">
              <w:rPr>
                <w:rFonts w:ascii="AvenirNext LT Pro Regular" w:hAnsi="AvenirNext LT Pro Regular"/>
                <w:sz w:val="22"/>
                <w:szCs w:val="22"/>
              </w:rPr>
            </w:rPrChange>
          </w:rPr>
          <w:delText xml:space="preserve">components will be furnished </w:delText>
        </w:r>
        <w:r w:rsidRPr="00AA4679" w:rsidDel="00F72787">
          <w:rPr>
            <w:rFonts w:ascii="Times New Roman" w:hAnsi="Times New Roman" w:cs="Times New Roman"/>
            <w:sz w:val="22"/>
            <w:szCs w:val="22"/>
            <w:rPrChange w:id="2895" w:author="Josh Butler" w:date="2021-10-29T08:40:00Z">
              <w:rPr>
                <w:rFonts w:ascii="AvenirNext LT Pro Regular" w:hAnsi="AvenirNext LT Pro Regular"/>
                <w:sz w:val="22"/>
                <w:szCs w:val="22"/>
              </w:rPr>
            </w:rPrChange>
          </w:rPr>
          <w:delText>and installed by A</w:delText>
        </w:r>
        <w:r w:rsidR="006B28AF" w:rsidRPr="00AA4679" w:rsidDel="00F72787">
          <w:rPr>
            <w:rFonts w:ascii="Times New Roman" w:hAnsi="Times New Roman" w:cs="Times New Roman"/>
            <w:sz w:val="22"/>
            <w:szCs w:val="22"/>
            <w:rPrChange w:id="2896" w:author="Josh Butler" w:date="2021-10-29T08:40:00Z">
              <w:rPr>
                <w:rFonts w:ascii="AvenirNext LT Pro Regular" w:hAnsi="AvenirNext LT Pro Regular"/>
                <w:sz w:val="22"/>
                <w:szCs w:val="22"/>
              </w:rPr>
            </w:rPrChange>
          </w:rPr>
          <w:delText xml:space="preserve">xis </w:delText>
        </w:r>
        <w:r w:rsidRPr="00AA4679" w:rsidDel="00F72787">
          <w:rPr>
            <w:rFonts w:ascii="Times New Roman" w:hAnsi="Times New Roman" w:cs="Times New Roman"/>
            <w:sz w:val="22"/>
            <w:szCs w:val="22"/>
            <w:rPrChange w:id="2897" w:author="Josh Butler" w:date="2021-10-29T08:40:00Z">
              <w:rPr>
                <w:rFonts w:ascii="AvenirNext LT Pro Regular" w:hAnsi="AvenirNext LT Pro Regular"/>
                <w:sz w:val="22"/>
                <w:szCs w:val="22"/>
              </w:rPr>
            </w:rPrChange>
          </w:rPr>
          <w:delText>E</w:delText>
        </w:r>
        <w:r w:rsidR="006B28AF" w:rsidRPr="00AA4679" w:rsidDel="00F72787">
          <w:rPr>
            <w:rFonts w:ascii="Times New Roman" w:hAnsi="Times New Roman" w:cs="Times New Roman"/>
            <w:sz w:val="22"/>
            <w:szCs w:val="22"/>
            <w:rPrChange w:id="2898" w:author="Josh Butler" w:date="2021-10-29T08:40:00Z">
              <w:rPr>
                <w:rFonts w:ascii="AvenirNext LT Pro Regular" w:hAnsi="AvenirNext LT Pro Regular"/>
                <w:sz w:val="22"/>
                <w:szCs w:val="22"/>
              </w:rPr>
            </w:rPrChange>
          </w:rPr>
          <w:delText xml:space="preserve">nergy </w:delText>
        </w:r>
        <w:r w:rsidRPr="00AA4679" w:rsidDel="00F72787">
          <w:rPr>
            <w:rFonts w:ascii="Times New Roman" w:hAnsi="Times New Roman" w:cs="Times New Roman"/>
            <w:sz w:val="22"/>
            <w:szCs w:val="22"/>
            <w:rPrChange w:id="2899" w:author="Josh Butler" w:date="2021-10-29T08:40:00Z">
              <w:rPr>
                <w:rFonts w:ascii="AvenirNext LT Pro Regular" w:hAnsi="AvenirNext LT Pro Regular"/>
                <w:sz w:val="22"/>
                <w:szCs w:val="22"/>
              </w:rPr>
            </w:rPrChange>
          </w:rPr>
          <w:delText>or its subcontractors.</w:delText>
        </w:r>
      </w:del>
    </w:p>
    <w:p w14:paraId="242021F6" w14:textId="57BD2D1A" w:rsidR="006A7072" w:rsidRPr="00AA4679" w:rsidDel="00F72787" w:rsidRDefault="006A7072">
      <w:pPr>
        <w:rPr>
          <w:del w:id="2900" w:author="Josh Butler" w:date="2022-02-24T13:58:00Z"/>
          <w:rFonts w:ascii="Times New Roman" w:hAnsi="Times New Roman" w:cs="Times New Roman"/>
          <w:sz w:val="22"/>
          <w:szCs w:val="22"/>
          <w:rPrChange w:id="2901" w:author="Josh Butler" w:date="2021-10-29T08:40:00Z">
            <w:rPr>
              <w:del w:id="2902" w:author="Josh Butler" w:date="2022-02-24T13:58:00Z"/>
              <w:rFonts w:ascii="AvenirNext LT Pro Regular" w:hAnsi="AvenirNext LT Pro Regular"/>
              <w:sz w:val="22"/>
              <w:szCs w:val="22"/>
            </w:rPr>
          </w:rPrChange>
        </w:rPr>
        <w:pPrChange w:id="2903" w:author="Josh Butler" w:date="2022-04-01T18:28:00Z">
          <w:pPr>
            <w:pStyle w:val="ListParagraph"/>
            <w:numPr>
              <w:ilvl w:val="2"/>
              <w:numId w:val="42"/>
            </w:numPr>
            <w:spacing w:before="0" w:after="0" w:line="240" w:lineRule="auto"/>
            <w:ind w:left="2160" w:hanging="180"/>
          </w:pPr>
        </w:pPrChange>
      </w:pPr>
      <w:del w:id="2904" w:author="Josh Butler" w:date="2022-02-24T13:58:00Z">
        <w:r w:rsidRPr="00AA4679" w:rsidDel="00F72787">
          <w:rPr>
            <w:rFonts w:ascii="Times New Roman" w:hAnsi="Times New Roman" w:cs="Times New Roman"/>
            <w:sz w:val="22"/>
            <w:szCs w:val="22"/>
            <w:rPrChange w:id="2905" w:author="Josh Butler" w:date="2021-10-29T08:40:00Z">
              <w:rPr>
                <w:rFonts w:ascii="AvenirNext LT Pro Regular" w:hAnsi="AvenirNext LT Pro Regular"/>
                <w:sz w:val="22"/>
                <w:szCs w:val="22"/>
              </w:rPr>
            </w:rPrChange>
          </w:rPr>
          <w:delText>No costs to correct refusal piles or alternative foundations are included in this proposal</w:delText>
        </w:r>
      </w:del>
      <w:del w:id="2906" w:author="Josh Butler" w:date="2022-02-23T17:44:00Z">
        <w:r w:rsidRPr="00AA4679" w:rsidDel="005134B9">
          <w:rPr>
            <w:rFonts w:ascii="Times New Roman" w:hAnsi="Times New Roman" w:cs="Times New Roman"/>
            <w:sz w:val="22"/>
            <w:szCs w:val="22"/>
            <w:rPrChange w:id="2907" w:author="Josh Butler" w:date="2021-10-29T08:40:00Z">
              <w:rPr>
                <w:rFonts w:ascii="AvenirNext LT Pro Regular" w:hAnsi="AvenirNext LT Pro Regular"/>
                <w:sz w:val="22"/>
                <w:szCs w:val="22"/>
              </w:rPr>
            </w:rPrChange>
          </w:rPr>
          <w:delText>.</w:delText>
        </w:r>
      </w:del>
    </w:p>
    <w:p w14:paraId="7FC39076" w14:textId="695E91F8" w:rsidR="006A7072" w:rsidRPr="00AA4679" w:rsidDel="009C7E2E" w:rsidRDefault="006A7072">
      <w:pPr>
        <w:rPr>
          <w:del w:id="2908" w:author="Josh Butler" w:date="2022-02-24T14:01:00Z"/>
          <w:rFonts w:ascii="Times New Roman" w:hAnsi="Times New Roman" w:cs="Times New Roman"/>
          <w:sz w:val="22"/>
          <w:szCs w:val="22"/>
          <w:rPrChange w:id="2909" w:author="Josh Butler" w:date="2021-10-29T08:40:00Z">
            <w:rPr>
              <w:del w:id="2910" w:author="Josh Butler" w:date="2022-02-24T14:01:00Z"/>
              <w:rFonts w:ascii="AvenirNext LT Pro Regular" w:hAnsi="AvenirNext LT Pro Regular"/>
              <w:sz w:val="22"/>
              <w:szCs w:val="22"/>
            </w:rPr>
          </w:rPrChange>
        </w:rPr>
        <w:pPrChange w:id="2911" w:author="Josh Butler" w:date="2022-04-01T18:28:00Z">
          <w:pPr>
            <w:pStyle w:val="ListParagraph"/>
            <w:numPr>
              <w:ilvl w:val="1"/>
              <w:numId w:val="42"/>
            </w:numPr>
            <w:spacing w:before="0" w:after="0" w:line="240" w:lineRule="auto"/>
            <w:ind w:left="1440" w:hanging="360"/>
          </w:pPr>
        </w:pPrChange>
      </w:pPr>
      <w:del w:id="2912" w:author="Josh Butler" w:date="2022-04-01T18:28:00Z">
        <w:r w:rsidRPr="00AA4679" w:rsidDel="000222C4">
          <w:rPr>
            <w:rFonts w:ascii="Times New Roman" w:hAnsi="Times New Roman" w:cs="Times New Roman"/>
            <w:sz w:val="22"/>
            <w:szCs w:val="22"/>
            <w:rPrChange w:id="2913" w:author="Josh Butler" w:date="2021-10-29T08:40:00Z">
              <w:rPr>
                <w:rFonts w:ascii="AvenirNext LT Pro Regular" w:hAnsi="AvenirNext LT Pro Regular"/>
                <w:sz w:val="22"/>
                <w:szCs w:val="22"/>
              </w:rPr>
            </w:rPrChange>
          </w:rPr>
          <w:delText>Installation torque marking and QC of all racking will be performed by A</w:delText>
        </w:r>
        <w:r w:rsidR="006B28AF" w:rsidRPr="00AA4679" w:rsidDel="000222C4">
          <w:rPr>
            <w:rFonts w:ascii="Times New Roman" w:hAnsi="Times New Roman" w:cs="Times New Roman"/>
            <w:sz w:val="22"/>
            <w:szCs w:val="22"/>
            <w:rPrChange w:id="2914" w:author="Josh Butler" w:date="2021-10-29T08:40:00Z">
              <w:rPr>
                <w:rFonts w:ascii="AvenirNext LT Pro Regular" w:hAnsi="AvenirNext LT Pro Regular"/>
                <w:sz w:val="22"/>
                <w:szCs w:val="22"/>
              </w:rPr>
            </w:rPrChange>
          </w:rPr>
          <w:delText xml:space="preserve">xis </w:delText>
        </w:r>
        <w:r w:rsidRPr="00AA4679" w:rsidDel="000222C4">
          <w:rPr>
            <w:rFonts w:ascii="Times New Roman" w:hAnsi="Times New Roman" w:cs="Times New Roman"/>
            <w:sz w:val="22"/>
            <w:szCs w:val="22"/>
            <w:rPrChange w:id="2915" w:author="Josh Butler" w:date="2021-10-29T08:40:00Z">
              <w:rPr>
                <w:rFonts w:ascii="AvenirNext LT Pro Regular" w:hAnsi="AvenirNext LT Pro Regular"/>
                <w:sz w:val="22"/>
                <w:szCs w:val="22"/>
              </w:rPr>
            </w:rPrChange>
          </w:rPr>
          <w:delText>E</w:delText>
        </w:r>
        <w:r w:rsidR="006B28AF" w:rsidRPr="00AA4679" w:rsidDel="000222C4">
          <w:rPr>
            <w:rFonts w:ascii="Times New Roman" w:hAnsi="Times New Roman" w:cs="Times New Roman"/>
            <w:sz w:val="22"/>
            <w:szCs w:val="22"/>
            <w:rPrChange w:id="2916" w:author="Josh Butler" w:date="2021-10-29T08:40:00Z">
              <w:rPr>
                <w:rFonts w:ascii="AvenirNext LT Pro Regular" w:hAnsi="AvenirNext LT Pro Regular"/>
                <w:sz w:val="22"/>
                <w:szCs w:val="22"/>
              </w:rPr>
            </w:rPrChange>
          </w:rPr>
          <w:delText>nergy</w:delText>
        </w:r>
        <w:r w:rsidRPr="00AA4679" w:rsidDel="000222C4">
          <w:rPr>
            <w:rFonts w:ascii="Times New Roman" w:hAnsi="Times New Roman" w:cs="Times New Roman"/>
            <w:sz w:val="22"/>
            <w:szCs w:val="22"/>
            <w:rPrChange w:id="2917" w:author="Josh Butler" w:date="2021-10-29T08:40:00Z">
              <w:rPr>
                <w:rFonts w:ascii="AvenirNext LT Pro Regular" w:hAnsi="AvenirNext LT Pro Regular"/>
                <w:sz w:val="22"/>
                <w:szCs w:val="22"/>
              </w:rPr>
            </w:rPrChange>
          </w:rPr>
          <w:delText xml:space="preserve"> per manufacturer recommendations and </w:delText>
        </w:r>
      </w:del>
      <w:del w:id="2918" w:author="Josh Butler" w:date="2021-10-29T16:26:00Z">
        <w:r w:rsidR="00CB43D0" w:rsidRPr="00AA4679" w:rsidDel="00534ECC">
          <w:rPr>
            <w:rFonts w:ascii="Times New Roman" w:hAnsi="Times New Roman" w:cs="Times New Roman"/>
            <w:sz w:val="22"/>
            <w:szCs w:val="22"/>
            <w:rPrChange w:id="2919" w:author="Josh Butler" w:date="2021-10-29T08:40:00Z">
              <w:rPr>
                <w:rFonts w:ascii="AvenirNext LT Pro Regular" w:hAnsi="AvenirNext LT Pro Regular"/>
                <w:sz w:val="22"/>
                <w:szCs w:val="22"/>
              </w:rPr>
            </w:rPrChange>
          </w:rPr>
          <w:delText>NCEMC</w:delText>
        </w:r>
        <w:r w:rsidRPr="00AA4679" w:rsidDel="00534ECC">
          <w:rPr>
            <w:rFonts w:ascii="Times New Roman" w:hAnsi="Times New Roman" w:cs="Times New Roman"/>
            <w:sz w:val="22"/>
            <w:szCs w:val="22"/>
            <w:rPrChange w:id="2920" w:author="Josh Butler" w:date="2021-10-29T08:40:00Z">
              <w:rPr>
                <w:rFonts w:ascii="AvenirNext LT Pro Regular" w:hAnsi="AvenirNext LT Pro Regular"/>
                <w:sz w:val="22"/>
                <w:szCs w:val="22"/>
              </w:rPr>
            </w:rPrChange>
          </w:rPr>
          <w:delText xml:space="preserve"> </w:delText>
        </w:r>
      </w:del>
      <w:del w:id="2921" w:author="Josh Butler" w:date="2022-04-01T18:28:00Z">
        <w:r w:rsidRPr="00AA4679" w:rsidDel="000222C4">
          <w:rPr>
            <w:rFonts w:ascii="Times New Roman" w:hAnsi="Times New Roman" w:cs="Times New Roman"/>
            <w:sz w:val="22"/>
            <w:szCs w:val="22"/>
            <w:rPrChange w:id="2922" w:author="Josh Butler" w:date="2021-10-29T08:40:00Z">
              <w:rPr>
                <w:rFonts w:ascii="AvenirNext LT Pro Regular" w:hAnsi="AvenirNext LT Pro Regular"/>
                <w:sz w:val="22"/>
                <w:szCs w:val="22"/>
              </w:rPr>
            </w:rPrChange>
          </w:rPr>
          <w:delText>specifications.</w:delText>
        </w:r>
      </w:del>
    </w:p>
    <w:p w14:paraId="0C8A049E" w14:textId="46A586FE" w:rsidR="006A7072" w:rsidRPr="009C7E2E" w:rsidDel="000222C4" w:rsidRDefault="006A7072">
      <w:pPr>
        <w:rPr>
          <w:del w:id="2923" w:author="Josh Butler" w:date="2022-04-01T18:28:00Z"/>
          <w:rFonts w:ascii="Times New Roman" w:hAnsi="Times New Roman" w:cs="Times New Roman"/>
          <w:sz w:val="22"/>
          <w:szCs w:val="22"/>
          <w:rPrChange w:id="2924" w:author="Josh Butler" w:date="2022-02-24T14:01:00Z">
            <w:rPr>
              <w:del w:id="2925" w:author="Josh Butler" w:date="2022-04-01T18:28:00Z"/>
              <w:rFonts w:ascii="AvenirNext LT Pro Regular" w:hAnsi="AvenirNext LT Pro Regular"/>
              <w:sz w:val="22"/>
              <w:szCs w:val="22"/>
            </w:rPr>
          </w:rPrChange>
        </w:rPr>
        <w:pPrChange w:id="2926" w:author="Josh Butler" w:date="2022-04-01T18:28:00Z">
          <w:pPr>
            <w:pStyle w:val="ListParagraph"/>
            <w:numPr>
              <w:ilvl w:val="1"/>
              <w:numId w:val="42"/>
            </w:numPr>
            <w:spacing w:before="0" w:after="0" w:line="240" w:lineRule="auto"/>
            <w:ind w:left="1440" w:hanging="360"/>
          </w:pPr>
        </w:pPrChange>
      </w:pPr>
      <w:moveFromRangeStart w:id="2927" w:author="Josh Butler" w:date="2022-02-24T13:54:00Z" w:name="move96603289"/>
      <w:moveFrom w:id="2928" w:author="Josh Butler" w:date="2022-02-24T13:54:00Z">
        <w:del w:id="2929" w:author="Josh Butler" w:date="2022-04-01T18:28:00Z">
          <w:r w:rsidRPr="009C7E2E" w:rsidDel="000222C4">
            <w:rPr>
              <w:rFonts w:ascii="Times New Roman" w:hAnsi="Times New Roman" w:cs="Times New Roman"/>
              <w:sz w:val="22"/>
              <w:szCs w:val="22"/>
              <w:rPrChange w:id="2930" w:author="Josh Butler" w:date="2022-02-24T14:01:00Z">
                <w:rPr>
                  <w:rFonts w:ascii="AvenirNext LT Pro Regular" w:hAnsi="AvenirNext LT Pro Regular"/>
                  <w:sz w:val="22"/>
                  <w:szCs w:val="22"/>
                </w:rPr>
              </w:rPrChange>
            </w:rPr>
            <w:delText>Receiving, unloading and staging of module deliveries are included in this proposal.</w:delText>
          </w:r>
        </w:del>
      </w:moveFrom>
      <w:moveFromRangeEnd w:id="2927"/>
    </w:p>
    <w:p w14:paraId="25DFDDB8" w14:textId="726DBF16" w:rsidR="006A7072" w:rsidRPr="00AA4679" w:rsidDel="000222C4" w:rsidRDefault="006A7072">
      <w:pPr>
        <w:rPr>
          <w:del w:id="2931" w:author="Josh Butler" w:date="2022-04-01T18:28:00Z"/>
          <w:rFonts w:ascii="Times New Roman" w:hAnsi="Times New Roman" w:cs="Times New Roman"/>
          <w:sz w:val="22"/>
          <w:szCs w:val="22"/>
          <w:rPrChange w:id="2932" w:author="Josh Butler" w:date="2021-10-29T08:40:00Z">
            <w:rPr>
              <w:del w:id="2933" w:author="Josh Butler" w:date="2022-04-01T18:28:00Z"/>
              <w:rFonts w:ascii="AvenirNext LT Pro Regular" w:hAnsi="AvenirNext LT Pro Regular"/>
              <w:sz w:val="22"/>
              <w:szCs w:val="22"/>
            </w:rPr>
          </w:rPrChange>
        </w:rPr>
        <w:pPrChange w:id="2934" w:author="Josh Butler" w:date="2022-04-01T18:28:00Z">
          <w:pPr>
            <w:pStyle w:val="ListParagraph"/>
            <w:numPr>
              <w:ilvl w:val="1"/>
              <w:numId w:val="42"/>
            </w:numPr>
            <w:spacing w:before="0" w:after="0" w:line="240" w:lineRule="auto"/>
            <w:ind w:left="1440" w:hanging="360"/>
          </w:pPr>
        </w:pPrChange>
      </w:pPr>
      <w:del w:id="2935" w:author="Josh Butler" w:date="2022-02-24T14:02:00Z">
        <w:r w:rsidRPr="00AA4679" w:rsidDel="009C7E2E">
          <w:rPr>
            <w:rFonts w:ascii="Times New Roman" w:hAnsi="Times New Roman" w:cs="Times New Roman"/>
            <w:sz w:val="22"/>
            <w:szCs w:val="22"/>
            <w:rPrChange w:id="2936" w:author="Josh Butler" w:date="2021-10-29T08:40:00Z">
              <w:rPr>
                <w:rFonts w:ascii="AvenirNext LT Pro Regular" w:hAnsi="AvenirNext LT Pro Regular"/>
                <w:sz w:val="22"/>
                <w:szCs w:val="22"/>
              </w:rPr>
            </w:rPrChange>
          </w:rPr>
          <w:delText>This proposal includes d</w:delText>
        </w:r>
      </w:del>
      <w:del w:id="2937" w:author="Josh Butler" w:date="2022-04-01T18:28:00Z">
        <w:r w:rsidRPr="00AA4679" w:rsidDel="000222C4">
          <w:rPr>
            <w:rFonts w:ascii="Times New Roman" w:hAnsi="Times New Roman" w:cs="Times New Roman"/>
            <w:sz w:val="22"/>
            <w:szCs w:val="22"/>
            <w:rPrChange w:id="2938" w:author="Josh Butler" w:date="2021-10-29T08:40:00Z">
              <w:rPr>
                <w:rFonts w:ascii="AvenirNext LT Pro Regular" w:hAnsi="AvenirNext LT Pro Regular"/>
                <w:sz w:val="22"/>
                <w:szCs w:val="22"/>
              </w:rPr>
            </w:rPrChange>
          </w:rPr>
          <w:delText>ispos</w:delText>
        </w:r>
      </w:del>
      <w:del w:id="2939" w:author="Josh Butler" w:date="2022-02-24T14:02:00Z">
        <w:r w:rsidRPr="00AA4679" w:rsidDel="009C7E2E">
          <w:rPr>
            <w:rFonts w:ascii="Times New Roman" w:hAnsi="Times New Roman" w:cs="Times New Roman"/>
            <w:sz w:val="22"/>
            <w:szCs w:val="22"/>
            <w:rPrChange w:id="2940" w:author="Josh Butler" w:date="2021-10-29T08:40:00Z">
              <w:rPr>
                <w:rFonts w:ascii="AvenirNext LT Pro Regular" w:hAnsi="AvenirNext LT Pro Regular"/>
                <w:sz w:val="22"/>
                <w:szCs w:val="22"/>
              </w:rPr>
            </w:rPrChange>
          </w:rPr>
          <w:delText>al</w:delText>
        </w:r>
      </w:del>
      <w:del w:id="2941" w:author="Josh Butler" w:date="2022-04-01T18:28:00Z">
        <w:r w:rsidRPr="00AA4679" w:rsidDel="000222C4">
          <w:rPr>
            <w:rFonts w:ascii="Times New Roman" w:hAnsi="Times New Roman" w:cs="Times New Roman"/>
            <w:sz w:val="22"/>
            <w:szCs w:val="22"/>
            <w:rPrChange w:id="2942" w:author="Josh Butler" w:date="2021-10-29T08:40:00Z">
              <w:rPr>
                <w:rFonts w:ascii="AvenirNext LT Pro Regular" w:hAnsi="AvenirNext LT Pro Regular"/>
                <w:sz w:val="22"/>
                <w:szCs w:val="22"/>
              </w:rPr>
            </w:rPrChange>
          </w:rPr>
          <w:delText xml:space="preserve"> of cardboard boxes, </w:delText>
        </w:r>
      </w:del>
      <w:del w:id="2943" w:author="Josh Butler" w:date="2022-02-24T13:22:00Z">
        <w:r w:rsidRPr="00AA4679" w:rsidDel="006830F4">
          <w:rPr>
            <w:rFonts w:ascii="Times New Roman" w:hAnsi="Times New Roman" w:cs="Times New Roman"/>
            <w:sz w:val="22"/>
            <w:szCs w:val="22"/>
            <w:rPrChange w:id="2944" w:author="Josh Butler" w:date="2021-10-29T08:40:00Z">
              <w:rPr>
                <w:rFonts w:ascii="AvenirNext LT Pro Regular" w:hAnsi="AvenirNext LT Pro Regular"/>
                <w:sz w:val="22"/>
                <w:szCs w:val="22"/>
              </w:rPr>
            </w:rPrChange>
          </w:rPr>
          <w:delText>pallets</w:delText>
        </w:r>
      </w:del>
      <w:del w:id="2945" w:author="Josh Butler" w:date="2022-04-01T18:28:00Z">
        <w:r w:rsidRPr="00AA4679" w:rsidDel="000222C4">
          <w:rPr>
            <w:rFonts w:ascii="Times New Roman" w:hAnsi="Times New Roman" w:cs="Times New Roman"/>
            <w:sz w:val="22"/>
            <w:szCs w:val="22"/>
            <w:rPrChange w:id="2946" w:author="Josh Butler" w:date="2021-10-29T08:40:00Z">
              <w:rPr>
                <w:rFonts w:ascii="AvenirNext LT Pro Regular" w:hAnsi="AvenirNext LT Pro Regular"/>
                <w:sz w:val="22"/>
                <w:szCs w:val="22"/>
              </w:rPr>
            </w:rPrChange>
          </w:rPr>
          <w:delText xml:space="preserve"> and debris during </w:delText>
        </w:r>
      </w:del>
      <w:del w:id="2947" w:author="Josh Butler" w:date="2022-02-24T14:02:00Z">
        <w:r w:rsidRPr="00AA4679" w:rsidDel="009C7E2E">
          <w:rPr>
            <w:rFonts w:ascii="Times New Roman" w:hAnsi="Times New Roman" w:cs="Times New Roman"/>
            <w:sz w:val="22"/>
            <w:szCs w:val="22"/>
            <w:rPrChange w:id="2948" w:author="Josh Butler" w:date="2021-10-29T08:40:00Z">
              <w:rPr>
                <w:rFonts w:ascii="AvenirNext LT Pro Regular" w:hAnsi="AvenirNext LT Pro Regular"/>
                <w:sz w:val="22"/>
                <w:szCs w:val="22"/>
              </w:rPr>
            </w:rPrChange>
          </w:rPr>
          <w:delText xml:space="preserve">module </w:delText>
        </w:r>
      </w:del>
      <w:del w:id="2949" w:author="Josh Butler" w:date="2022-04-01T18:28:00Z">
        <w:r w:rsidRPr="00AA4679" w:rsidDel="000222C4">
          <w:rPr>
            <w:rFonts w:ascii="Times New Roman" w:hAnsi="Times New Roman" w:cs="Times New Roman"/>
            <w:sz w:val="22"/>
            <w:szCs w:val="22"/>
            <w:rPrChange w:id="2950" w:author="Josh Butler" w:date="2021-10-29T08:40:00Z">
              <w:rPr>
                <w:rFonts w:ascii="AvenirNext LT Pro Regular" w:hAnsi="AvenirNext LT Pro Regular"/>
                <w:sz w:val="22"/>
                <w:szCs w:val="22"/>
              </w:rPr>
            </w:rPrChange>
          </w:rPr>
          <w:delText>installation activities.</w:delText>
        </w:r>
      </w:del>
    </w:p>
    <w:p w14:paraId="184997CA" w14:textId="051749A3" w:rsidR="006A7072" w:rsidRPr="00AA4679" w:rsidDel="00256FAA" w:rsidRDefault="006A7072">
      <w:pPr>
        <w:rPr>
          <w:del w:id="2951" w:author="Josh Butler" w:date="2022-02-24T12:48:00Z"/>
          <w:rFonts w:ascii="Times New Roman" w:hAnsi="Times New Roman" w:cs="Times New Roman"/>
          <w:sz w:val="22"/>
          <w:szCs w:val="22"/>
          <w:rPrChange w:id="2952" w:author="Josh Butler" w:date="2021-10-29T08:40:00Z">
            <w:rPr>
              <w:del w:id="2953" w:author="Josh Butler" w:date="2022-02-24T12:48:00Z"/>
              <w:rFonts w:ascii="AvenirNext LT Pro Regular" w:hAnsi="AvenirNext LT Pro Regular"/>
              <w:sz w:val="22"/>
              <w:szCs w:val="22"/>
            </w:rPr>
          </w:rPrChange>
        </w:rPr>
        <w:pPrChange w:id="2954" w:author="Josh Butler" w:date="2022-04-01T18:28:00Z">
          <w:pPr>
            <w:pStyle w:val="ListParagraph"/>
            <w:numPr>
              <w:ilvl w:val="1"/>
              <w:numId w:val="42"/>
            </w:numPr>
            <w:spacing w:before="0" w:after="0" w:line="240" w:lineRule="auto"/>
            <w:ind w:left="1440" w:hanging="360"/>
          </w:pPr>
        </w:pPrChange>
      </w:pPr>
      <w:del w:id="2955" w:author="Josh Butler" w:date="2022-02-24T12:48:00Z">
        <w:r w:rsidRPr="00AA4679" w:rsidDel="00256FAA">
          <w:rPr>
            <w:rFonts w:ascii="Times New Roman" w:hAnsi="Times New Roman" w:cs="Times New Roman"/>
            <w:sz w:val="22"/>
            <w:szCs w:val="22"/>
            <w:rPrChange w:id="2956" w:author="Josh Butler" w:date="2021-10-29T08:40:00Z">
              <w:rPr>
                <w:rFonts w:ascii="AvenirNext LT Pro Regular" w:hAnsi="AvenirNext LT Pro Regular"/>
                <w:sz w:val="22"/>
                <w:szCs w:val="22"/>
              </w:rPr>
            </w:rPrChange>
          </w:rPr>
          <w:delText>Price includes one mobilization for module installation per project. Additional mobilizations will require an added fee per event.</w:delText>
        </w:r>
      </w:del>
    </w:p>
    <w:p w14:paraId="5A50DFD9" w14:textId="335EF8FF" w:rsidR="006A7072" w:rsidRPr="00AA4679" w:rsidDel="000222C4" w:rsidRDefault="006A7072">
      <w:pPr>
        <w:rPr>
          <w:del w:id="2957" w:author="Josh Butler" w:date="2022-04-01T18:28:00Z"/>
          <w:rFonts w:ascii="Times New Roman" w:hAnsi="Times New Roman" w:cs="Times New Roman"/>
          <w:sz w:val="22"/>
          <w:szCs w:val="22"/>
          <w:rPrChange w:id="2958" w:author="Josh Butler" w:date="2021-10-29T08:40:00Z">
            <w:rPr>
              <w:del w:id="2959" w:author="Josh Butler" w:date="2022-04-01T18:28:00Z"/>
              <w:rFonts w:ascii="AvenirNext LT Pro Regular" w:hAnsi="AvenirNext LT Pro Regular"/>
              <w:sz w:val="22"/>
              <w:szCs w:val="22"/>
            </w:rPr>
          </w:rPrChange>
        </w:rPr>
        <w:pPrChange w:id="2960" w:author="Josh Butler" w:date="2022-04-01T18:28:00Z">
          <w:pPr>
            <w:pStyle w:val="ListParagraph"/>
            <w:numPr>
              <w:ilvl w:val="1"/>
              <w:numId w:val="42"/>
            </w:numPr>
            <w:spacing w:before="0" w:after="0" w:line="240" w:lineRule="auto"/>
            <w:ind w:left="1440" w:hanging="360"/>
          </w:pPr>
        </w:pPrChange>
      </w:pPr>
      <w:del w:id="2961" w:author="Josh Butler" w:date="2022-04-01T18:28:00Z">
        <w:r w:rsidRPr="00AA4679" w:rsidDel="000222C4">
          <w:rPr>
            <w:rFonts w:ascii="Times New Roman" w:hAnsi="Times New Roman" w:cs="Times New Roman"/>
            <w:sz w:val="22"/>
            <w:szCs w:val="22"/>
            <w:rPrChange w:id="2962" w:author="Josh Butler" w:date="2021-10-29T08:40:00Z">
              <w:rPr>
                <w:rFonts w:ascii="AvenirNext LT Pro Regular" w:hAnsi="AvenirNext LT Pro Regular"/>
                <w:sz w:val="22"/>
                <w:szCs w:val="22"/>
              </w:rPr>
            </w:rPrChange>
          </w:rPr>
          <w:delText xml:space="preserve">Any delays to the Project Schedule or module installation </w:delText>
        </w:r>
      </w:del>
      <w:del w:id="2963" w:author="Josh Butler" w:date="2022-02-24T12:58:00Z">
        <w:r w:rsidRPr="00AA4679" w:rsidDel="008B08BB">
          <w:rPr>
            <w:rFonts w:ascii="Times New Roman" w:hAnsi="Times New Roman" w:cs="Times New Roman"/>
            <w:sz w:val="22"/>
            <w:szCs w:val="22"/>
            <w:rPrChange w:id="2964" w:author="Josh Butler" w:date="2021-10-29T08:40:00Z">
              <w:rPr>
                <w:rFonts w:ascii="AvenirNext LT Pro Regular" w:hAnsi="AvenirNext LT Pro Regular"/>
                <w:sz w:val="22"/>
                <w:szCs w:val="22"/>
              </w:rPr>
            </w:rPrChange>
          </w:rPr>
          <w:delText>in regards to</w:delText>
        </w:r>
      </w:del>
      <w:del w:id="2965" w:author="Josh Butler" w:date="2022-04-01T18:28:00Z">
        <w:r w:rsidRPr="00AA4679" w:rsidDel="000222C4">
          <w:rPr>
            <w:rFonts w:ascii="Times New Roman" w:hAnsi="Times New Roman" w:cs="Times New Roman"/>
            <w:sz w:val="22"/>
            <w:szCs w:val="22"/>
            <w:rPrChange w:id="2966" w:author="Josh Butler" w:date="2021-10-29T08:40:00Z">
              <w:rPr>
                <w:rFonts w:ascii="AvenirNext LT Pro Regular" w:hAnsi="AvenirNext LT Pro Regular"/>
                <w:sz w:val="22"/>
                <w:szCs w:val="22"/>
              </w:rPr>
            </w:rPrChange>
          </w:rPr>
          <w:delText xml:space="preserve"> </w:delText>
        </w:r>
      </w:del>
      <w:del w:id="2967" w:author="Josh Butler" w:date="2022-02-24T12:43:00Z">
        <w:r w:rsidRPr="00AA4679" w:rsidDel="00256FAA">
          <w:rPr>
            <w:rFonts w:ascii="Times New Roman" w:hAnsi="Times New Roman" w:cs="Times New Roman"/>
            <w:sz w:val="22"/>
            <w:szCs w:val="22"/>
            <w:rPrChange w:id="2968" w:author="Josh Butler" w:date="2021-10-29T08:40:00Z">
              <w:rPr>
                <w:rFonts w:ascii="AvenirNext LT Pro Regular" w:hAnsi="AvenirNext LT Pro Regular"/>
                <w:sz w:val="22"/>
                <w:szCs w:val="22"/>
              </w:rPr>
            </w:rPrChange>
          </w:rPr>
          <w:delText xml:space="preserve">FBO provided </w:delText>
        </w:r>
      </w:del>
      <w:del w:id="2969" w:author="Josh Butler" w:date="2022-04-01T18:28:00Z">
        <w:r w:rsidRPr="00AA4679" w:rsidDel="000222C4">
          <w:rPr>
            <w:rFonts w:ascii="Times New Roman" w:hAnsi="Times New Roman" w:cs="Times New Roman"/>
            <w:sz w:val="22"/>
            <w:szCs w:val="22"/>
            <w:rPrChange w:id="2970" w:author="Josh Butler" w:date="2021-10-29T08:40:00Z">
              <w:rPr>
                <w:rFonts w:ascii="AvenirNext LT Pro Regular" w:hAnsi="AvenirNext LT Pro Regular"/>
                <w:sz w:val="22"/>
                <w:szCs w:val="22"/>
              </w:rPr>
            </w:rPrChange>
          </w:rPr>
          <w:delText>components not arriving to the site</w:delText>
        </w:r>
      </w:del>
      <w:del w:id="2971" w:author="Josh Butler" w:date="2022-02-24T12:43:00Z">
        <w:r w:rsidRPr="00AA4679" w:rsidDel="00256FAA">
          <w:rPr>
            <w:rFonts w:ascii="Times New Roman" w:hAnsi="Times New Roman" w:cs="Times New Roman"/>
            <w:sz w:val="22"/>
            <w:szCs w:val="22"/>
            <w:rPrChange w:id="2972" w:author="Josh Butler" w:date="2021-10-29T08:40:00Z">
              <w:rPr>
                <w:rFonts w:ascii="AvenirNext LT Pro Regular" w:hAnsi="AvenirNext LT Pro Regular"/>
                <w:sz w:val="22"/>
                <w:szCs w:val="22"/>
              </w:rPr>
            </w:rPrChange>
          </w:rPr>
          <w:delText>s</w:delText>
        </w:r>
      </w:del>
      <w:del w:id="2973" w:author="Josh Butler" w:date="2022-04-01T18:28:00Z">
        <w:r w:rsidRPr="00AA4679" w:rsidDel="000222C4">
          <w:rPr>
            <w:rFonts w:ascii="Times New Roman" w:hAnsi="Times New Roman" w:cs="Times New Roman"/>
            <w:sz w:val="22"/>
            <w:szCs w:val="22"/>
            <w:rPrChange w:id="2974" w:author="Josh Butler" w:date="2021-10-29T08:40:00Z">
              <w:rPr>
                <w:rFonts w:ascii="AvenirNext LT Pro Regular" w:hAnsi="AvenirNext LT Pro Regular"/>
                <w:sz w:val="22"/>
                <w:szCs w:val="22"/>
              </w:rPr>
            </w:rPrChange>
          </w:rPr>
          <w:delText xml:space="preserve"> in a timely manner; may result in added costs for additional time, labor and equipment.</w:delText>
        </w:r>
      </w:del>
    </w:p>
    <w:p w14:paraId="6BA85BE6" w14:textId="5D832374" w:rsidR="006A7072" w:rsidRPr="00AA4679" w:rsidDel="000222C4" w:rsidRDefault="006A7072">
      <w:pPr>
        <w:rPr>
          <w:del w:id="2975" w:author="Josh Butler" w:date="2022-04-01T18:28:00Z"/>
          <w:rFonts w:ascii="Times New Roman" w:hAnsi="Times New Roman" w:cs="Times New Roman"/>
          <w:sz w:val="22"/>
          <w:szCs w:val="22"/>
          <w:rPrChange w:id="2976" w:author="Josh Butler" w:date="2021-10-29T08:40:00Z">
            <w:rPr>
              <w:del w:id="2977" w:author="Josh Butler" w:date="2022-04-01T18:28:00Z"/>
              <w:rFonts w:ascii="AvenirNext LT Pro Regular" w:hAnsi="AvenirNext LT Pro Regular"/>
              <w:sz w:val="22"/>
              <w:szCs w:val="22"/>
            </w:rPr>
          </w:rPrChange>
        </w:rPr>
        <w:pPrChange w:id="2978" w:author="Josh Butler" w:date="2022-04-01T18:28:00Z">
          <w:pPr>
            <w:pStyle w:val="ListParagraph"/>
            <w:spacing w:after="0"/>
            <w:ind w:left="1440"/>
          </w:pPr>
        </w:pPrChange>
      </w:pPr>
    </w:p>
    <w:p w14:paraId="34DA7F1E" w14:textId="3DD91294" w:rsidR="006A7072" w:rsidRPr="00AA4679" w:rsidDel="000222C4" w:rsidRDefault="006A7072">
      <w:pPr>
        <w:rPr>
          <w:del w:id="2979" w:author="Josh Butler" w:date="2022-04-01T18:28:00Z"/>
          <w:rFonts w:ascii="Times New Roman" w:hAnsi="Times New Roman" w:cs="Times New Roman"/>
          <w:sz w:val="22"/>
          <w:szCs w:val="22"/>
          <w:rPrChange w:id="2980" w:author="Josh Butler" w:date="2021-10-29T08:40:00Z">
            <w:rPr>
              <w:del w:id="2981" w:author="Josh Butler" w:date="2022-04-01T18:28:00Z"/>
              <w:rFonts w:ascii="AvenirNext LT Pro Regular" w:hAnsi="AvenirNext LT Pro Regular"/>
              <w:sz w:val="22"/>
              <w:szCs w:val="22"/>
            </w:rPr>
          </w:rPrChange>
        </w:rPr>
        <w:pPrChange w:id="2982" w:author="Josh Butler" w:date="2022-04-01T18:28:00Z">
          <w:pPr>
            <w:pStyle w:val="ListParagraph"/>
            <w:numPr>
              <w:numId w:val="42"/>
            </w:numPr>
            <w:spacing w:before="0" w:after="0" w:line="240" w:lineRule="auto"/>
            <w:ind w:left="1080" w:hanging="720"/>
          </w:pPr>
        </w:pPrChange>
      </w:pPr>
      <w:del w:id="2983" w:author="Josh Butler" w:date="2022-04-01T18:28:00Z">
        <w:r w:rsidRPr="00AA4679" w:rsidDel="000222C4">
          <w:rPr>
            <w:rFonts w:ascii="Times New Roman" w:hAnsi="Times New Roman" w:cs="Times New Roman"/>
            <w:sz w:val="22"/>
            <w:szCs w:val="22"/>
            <w:rPrChange w:id="2984" w:author="Josh Butler" w:date="2021-10-29T08:40:00Z">
              <w:rPr>
                <w:rFonts w:ascii="AvenirNext LT Pro Regular" w:hAnsi="AvenirNext LT Pro Regular"/>
                <w:sz w:val="22"/>
                <w:szCs w:val="22"/>
              </w:rPr>
            </w:rPrChange>
          </w:rPr>
          <w:delText>Electrical Scope of</w:delText>
        </w:r>
      </w:del>
      <w:del w:id="2985" w:author="Josh Butler" w:date="2022-02-24T12:51:00Z">
        <w:r w:rsidRPr="00AA4679" w:rsidDel="008B08BB">
          <w:rPr>
            <w:rFonts w:ascii="Times New Roman" w:hAnsi="Times New Roman" w:cs="Times New Roman"/>
            <w:sz w:val="22"/>
            <w:szCs w:val="22"/>
            <w:rPrChange w:id="2986" w:author="Josh Butler" w:date="2021-10-29T08:40:00Z">
              <w:rPr>
                <w:rFonts w:ascii="AvenirNext LT Pro Regular" w:hAnsi="AvenirNext LT Pro Regular"/>
                <w:sz w:val="22"/>
                <w:szCs w:val="22"/>
              </w:rPr>
            </w:rPrChange>
          </w:rPr>
          <w:delText xml:space="preserve"> </w:delText>
        </w:r>
      </w:del>
      <w:del w:id="2987" w:author="Josh Butler" w:date="2022-04-01T18:28:00Z">
        <w:r w:rsidRPr="00AA4679" w:rsidDel="000222C4">
          <w:rPr>
            <w:rFonts w:ascii="Times New Roman" w:hAnsi="Times New Roman" w:cs="Times New Roman"/>
            <w:sz w:val="22"/>
            <w:szCs w:val="22"/>
            <w:rPrChange w:id="2988" w:author="Josh Butler" w:date="2021-10-29T08:40:00Z">
              <w:rPr>
                <w:rFonts w:ascii="AvenirNext LT Pro Regular" w:hAnsi="AvenirNext LT Pro Regular"/>
                <w:sz w:val="22"/>
                <w:szCs w:val="22"/>
              </w:rPr>
            </w:rPrChange>
          </w:rPr>
          <w:delText xml:space="preserve"> Work</w:delText>
        </w:r>
      </w:del>
      <w:del w:id="2989" w:author="Josh Butler" w:date="2022-02-24T13:34:00Z">
        <w:r w:rsidRPr="00AA4679" w:rsidDel="00AF15A9">
          <w:rPr>
            <w:rFonts w:ascii="Times New Roman" w:hAnsi="Times New Roman" w:cs="Times New Roman"/>
            <w:sz w:val="22"/>
            <w:szCs w:val="22"/>
            <w:rPrChange w:id="2990" w:author="Josh Butler" w:date="2021-10-29T08:40:00Z">
              <w:rPr>
                <w:rFonts w:ascii="AvenirNext LT Pro Regular" w:hAnsi="AvenirNext LT Pro Regular"/>
                <w:sz w:val="22"/>
                <w:szCs w:val="22"/>
              </w:rPr>
            </w:rPrChange>
          </w:rPr>
          <w:delText xml:space="preserve">- MV Collection System </w:delText>
        </w:r>
        <w:r w:rsidRPr="00AA4679" w:rsidDel="00AF15A9">
          <w:rPr>
            <w:rFonts w:ascii="Times New Roman" w:hAnsi="Times New Roman" w:cs="Times New Roman"/>
            <w:sz w:val="22"/>
            <w:szCs w:val="22"/>
            <w:highlight w:val="yellow"/>
            <w:rPrChange w:id="2991" w:author="Josh Butler" w:date="2021-10-29T08:40:00Z">
              <w:rPr>
                <w:rFonts w:ascii="AvenirNext LT Pro Regular" w:hAnsi="AvenirNext LT Pro Regular"/>
                <w:sz w:val="22"/>
                <w:szCs w:val="22"/>
                <w:highlight w:val="yellow"/>
              </w:rPr>
            </w:rPrChange>
          </w:rPr>
          <w:delText xml:space="preserve"> </w:delText>
        </w:r>
      </w:del>
      <w:del w:id="2992" w:author="Josh Butler" w:date="2022-04-01T18:28:00Z">
        <w:r w:rsidRPr="00AA4679" w:rsidDel="000222C4">
          <w:rPr>
            <w:rFonts w:ascii="Times New Roman" w:hAnsi="Times New Roman" w:cs="Times New Roman"/>
            <w:sz w:val="22"/>
            <w:szCs w:val="22"/>
            <w:highlight w:val="yellow"/>
            <w:rPrChange w:id="2993" w:author="Josh Butler" w:date="2021-10-29T08:40:00Z">
              <w:rPr>
                <w:rFonts w:ascii="AvenirNext LT Pro Regular" w:hAnsi="AvenirNext LT Pro Regular"/>
                <w:sz w:val="22"/>
                <w:szCs w:val="22"/>
                <w:highlight w:val="yellow"/>
              </w:rPr>
            </w:rPrChange>
          </w:rPr>
          <w:delText xml:space="preserve"> </w:delText>
        </w:r>
      </w:del>
    </w:p>
    <w:p w14:paraId="6C85E5E6" w14:textId="70DD2936" w:rsidR="00534ECC" w:rsidRPr="00534ECC" w:rsidDel="00387703" w:rsidRDefault="006A7072">
      <w:pPr>
        <w:rPr>
          <w:del w:id="2994" w:author="Josh Butler" w:date="2022-03-18T15:42:00Z"/>
          <w:rFonts w:ascii="Times New Roman" w:hAnsi="Times New Roman" w:cs="Times New Roman"/>
          <w:sz w:val="22"/>
          <w:szCs w:val="22"/>
          <w:rPrChange w:id="2995" w:author="Josh Butler" w:date="2021-10-29T16:31:00Z">
            <w:rPr>
              <w:del w:id="2996" w:author="Josh Butler" w:date="2022-03-18T15:42:00Z"/>
              <w:rFonts w:ascii="AvenirNext LT Pro Regular" w:hAnsi="AvenirNext LT Pro Regular"/>
              <w:sz w:val="22"/>
              <w:szCs w:val="22"/>
            </w:rPr>
          </w:rPrChange>
        </w:rPr>
        <w:pPrChange w:id="2997" w:author="Josh Butler" w:date="2022-04-01T18:28:00Z">
          <w:pPr>
            <w:pStyle w:val="ListParagraph"/>
            <w:numPr>
              <w:ilvl w:val="1"/>
              <w:numId w:val="42"/>
            </w:numPr>
            <w:spacing w:before="0" w:after="0" w:line="240" w:lineRule="auto"/>
            <w:ind w:left="1440" w:hanging="360"/>
          </w:pPr>
        </w:pPrChange>
      </w:pPr>
      <w:del w:id="2998" w:author="Josh Butler" w:date="2022-02-24T12:59:00Z">
        <w:r w:rsidRPr="00AA4679" w:rsidDel="008B08BB">
          <w:rPr>
            <w:rFonts w:ascii="Times New Roman" w:hAnsi="Times New Roman" w:cs="Times New Roman"/>
            <w:sz w:val="22"/>
            <w:szCs w:val="22"/>
            <w:rPrChange w:id="2999" w:author="Josh Butler" w:date="2021-10-29T08:40:00Z">
              <w:rPr>
                <w:rFonts w:ascii="AvenirNext LT Pro Regular" w:hAnsi="AvenirNext LT Pro Regular"/>
                <w:sz w:val="22"/>
                <w:szCs w:val="22"/>
              </w:rPr>
            </w:rPrChange>
          </w:rPr>
          <w:delText>The i</w:delText>
        </w:r>
      </w:del>
      <w:del w:id="3000" w:author="Josh Butler" w:date="2022-04-01T18:28:00Z">
        <w:r w:rsidRPr="00AA4679" w:rsidDel="000222C4">
          <w:rPr>
            <w:rFonts w:ascii="Times New Roman" w:hAnsi="Times New Roman" w:cs="Times New Roman"/>
            <w:sz w:val="22"/>
            <w:szCs w:val="22"/>
            <w:rPrChange w:id="3001" w:author="Josh Butler" w:date="2021-10-29T08:40:00Z">
              <w:rPr>
                <w:rFonts w:ascii="AvenirNext LT Pro Regular" w:hAnsi="AvenirNext LT Pro Regular"/>
                <w:sz w:val="22"/>
                <w:szCs w:val="22"/>
              </w:rPr>
            </w:rPrChange>
          </w:rPr>
          <w:delText>nstall</w:delText>
        </w:r>
      </w:del>
      <w:del w:id="3002" w:author="Josh Butler" w:date="2022-02-24T12:59:00Z">
        <w:r w:rsidRPr="00AA4679" w:rsidDel="008B08BB">
          <w:rPr>
            <w:rFonts w:ascii="Times New Roman" w:hAnsi="Times New Roman" w:cs="Times New Roman"/>
            <w:sz w:val="22"/>
            <w:szCs w:val="22"/>
            <w:rPrChange w:id="3003" w:author="Josh Butler" w:date="2021-10-29T08:40:00Z">
              <w:rPr>
                <w:rFonts w:ascii="AvenirNext LT Pro Regular" w:hAnsi="AvenirNext LT Pro Regular"/>
                <w:sz w:val="22"/>
                <w:szCs w:val="22"/>
              </w:rPr>
            </w:rPrChange>
          </w:rPr>
          <w:delText>ation and termination of the</w:delText>
        </w:r>
      </w:del>
      <w:del w:id="3004" w:author="Josh Butler" w:date="2022-04-01T18:28:00Z">
        <w:r w:rsidRPr="00AA4679" w:rsidDel="000222C4">
          <w:rPr>
            <w:rFonts w:ascii="Times New Roman" w:hAnsi="Times New Roman" w:cs="Times New Roman"/>
            <w:sz w:val="22"/>
            <w:szCs w:val="22"/>
            <w:rPrChange w:id="3005" w:author="Josh Butler" w:date="2021-10-29T08:40:00Z">
              <w:rPr>
                <w:rFonts w:ascii="AvenirNext LT Pro Regular" w:hAnsi="AvenirNext LT Pro Regular"/>
                <w:sz w:val="22"/>
                <w:szCs w:val="22"/>
              </w:rPr>
            </w:rPrChange>
          </w:rPr>
          <w:delText xml:space="preserve"> MV </w:delText>
        </w:r>
      </w:del>
      <w:del w:id="3006" w:author="Josh Butler" w:date="2022-02-24T12:59:00Z">
        <w:r w:rsidRPr="00AA4679" w:rsidDel="008B08BB">
          <w:rPr>
            <w:rFonts w:ascii="Times New Roman" w:hAnsi="Times New Roman" w:cs="Times New Roman"/>
            <w:sz w:val="22"/>
            <w:szCs w:val="22"/>
            <w:rPrChange w:id="3007" w:author="Josh Butler" w:date="2021-10-29T08:40:00Z">
              <w:rPr>
                <w:rFonts w:ascii="AvenirNext LT Pro Regular" w:hAnsi="AvenirNext LT Pro Regular"/>
                <w:sz w:val="22"/>
                <w:szCs w:val="22"/>
              </w:rPr>
            </w:rPrChange>
          </w:rPr>
          <w:delText>C</w:delText>
        </w:r>
      </w:del>
      <w:del w:id="3008" w:author="Josh Butler" w:date="2022-04-01T18:28:00Z">
        <w:r w:rsidRPr="00AA4679" w:rsidDel="000222C4">
          <w:rPr>
            <w:rFonts w:ascii="Times New Roman" w:hAnsi="Times New Roman" w:cs="Times New Roman"/>
            <w:sz w:val="22"/>
            <w:szCs w:val="22"/>
            <w:rPrChange w:id="3009" w:author="Josh Butler" w:date="2021-10-29T08:40:00Z">
              <w:rPr>
                <w:rFonts w:ascii="AvenirNext LT Pro Regular" w:hAnsi="AvenirNext LT Pro Regular"/>
                <w:sz w:val="22"/>
                <w:szCs w:val="22"/>
              </w:rPr>
            </w:rPrChange>
          </w:rPr>
          <w:delText>ollection system feeders</w:delText>
        </w:r>
      </w:del>
      <w:del w:id="3010" w:author="Josh Butler" w:date="2022-02-24T13:40:00Z">
        <w:r w:rsidRPr="00AA4679" w:rsidDel="00AF15A9">
          <w:rPr>
            <w:rFonts w:ascii="Times New Roman" w:hAnsi="Times New Roman" w:cs="Times New Roman"/>
            <w:sz w:val="22"/>
            <w:szCs w:val="22"/>
            <w:rPrChange w:id="3011" w:author="Josh Butler" w:date="2021-10-29T08:40:00Z">
              <w:rPr>
                <w:rFonts w:ascii="AvenirNext LT Pro Regular" w:hAnsi="AvenirNext LT Pro Regular"/>
                <w:sz w:val="22"/>
                <w:szCs w:val="22"/>
              </w:rPr>
            </w:rPrChange>
          </w:rPr>
          <w:delText xml:space="preserve"> </w:delText>
        </w:r>
      </w:del>
      <w:del w:id="3012" w:author="Josh Butler" w:date="2022-04-01T18:28:00Z">
        <w:r w:rsidRPr="00AA4679" w:rsidDel="000222C4">
          <w:rPr>
            <w:rFonts w:ascii="Times New Roman" w:hAnsi="Times New Roman" w:cs="Times New Roman"/>
            <w:sz w:val="22"/>
            <w:szCs w:val="22"/>
            <w:rPrChange w:id="3013" w:author="Josh Butler" w:date="2021-10-29T08:40:00Z">
              <w:rPr>
                <w:rFonts w:ascii="AvenirNext LT Pro Regular" w:hAnsi="AvenirNext LT Pro Regular"/>
                <w:sz w:val="22"/>
                <w:szCs w:val="22"/>
              </w:rPr>
            </w:rPrChange>
          </w:rPr>
          <w:delText xml:space="preserve">from </w:delText>
        </w:r>
      </w:del>
      <w:del w:id="3014" w:author="Josh Butler" w:date="2022-02-24T12:59:00Z">
        <w:r w:rsidRPr="00AA4679" w:rsidDel="008B08BB">
          <w:rPr>
            <w:rFonts w:ascii="Times New Roman" w:hAnsi="Times New Roman" w:cs="Times New Roman"/>
            <w:sz w:val="22"/>
            <w:szCs w:val="22"/>
            <w:rPrChange w:id="3015" w:author="Josh Butler" w:date="2021-10-29T08:40:00Z">
              <w:rPr>
                <w:rFonts w:ascii="AvenirNext LT Pro Regular" w:hAnsi="AvenirNext LT Pro Regular"/>
                <w:sz w:val="22"/>
                <w:szCs w:val="22"/>
              </w:rPr>
            </w:rPrChange>
          </w:rPr>
          <w:delText xml:space="preserve">the </w:delText>
        </w:r>
      </w:del>
      <w:del w:id="3016" w:author="Josh Butler" w:date="2022-02-24T12:58:00Z">
        <w:r w:rsidRPr="00AA4679" w:rsidDel="008B08BB">
          <w:rPr>
            <w:rFonts w:ascii="Times New Roman" w:hAnsi="Times New Roman" w:cs="Times New Roman"/>
            <w:sz w:val="22"/>
            <w:szCs w:val="22"/>
            <w:rPrChange w:id="3017" w:author="Josh Butler" w:date="2021-10-29T08:40:00Z">
              <w:rPr>
                <w:rFonts w:ascii="AvenirNext LT Pro Regular" w:hAnsi="AvenirNext LT Pro Regular"/>
                <w:sz w:val="22"/>
                <w:szCs w:val="22"/>
              </w:rPr>
            </w:rPrChange>
          </w:rPr>
          <w:delText>equipment pad</w:delText>
        </w:r>
      </w:del>
      <w:del w:id="3018" w:author="Josh Butler" w:date="2022-02-23T17:44:00Z">
        <w:r w:rsidRPr="00AA4679" w:rsidDel="005134B9">
          <w:rPr>
            <w:rFonts w:ascii="Times New Roman" w:hAnsi="Times New Roman" w:cs="Times New Roman"/>
            <w:sz w:val="22"/>
            <w:szCs w:val="22"/>
            <w:rPrChange w:id="3019" w:author="Josh Butler" w:date="2021-10-29T08:40:00Z">
              <w:rPr>
                <w:rFonts w:ascii="AvenirNext LT Pro Regular" w:hAnsi="AvenirNext LT Pro Regular"/>
                <w:sz w:val="22"/>
                <w:szCs w:val="22"/>
              </w:rPr>
            </w:rPrChange>
          </w:rPr>
          <w:delText>s</w:delText>
        </w:r>
      </w:del>
      <w:del w:id="3020" w:author="Josh Butler" w:date="2022-03-18T15:39:00Z">
        <w:r w:rsidRPr="00AA4679" w:rsidDel="00315E8E">
          <w:rPr>
            <w:rFonts w:ascii="Times New Roman" w:hAnsi="Times New Roman" w:cs="Times New Roman"/>
            <w:sz w:val="22"/>
            <w:szCs w:val="22"/>
            <w:rPrChange w:id="3021" w:author="Josh Butler" w:date="2021-10-29T08:40:00Z">
              <w:rPr>
                <w:rFonts w:ascii="AvenirNext LT Pro Regular" w:hAnsi="AvenirNext LT Pro Regular"/>
                <w:sz w:val="22"/>
                <w:szCs w:val="22"/>
              </w:rPr>
            </w:rPrChange>
          </w:rPr>
          <w:delText xml:space="preserve"> to the </w:delText>
        </w:r>
      </w:del>
      <w:del w:id="3022" w:author="Josh Butler" w:date="2021-10-29T16:27:00Z">
        <w:r w:rsidRPr="00AA4679" w:rsidDel="00534ECC">
          <w:rPr>
            <w:rFonts w:ascii="Times New Roman" w:hAnsi="Times New Roman" w:cs="Times New Roman"/>
            <w:sz w:val="22"/>
            <w:szCs w:val="22"/>
            <w:rPrChange w:id="3023" w:author="Josh Butler" w:date="2021-10-29T08:40:00Z">
              <w:rPr>
                <w:rFonts w:ascii="AvenirNext LT Pro Regular" w:hAnsi="AvenirNext LT Pro Regular"/>
                <w:sz w:val="22"/>
                <w:szCs w:val="22"/>
              </w:rPr>
            </w:rPrChange>
          </w:rPr>
          <w:delText>12</w:delText>
        </w:r>
      </w:del>
      <w:del w:id="3024" w:author="Josh Butler" w:date="2021-10-29T16:28:00Z">
        <w:r w:rsidRPr="00AA4679" w:rsidDel="00534ECC">
          <w:rPr>
            <w:rFonts w:ascii="Times New Roman" w:hAnsi="Times New Roman" w:cs="Times New Roman"/>
            <w:sz w:val="22"/>
            <w:szCs w:val="22"/>
            <w:rPrChange w:id="3025" w:author="Josh Butler" w:date="2021-10-29T08:40:00Z">
              <w:rPr>
                <w:rFonts w:ascii="AvenirNext LT Pro Regular" w:hAnsi="AvenirNext LT Pro Regular"/>
                <w:sz w:val="22"/>
                <w:szCs w:val="22"/>
              </w:rPr>
            </w:rPrChange>
          </w:rPr>
          <w:delText xml:space="preserve">.5kv </w:delText>
        </w:r>
      </w:del>
      <w:del w:id="3026" w:author="Josh Butler" w:date="2022-03-18T15:39:00Z">
        <w:r w:rsidRPr="00AA4679" w:rsidDel="00315E8E">
          <w:rPr>
            <w:rFonts w:ascii="Times New Roman" w:hAnsi="Times New Roman" w:cs="Times New Roman"/>
            <w:sz w:val="22"/>
            <w:szCs w:val="22"/>
            <w:rPrChange w:id="3027" w:author="Josh Butler" w:date="2021-10-29T08:40:00Z">
              <w:rPr>
                <w:rFonts w:ascii="AvenirNext LT Pro Regular" w:hAnsi="AvenirNext LT Pro Regular"/>
                <w:sz w:val="22"/>
                <w:szCs w:val="22"/>
              </w:rPr>
            </w:rPrChange>
          </w:rPr>
          <w:delText>MV</w:delText>
        </w:r>
      </w:del>
      <w:del w:id="3028" w:author="Josh Butler" w:date="2022-02-24T12:59:00Z">
        <w:r w:rsidRPr="00AA4679" w:rsidDel="008B08BB">
          <w:rPr>
            <w:rFonts w:ascii="Times New Roman" w:hAnsi="Times New Roman" w:cs="Times New Roman"/>
            <w:sz w:val="22"/>
            <w:szCs w:val="22"/>
            <w:rPrChange w:id="3029" w:author="Josh Butler" w:date="2021-10-29T08:40:00Z">
              <w:rPr>
                <w:rFonts w:ascii="AvenirNext LT Pro Regular" w:hAnsi="AvenirNext LT Pro Regular"/>
                <w:sz w:val="22"/>
                <w:szCs w:val="22"/>
              </w:rPr>
            </w:rPrChange>
          </w:rPr>
          <w:delText xml:space="preserve"> </w:delText>
        </w:r>
      </w:del>
      <w:del w:id="3030" w:author="Josh Butler" w:date="2022-02-24T13:27:00Z">
        <w:r w:rsidRPr="00AA4679" w:rsidDel="006830F4">
          <w:rPr>
            <w:rFonts w:ascii="Times New Roman" w:hAnsi="Times New Roman" w:cs="Times New Roman"/>
            <w:sz w:val="22"/>
            <w:szCs w:val="22"/>
            <w:rPrChange w:id="3031" w:author="Josh Butler" w:date="2021-10-29T08:40:00Z">
              <w:rPr>
                <w:rFonts w:ascii="AvenirNext LT Pro Regular" w:hAnsi="AvenirNext LT Pro Regular"/>
                <w:sz w:val="22"/>
                <w:szCs w:val="22"/>
              </w:rPr>
            </w:rPrChange>
          </w:rPr>
          <w:delText xml:space="preserve">point of </w:delText>
        </w:r>
      </w:del>
      <w:del w:id="3032" w:author="Josh Butler" w:date="2022-02-24T13:01:00Z">
        <w:r w:rsidRPr="00AA4679" w:rsidDel="009D5007">
          <w:rPr>
            <w:rFonts w:ascii="Times New Roman" w:hAnsi="Times New Roman" w:cs="Times New Roman"/>
            <w:sz w:val="22"/>
            <w:szCs w:val="22"/>
            <w:rPrChange w:id="3033" w:author="Josh Butler" w:date="2021-10-29T08:40:00Z">
              <w:rPr>
                <w:rFonts w:ascii="AvenirNext LT Pro Regular" w:hAnsi="AvenirNext LT Pro Regular"/>
                <w:sz w:val="22"/>
                <w:szCs w:val="22"/>
              </w:rPr>
            </w:rPrChange>
          </w:rPr>
          <w:delText>interconnection (POI) is included in this proposal</w:delText>
        </w:r>
      </w:del>
      <w:del w:id="3034" w:author="Josh Butler" w:date="2022-02-23T17:45:00Z">
        <w:r w:rsidRPr="00AA4679" w:rsidDel="005134B9">
          <w:rPr>
            <w:rFonts w:ascii="Times New Roman" w:hAnsi="Times New Roman" w:cs="Times New Roman"/>
            <w:sz w:val="22"/>
            <w:szCs w:val="22"/>
            <w:rPrChange w:id="3035" w:author="Josh Butler" w:date="2021-10-29T08:40:00Z">
              <w:rPr>
                <w:rFonts w:ascii="AvenirNext LT Pro Regular" w:hAnsi="AvenirNext LT Pro Regular"/>
                <w:sz w:val="22"/>
                <w:szCs w:val="22"/>
              </w:rPr>
            </w:rPrChange>
          </w:rPr>
          <w:delText>.</w:delText>
        </w:r>
      </w:del>
      <w:del w:id="3036" w:author="Josh Butler" w:date="2022-03-18T15:42:00Z">
        <w:r w:rsidRPr="00AA4679" w:rsidDel="00387703">
          <w:rPr>
            <w:rFonts w:ascii="Times New Roman" w:hAnsi="Times New Roman" w:cs="Times New Roman"/>
            <w:sz w:val="22"/>
            <w:szCs w:val="22"/>
            <w:rPrChange w:id="3037" w:author="Josh Butler" w:date="2021-10-29T08:40:00Z">
              <w:rPr>
                <w:rFonts w:ascii="AvenirNext LT Pro Regular" w:hAnsi="AvenirNext LT Pro Regular"/>
                <w:sz w:val="22"/>
                <w:szCs w:val="22"/>
              </w:rPr>
            </w:rPrChange>
          </w:rPr>
          <w:delText xml:space="preserve"> </w:delText>
        </w:r>
      </w:del>
    </w:p>
    <w:p w14:paraId="0F984438" w14:textId="046DCBEA" w:rsidR="006A7072" w:rsidRPr="00AA4679" w:rsidDel="00534ECC" w:rsidRDefault="006A7072">
      <w:pPr>
        <w:rPr>
          <w:del w:id="3038" w:author="Josh Butler" w:date="2021-10-29T16:29:00Z"/>
          <w:rFonts w:ascii="Times New Roman" w:hAnsi="Times New Roman" w:cs="Times New Roman"/>
          <w:sz w:val="22"/>
          <w:szCs w:val="22"/>
          <w:rPrChange w:id="3039" w:author="Josh Butler" w:date="2021-10-29T08:40:00Z">
            <w:rPr>
              <w:del w:id="3040" w:author="Josh Butler" w:date="2021-10-29T16:29:00Z"/>
              <w:rFonts w:ascii="AvenirNext LT Pro Regular" w:hAnsi="AvenirNext LT Pro Regular"/>
              <w:sz w:val="22"/>
              <w:szCs w:val="22"/>
            </w:rPr>
          </w:rPrChange>
        </w:rPr>
        <w:pPrChange w:id="3041" w:author="Josh Butler" w:date="2022-04-01T18:28:00Z">
          <w:pPr>
            <w:pStyle w:val="ListParagraph"/>
            <w:numPr>
              <w:ilvl w:val="2"/>
              <w:numId w:val="42"/>
            </w:numPr>
            <w:spacing w:before="0" w:after="0" w:line="240" w:lineRule="auto"/>
            <w:ind w:left="2160" w:hanging="180"/>
          </w:pPr>
        </w:pPrChange>
      </w:pPr>
      <w:del w:id="3042" w:author="Josh Butler" w:date="2021-10-29T16:29:00Z">
        <w:r w:rsidRPr="00AA4679" w:rsidDel="00534ECC">
          <w:rPr>
            <w:rFonts w:ascii="Times New Roman" w:hAnsi="Times New Roman" w:cs="Times New Roman"/>
            <w:sz w:val="22"/>
            <w:szCs w:val="22"/>
            <w:rPrChange w:id="3043" w:author="Josh Butler" w:date="2021-10-29T08:40:00Z">
              <w:rPr>
                <w:rFonts w:ascii="AvenirNext LT Pro Regular" w:hAnsi="AvenirNext LT Pro Regular"/>
                <w:sz w:val="22"/>
                <w:szCs w:val="22"/>
              </w:rPr>
            </w:rPrChange>
          </w:rPr>
          <w:delText>This proposal includes the costs associated with excavation of trenches for the MV Collection system.</w:delText>
        </w:r>
      </w:del>
    </w:p>
    <w:p w14:paraId="5F7DE299" w14:textId="12C72526" w:rsidR="00FF6836" w:rsidRPr="00AA4679" w:rsidDel="00534ECC" w:rsidRDefault="00FF6836">
      <w:pPr>
        <w:rPr>
          <w:del w:id="3044" w:author="Josh Butler" w:date="2021-10-29T16:29:00Z"/>
          <w:rFonts w:ascii="Times New Roman" w:hAnsi="Times New Roman" w:cs="Times New Roman"/>
          <w:sz w:val="22"/>
          <w:szCs w:val="22"/>
          <w:rPrChange w:id="3045" w:author="Josh Butler" w:date="2021-10-29T08:40:00Z">
            <w:rPr>
              <w:del w:id="3046" w:author="Josh Butler" w:date="2021-10-29T16:29:00Z"/>
              <w:rFonts w:ascii="AvenirNext LT Pro Regular" w:hAnsi="AvenirNext LT Pro Regular"/>
              <w:sz w:val="22"/>
              <w:szCs w:val="22"/>
            </w:rPr>
          </w:rPrChange>
        </w:rPr>
        <w:pPrChange w:id="3047" w:author="Josh Butler" w:date="2022-04-01T18:28:00Z">
          <w:pPr>
            <w:pStyle w:val="ListParagraph"/>
            <w:numPr>
              <w:ilvl w:val="2"/>
              <w:numId w:val="42"/>
            </w:numPr>
            <w:spacing w:before="0" w:after="0" w:line="240" w:lineRule="auto"/>
            <w:ind w:left="2160" w:hanging="180"/>
          </w:pPr>
        </w:pPrChange>
      </w:pPr>
      <w:del w:id="3048" w:author="Josh Butler" w:date="2021-10-29T16:29:00Z">
        <w:r w:rsidRPr="00AA4679" w:rsidDel="00534ECC">
          <w:rPr>
            <w:rFonts w:ascii="Times New Roman" w:hAnsi="Times New Roman" w:cs="Times New Roman"/>
            <w:sz w:val="22"/>
            <w:szCs w:val="22"/>
            <w:rPrChange w:id="3049" w:author="Josh Butler" w:date="2021-10-29T08:40:00Z">
              <w:rPr>
                <w:rFonts w:ascii="AvenirNext LT Pro Regular" w:hAnsi="AvenirNext LT Pro Regular"/>
                <w:sz w:val="22"/>
                <w:szCs w:val="22"/>
              </w:rPr>
            </w:rPrChange>
          </w:rPr>
          <w:delText>It is assumed that the POI consists of (1) Riser pole, (1) Meter pole and (1) GOAB pole. Additional OH construction is not included in this proposal.</w:delText>
        </w:r>
      </w:del>
    </w:p>
    <w:p w14:paraId="7B6AE1A4" w14:textId="0B2B9672" w:rsidR="006A7072" w:rsidRPr="00AA4679" w:rsidDel="00AF15A9" w:rsidRDefault="006A7072">
      <w:pPr>
        <w:rPr>
          <w:del w:id="3050" w:author="Josh Butler" w:date="2022-02-24T13:31:00Z"/>
          <w:rFonts w:ascii="Times New Roman" w:hAnsi="Times New Roman" w:cs="Times New Roman"/>
          <w:sz w:val="22"/>
          <w:szCs w:val="22"/>
          <w:rPrChange w:id="3051" w:author="Josh Butler" w:date="2021-10-29T08:40:00Z">
            <w:rPr>
              <w:del w:id="3052" w:author="Josh Butler" w:date="2022-02-24T13:31:00Z"/>
              <w:rFonts w:ascii="AvenirNext LT Pro Regular" w:hAnsi="AvenirNext LT Pro Regular"/>
              <w:sz w:val="22"/>
              <w:szCs w:val="22"/>
            </w:rPr>
          </w:rPrChange>
        </w:rPr>
        <w:pPrChange w:id="3053" w:author="Josh Butler" w:date="2022-04-01T18:28:00Z">
          <w:pPr>
            <w:pStyle w:val="ListParagraph"/>
            <w:numPr>
              <w:ilvl w:val="1"/>
              <w:numId w:val="42"/>
            </w:numPr>
            <w:spacing w:before="0" w:after="0" w:line="240" w:lineRule="auto"/>
            <w:ind w:left="1440" w:hanging="360"/>
          </w:pPr>
        </w:pPrChange>
      </w:pPr>
      <w:del w:id="3054" w:author="Josh Butler" w:date="2022-02-24T13:31:00Z">
        <w:r w:rsidRPr="00AA4679" w:rsidDel="00AF15A9">
          <w:rPr>
            <w:rFonts w:ascii="Times New Roman" w:hAnsi="Times New Roman" w:cs="Times New Roman"/>
            <w:color w:val="000000"/>
            <w:sz w:val="22"/>
            <w:szCs w:val="22"/>
            <w:rPrChange w:id="3055" w:author="Josh Butler" w:date="2021-10-29T08:40:00Z">
              <w:rPr>
                <w:rFonts w:ascii="AvenirNext LT Pro Regular" w:hAnsi="AvenirNext LT Pro Regular" w:cs="Arial"/>
                <w:color w:val="000000"/>
                <w:sz w:val="22"/>
                <w:szCs w:val="22"/>
              </w:rPr>
            </w:rPrChange>
          </w:rPr>
          <w:delText>A</w:delText>
        </w:r>
        <w:r w:rsidR="006B28AF" w:rsidRPr="00AA4679" w:rsidDel="00AF15A9">
          <w:rPr>
            <w:rFonts w:ascii="Times New Roman" w:hAnsi="Times New Roman" w:cs="Times New Roman"/>
            <w:color w:val="000000"/>
            <w:sz w:val="22"/>
            <w:szCs w:val="22"/>
            <w:rPrChange w:id="3056" w:author="Josh Butler" w:date="2021-10-29T08:40:00Z">
              <w:rPr>
                <w:rFonts w:ascii="AvenirNext LT Pro Regular" w:hAnsi="AvenirNext LT Pro Regular" w:cs="Arial"/>
                <w:color w:val="000000"/>
                <w:sz w:val="22"/>
                <w:szCs w:val="22"/>
              </w:rPr>
            </w:rPrChange>
          </w:rPr>
          <w:delText xml:space="preserve">xis </w:delText>
        </w:r>
        <w:r w:rsidRPr="00AA4679" w:rsidDel="00AF15A9">
          <w:rPr>
            <w:rFonts w:ascii="Times New Roman" w:hAnsi="Times New Roman" w:cs="Times New Roman"/>
            <w:color w:val="000000"/>
            <w:sz w:val="22"/>
            <w:szCs w:val="22"/>
            <w:rPrChange w:id="3057" w:author="Josh Butler" w:date="2021-10-29T08:40:00Z">
              <w:rPr>
                <w:rFonts w:ascii="AvenirNext LT Pro Regular" w:hAnsi="AvenirNext LT Pro Regular" w:cs="Arial"/>
                <w:color w:val="000000"/>
                <w:sz w:val="22"/>
                <w:szCs w:val="22"/>
              </w:rPr>
            </w:rPrChange>
          </w:rPr>
          <w:delText>E</w:delText>
        </w:r>
        <w:r w:rsidR="006B28AF" w:rsidRPr="00AA4679" w:rsidDel="00AF15A9">
          <w:rPr>
            <w:rFonts w:ascii="Times New Roman" w:hAnsi="Times New Roman" w:cs="Times New Roman"/>
            <w:color w:val="000000"/>
            <w:sz w:val="22"/>
            <w:szCs w:val="22"/>
            <w:rPrChange w:id="3058" w:author="Josh Butler" w:date="2021-10-29T08:40:00Z">
              <w:rPr>
                <w:rFonts w:ascii="AvenirNext LT Pro Regular" w:hAnsi="AvenirNext LT Pro Regular" w:cs="Arial"/>
                <w:color w:val="000000"/>
                <w:sz w:val="22"/>
                <w:szCs w:val="22"/>
              </w:rPr>
            </w:rPrChange>
          </w:rPr>
          <w:delText>nergy</w:delText>
        </w:r>
        <w:r w:rsidRPr="00AA4679" w:rsidDel="00AF15A9">
          <w:rPr>
            <w:rFonts w:ascii="Times New Roman" w:hAnsi="Times New Roman" w:cs="Times New Roman"/>
            <w:color w:val="000000"/>
            <w:sz w:val="22"/>
            <w:szCs w:val="22"/>
            <w:rPrChange w:id="3059" w:author="Josh Butler" w:date="2021-10-29T08:40:00Z">
              <w:rPr>
                <w:rFonts w:ascii="AvenirNext LT Pro Regular" w:hAnsi="AvenirNext LT Pro Regular" w:cs="Arial"/>
                <w:color w:val="000000"/>
                <w:sz w:val="22"/>
                <w:szCs w:val="22"/>
              </w:rPr>
            </w:rPrChange>
          </w:rPr>
          <w:delText xml:space="preserve"> will install SCADA/DAS Equipment Racks and complete communication terminations as required.</w:delText>
        </w:r>
      </w:del>
    </w:p>
    <w:p w14:paraId="4E5F5D85" w14:textId="239E20B7" w:rsidR="006A7072" w:rsidRPr="00AA4679" w:rsidDel="00AF15A9" w:rsidRDefault="006A7072">
      <w:pPr>
        <w:rPr>
          <w:del w:id="3060" w:author="Josh Butler" w:date="2022-02-24T13:36:00Z"/>
          <w:rFonts w:ascii="Times New Roman" w:hAnsi="Times New Roman" w:cs="Times New Roman"/>
          <w:sz w:val="22"/>
          <w:szCs w:val="22"/>
          <w:rPrChange w:id="3061" w:author="Josh Butler" w:date="2021-10-29T08:40:00Z">
            <w:rPr>
              <w:del w:id="3062" w:author="Josh Butler" w:date="2022-02-24T13:36:00Z"/>
              <w:rFonts w:ascii="AvenirNext LT Pro Regular" w:hAnsi="AvenirNext LT Pro Regular"/>
              <w:sz w:val="22"/>
              <w:szCs w:val="22"/>
            </w:rPr>
          </w:rPrChange>
        </w:rPr>
        <w:pPrChange w:id="3063" w:author="Josh Butler" w:date="2022-04-01T18:28:00Z">
          <w:pPr>
            <w:pStyle w:val="ListParagraph"/>
            <w:numPr>
              <w:ilvl w:val="1"/>
              <w:numId w:val="42"/>
            </w:numPr>
            <w:spacing w:before="0" w:after="0" w:line="240" w:lineRule="auto"/>
            <w:ind w:left="1440" w:hanging="360"/>
          </w:pPr>
        </w:pPrChange>
      </w:pPr>
      <w:del w:id="3064" w:author="Josh Butler" w:date="2022-02-24T13:31:00Z">
        <w:r w:rsidRPr="00AA4679" w:rsidDel="00AF15A9">
          <w:rPr>
            <w:rFonts w:ascii="Times New Roman" w:hAnsi="Times New Roman" w:cs="Times New Roman"/>
            <w:sz w:val="22"/>
            <w:szCs w:val="22"/>
            <w:rPrChange w:id="3065" w:author="Josh Butler" w:date="2021-10-29T08:40:00Z">
              <w:rPr>
                <w:rFonts w:ascii="AvenirNext LT Pro Regular" w:hAnsi="AvenirNext LT Pro Regular"/>
                <w:sz w:val="22"/>
                <w:szCs w:val="22"/>
              </w:rPr>
            </w:rPrChange>
          </w:rPr>
          <w:lastRenderedPageBreak/>
          <w:delText>This proposal includes costs to i</w:delText>
        </w:r>
      </w:del>
      <w:del w:id="3066" w:author="Josh Butler" w:date="2022-02-24T13:36:00Z">
        <w:r w:rsidRPr="00AA4679" w:rsidDel="00AF15A9">
          <w:rPr>
            <w:rFonts w:ascii="Times New Roman" w:hAnsi="Times New Roman" w:cs="Times New Roman"/>
            <w:sz w:val="22"/>
            <w:szCs w:val="22"/>
            <w:rPrChange w:id="3067" w:author="Josh Butler" w:date="2021-10-29T08:40:00Z">
              <w:rPr>
                <w:rFonts w:ascii="AvenirNext LT Pro Regular" w:hAnsi="AvenirNext LT Pro Regular"/>
                <w:sz w:val="22"/>
                <w:szCs w:val="22"/>
              </w:rPr>
            </w:rPrChange>
          </w:rPr>
          <w:delText>nstall pour</w:delText>
        </w:r>
      </w:del>
      <w:ins w:id="3068" w:author="Jeff Filippo" w:date="2020-01-14T15:49:00Z">
        <w:del w:id="3069" w:author="Josh Butler" w:date="2022-02-24T13:31:00Z">
          <w:r w:rsidR="00CC10A0" w:rsidRPr="00AA4679" w:rsidDel="00AF15A9">
            <w:rPr>
              <w:rFonts w:ascii="Times New Roman" w:hAnsi="Times New Roman" w:cs="Times New Roman"/>
              <w:sz w:val="22"/>
              <w:szCs w:val="22"/>
              <w:rPrChange w:id="3070" w:author="Josh Butler" w:date="2021-10-29T08:40:00Z">
                <w:rPr>
                  <w:rFonts w:ascii="AvenirNext LT Pro Regular" w:hAnsi="AvenirNext LT Pro Regular"/>
                  <w:sz w:val="22"/>
                  <w:szCs w:val="22"/>
                </w:rPr>
              </w:rPrChange>
            </w:rPr>
            <w:delText>ed</w:delText>
          </w:r>
        </w:del>
      </w:ins>
      <w:del w:id="3071" w:author="Josh Butler" w:date="2022-02-24T13:36:00Z">
        <w:r w:rsidRPr="00AA4679" w:rsidDel="00AF15A9">
          <w:rPr>
            <w:rFonts w:ascii="Times New Roman" w:hAnsi="Times New Roman" w:cs="Times New Roman"/>
            <w:sz w:val="22"/>
            <w:szCs w:val="22"/>
            <w:rPrChange w:id="3072" w:author="Josh Butler" w:date="2021-10-29T08:40:00Z">
              <w:rPr>
                <w:rFonts w:ascii="AvenirNext LT Pro Regular" w:hAnsi="AvenirNext LT Pro Regular"/>
                <w:sz w:val="22"/>
                <w:szCs w:val="22"/>
              </w:rPr>
            </w:rPrChange>
          </w:rPr>
          <w:delText xml:space="preserve"> in place concrete pad</w:delText>
        </w:r>
      </w:del>
      <w:del w:id="3073" w:author="Josh Butler" w:date="2022-02-23T17:45:00Z">
        <w:r w:rsidR="006B28AF" w:rsidRPr="00AA4679" w:rsidDel="005134B9">
          <w:rPr>
            <w:rFonts w:ascii="Times New Roman" w:hAnsi="Times New Roman" w:cs="Times New Roman"/>
            <w:sz w:val="22"/>
            <w:szCs w:val="22"/>
            <w:rPrChange w:id="3074" w:author="Josh Butler" w:date="2021-10-29T08:40:00Z">
              <w:rPr>
                <w:rFonts w:ascii="AvenirNext LT Pro Regular" w:hAnsi="AvenirNext LT Pro Regular"/>
                <w:sz w:val="22"/>
                <w:szCs w:val="22"/>
              </w:rPr>
            </w:rPrChange>
          </w:rPr>
          <w:delText>s</w:delText>
        </w:r>
        <w:r w:rsidRPr="00AA4679" w:rsidDel="005134B9">
          <w:rPr>
            <w:rFonts w:ascii="Times New Roman" w:hAnsi="Times New Roman" w:cs="Times New Roman"/>
            <w:sz w:val="22"/>
            <w:szCs w:val="22"/>
            <w:rPrChange w:id="3075" w:author="Josh Butler" w:date="2021-10-29T08:40:00Z">
              <w:rPr>
                <w:rFonts w:ascii="AvenirNext LT Pro Regular" w:hAnsi="AvenirNext LT Pro Regular"/>
                <w:sz w:val="22"/>
                <w:szCs w:val="22"/>
              </w:rPr>
            </w:rPrChange>
          </w:rPr>
          <w:delText xml:space="preserve"> </w:delText>
        </w:r>
        <w:r w:rsidR="006B28AF" w:rsidRPr="00AA4679" w:rsidDel="005134B9">
          <w:rPr>
            <w:rFonts w:ascii="Times New Roman" w:hAnsi="Times New Roman" w:cs="Times New Roman"/>
            <w:sz w:val="22"/>
            <w:szCs w:val="22"/>
            <w:rPrChange w:id="3076" w:author="Josh Butler" w:date="2021-10-29T08:40:00Z">
              <w:rPr>
                <w:rFonts w:ascii="AvenirNext LT Pro Regular" w:hAnsi="AvenirNext LT Pro Regular"/>
                <w:sz w:val="22"/>
                <w:szCs w:val="22"/>
              </w:rPr>
            </w:rPrChange>
          </w:rPr>
          <w:delText>on each</w:delText>
        </w:r>
        <w:r w:rsidRPr="00AA4679" w:rsidDel="005134B9">
          <w:rPr>
            <w:rFonts w:ascii="Times New Roman" w:hAnsi="Times New Roman" w:cs="Times New Roman"/>
            <w:sz w:val="22"/>
            <w:szCs w:val="22"/>
            <w:rPrChange w:id="3077" w:author="Josh Butler" w:date="2021-10-29T08:40:00Z">
              <w:rPr>
                <w:rFonts w:ascii="AvenirNext LT Pro Regular" w:hAnsi="AvenirNext LT Pro Regular"/>
                <w:sz w:val="22"/>
                <w:szCs w:val="22"/>
              </w:rPr>
            </w:rPrChange>
          </w:rPr>
          <w:delText xml:space="preserve"> project</w:delText>
        </w:r>
      </w:del>
      <w:del w:id="3078" w:author="Josh Butler" w:date="2022-02-24T13:36:00Z">
        <w:r w:rsidRPr="00AA4679" w:rsidDel="00AF15A9">
          <w:rPr>
            <w:rFonts w:ascii="Times New Roman" w:hAnsi="Times New Roman" w:cs="Times New Roman"/>
            <w:sz w:val="22"/>
            <w:szCs w:val="22"/>
            <w:rPrChange w:id="3079" w:author="Josh Butler" w:date="2021-10-29T08:40:00Z">
              <w:rPr>
                <w:rFonts w:ascii="AvenirNext LT Pro Regular" w:hAnsi="AvenirNext LT Pro Regular"/>
                <w:sz w:val="22"/>
                <w:szCs w:val="22"/>
              </w:rPr>
            </w:rPrChange>
          </w:rPr>
          <w:delText xml:space="preserve"> to accommodate the </w:delText>
        </w:r>
      </w:del>
      <w:del w:id="3080" w:author="Josh Butler" w:date="2021-10-29T16:31:00Z">
        <w:r w:rsidR="006B28AF" w:rsidRPr="00AA4679" w:rsidDel="00534ECC">
          <w:rPr>
            <w:rFonts w:ascii="Times New Roman" w:hAnsi="Times New Roman" w:cs="Times New Roman"/>
            <w:sz w:val="22"/>
            <w:szCs w:val="22"/>
            <w:rPrChange w:id="3081" w:author="Josh Butler" w:date="2021-10-29T08:40:00Z">
              <w:rPr>
                <w:rFonts w:ascii="AvenirNext LT Pro Regular" w:hAnsi="AvenirNext LT Pro Regular"/>
                <w:sz w:val="22"/>
                <w:szCs w:val="22"/>
              </w:rPr>
            </w:rPrChange>
          </w:rPr>
          <w:delText>Tesla ESS units</w:delText>
        </w:r>
      </w:del>
      <w:del w:id="3082" w:author="Josh Butler" w:date="2022-02-24T13:36:00Z">
        <w:r w:rsidRPr="00AA4679" w:rsidDel="00AF15A9">
          <w:rPr>
            <w:rFonts w:ascii="Times New Roman" w:hAnsi="Times New Roman" w:cs="Times New Roman"/>
            <w:sz w:val="22"/>
            <w:szCs w:val="22"/>
            <w:rPrChange w:id="3083" w:author="Josh Butler" w:date="2021-10-29T08:40:00Z">
              <w:rPr>
                <w:rFonts w:ascii="AvenirNext LT Pro Regular" w:hAnsi="AvenirNext LT Pro Regular"/>
                <w:sz w:val="22"/>
                <w:szCs w:val="22"/>
              </w:rPr>
            </w:rPrChange>
          </w:rPr>
          <w:delText xml:space="preserve"> and </w:delText>
        </w:r>
      </w:del>
      <w:del w:id="3084" w:author="Josh Butler" w:date="2022-02-24T13:32:00Z">
        <w:r w:rsidRPr="00AA4679" w:rsidDel="00AF15A9">
          <w:rPr>
            <w:rFonts w:ascii="Times New Roman" w:hAnsi="Times New Roman" w:cs="Times New Roman"/>
            <w:sz w:val="22"/>
            <w:szCs w:val="22"/>
            <w:rPrChange w:id="3085" w:author="Josh Butler" w:date="2021-10-29T08:40:00Z">
              <w:rPr>
                <w:rFonts w:ascii="AvenirNext LT Pro Regular" w:hAnsi="AvenirNext LT Pro Regular"/>
                <w:sz w:val="22"/>
                <w:szCs w:val="22"/>
              </w:rPr>
            </w:rPrChange>
          </w:rPr>
          <w:delText>step-up transformers</w:delText>
        </w:r>
      </w:del>
      <w:del w:id="3086" w:author="Josh Butler" w:date="2022-02-24T13:36:00Z">
        <w:r w:rsidRPr="00AA4679" w:rsidDel="00AF15A9">
          <w:rPr>
            <w:rFonts w:ascii="Times New Roman" w:hAnsi="Times New Roman" w:cs="Times New Roman"/>
            <w:sz w:val="22"/>
            <w:szCs w:val="22"/>
            <w:rPrChange w:id="3087" w:author="Josh Butler" w:date="2021-10-29T08:40:00Z">
              <w:rPr>
                <w:rFonts w:ascii="AvenirNext LT Pro Regular" w:hAnsi="AvenirNext LT Pro Regular"/>
                <w:sz w:val="22"/>
                <w:szCs w:val="22"/>
              </w:rPr>
            </w:rPrChange>
          </w:rPr>
          <w:delText xml:space="preserve">. </w:delText>
        </w:r>
      </w:del>
    </w:p>
    <w:p w14:paraId="3697A10F" w14:textId="25526A62" w:rsidR="00534ECC" w:rsidRPr="00AA4679" w:rsidDel="00AF15A9" w:rsidRDefault="006A7072">
      <w:pPr>
        <w:rPr>
          <w:del w:id="3088" w:author="Josh Butler" w:date="2022-02-24T13:33:00Z"/>
          <w:rFonts w:ascii="Times New Roman" w:hAnsi="Times New Roman" w:cs="Times New Roman"/>
          <w:sz w:val="22"/>
          <w:szCs w:val="22"/>
          <w:rPrChange w:id="3089" w:author="Josh Butler" w:date="2021-10-29T08:40:00Z">
            <w:rPr>
              <w:del w:id="3090" w:author="Josh Butler" w:date="2022-02-24T13:33:00Z"/>
              <w:rFonts w:ascii="AvenirNext LT Pro Regular" w:hAnsi="AvenirNext LT Pro Regular"/>
              <w:sz w:val="22"/>
              <w:szCs w:val="22"/>
            </w:rPr>
          </w:rPrChange>
        </w:rPr>
        <w:pPrChange w:id="3091" w:author="Josh Butler" w:date="2022-04-01T18:28:00Z">
          <w:pPr>
            <w:pStyle w:val="ListParagraph"/>
            <w:numPr>
              <w:ilvl w:val="1"/>
              <w:numId w:val="42"/>
            </w:numPr>
            <w:spacing w:before="0" w:after="0" w:line="240" w:lineRule="auto"/>
            <w:ind w:left="1440" w:hanging="360"/>
          </w:pPr>
        </w:pPrChange>
      </w:pPr>
      <w:del w:id="3092" w:author="Josh Butler" w:date="2022-02-24T13:32:00Z">
        <w:r w:rsidRPr="00AA4679" w:rsidDel="00AF15A9">
          <w:rPr>
            <w:rFonts w:ascii="Times New Roman" w:hAnsi="Times New Roman" w:cs="Times New Roman"/>
            <w:sz w:val="22"/>
            <w:szCs w:val="22"/>
            <w:rPrChange w:id="3093" w:author="Josh Butler" w:date="2021-10-29T08:40:00Z">
              <w:rPr>
                <w:rFonts w:ascii="AvenirNext LT Pro Regular" w:hAnsi="AvenirNext LT Pro Regular"/>
                <w:sz w:val="22"/>
                <w:szCs w:val="22"/>
              </w:rPr>
            </w:rPrChange>
          </w:rPr>
          <w:delText>MV terminations at the step-up transformers are included.</w:delText>
        </w:r>
      </w:del>
    </w:p>
    <w:p w14:paraId="254BD331" w14:textId="77777777" w:rsidR="006A7072" w:rsidRPr="00AA4679" w:rsidDel="00AF15A9" w:rsidRDefault="006A7072">
      <w:pPr>
        <w:rPr>
          <w:del w:id="3094" w:author="Josh Butler" w:date="2022-02-24T13:34:00Z"/>
          <w:rFonts w:ascii="Times New Roman" w:hAnsi="Times New Roman" w:cs="Times New Roman"/>
          <w:sz w:val="22"/>
          <w:szCs w:val="22"/>
          <w:rPrChange w:id="3095" w:author="Josh Butler" w:date="2021-10-29T08:40:00Z">
            <w:rPr>
              <w:del w:id="3096" w:author="Josh Butler" w:date="2022-02-24T13:34:00Z"/>
              <w:rFonts w:ascii="AvenirNext LT Pro Regular" w:hAnsi="AvenirNext LT Pro Regular"/>
              <w:sz w:val="22"/>
              <w:szCs w:val="22"/>
            </w:rPr>
          </w:rPrChange>
        </w:rPr>
        <w:pPrChange w:id="3097" w:author="Josh Butler" w:date="2022-04-01T18:28:00Z">
          <w:pPr>
            <w:pStyle w:val="ListParagraph"/>
            <w:ind w:left="1080"/>
          </w:pPr>
        </w:pPrChange>
      </w:pPr>
    </w:p>
    <w:p w14:paraId="68F1BBDD" w14:textId="0F8DF2DD" w:rsidR="006A7072" w:rsidRPr="00AF15A9" w:rsidDel="00AF15A9" w:rsidRDefault="00765ED6">
      <w:pPr>
        <w:rPr>
          <w:del w:id="3098" w:author="Josh Butler" w:date="2022-02-24T13:34:00Z"/>
          <w:rFonts w:ascii="Times New Roman" w:hAnsi="Times New Roman" w:cs="Times New Roman"/>
          <w:sz w:val="22"/>
          <w:szCs w:val="22"/>
          <w:rPrChange w:id="3099" w:author="Josh Butler" w:date="2022-02-24T13:34:00Z">
            <w:rPr>
              <w:del w:id="3100" w:author="Josh Butler" w:date="2022-02-24T13:34:00Z"/>
              <w:rFonts w:ascii="AvenirNext LT Pro Regular" w:hAnsi="AvenirNext LT Pro Regular"/>
              <w:sz w:val="22"/>
              <w:szCs w:val="22"/>
            </w:rPr>
          </w:rPrChange>
        </w:rPr>
        <w:pPrChange w:id="3101" w:author="Josh Butler" w:date="2022-04-01T18:28:00Z">
          <w:pPr>
            <w:pStyle w:val="ListParagraph"/>
            <w:numPr>
              <w:numId w:val="42"/>
            </w:numPr>
            <w:spacing w:before="0" w:after="0" w:line="240" w:lineRule="auto"/>
            <w:ind w:left="1080" w:hanging="720"/>
          </w:pPr>
        </w:pPrChange>
      </w:pPr>
      <w:del w:id="3102" w:author="Josh Butler" w:date="2022-02-24T13:34:00Z">
        <w:r w:rsidRPr="00AF15A9" w:rsidDel="00AF15A9">
          <w:rPr>
            <w:rFonts w:ascii="Times New Roman" w:hAnsi="Times New Roman" w:cs="Times New Roman"/>
            <w:sz w:val="22"/>
            <w:szCs w:val="22"/>
            <w:rPrChange w:id="3103" w:author="Josh Butler" w:date="2022-02-24T13:34:00Z">
              <w:rPr>
                <w:rFonts w:ascii="AvenirNext LT Pro Regular" w:hAnsi="AvenirNext LT Pro Regular"/>
                <w:sz w:val="22"/>
                <w:szCs w:val="22"/>
              </w:rPr>
            </w:rPrChange>
          </w:rPr>
          <w:delText xml:space="preserve">Electrical Scope </w:delText>
        </w:r>
      </w:del>
      <w:del w:id="3104" w:author="Josh Butler" w:date="2022-02-24T13:22:00Z">
        <w:r w:rsidRPr="00AF15A9" w:rsidDel="006830F4">
          <w:rPr>
            <w:rFonts w:ascii="Times New Roman" w:hAnsi="Times New Roman" w:cs="Times New Roman"/>
            <w:sz w:val="22"/>
            <w:szCs w:val="22"/>
            <w:rPrChange w:id="3105" w:author="Josh Butler" w:date="2022-02-24T13:34:00Z">
              <w:rPr>
                <w:rFonts w:ascii="AvenirNext LT Pro Regular" w:hAnsi="AvenirNext LT Pro Regular"/>
                <w:sz w:val="22"/>
                <w:szCs w:val="22"/>
              </w:rPr>
            </w:rPrChange>
          </w:rPr>
          <w:delText>of  Work</w:delText>
        </w:r>
      </w:del>
      <w:del w:id="3106" w:author="Josh Butler" w:date="2022-02-24T13:34:00Z">
        <w:r w:rsidRPr="00AF15A9" w:rsidDel="00AF15A9">
          <w:rPr>
            <w:rFonts w:ascii="Times New Roman" w:hAnsi="Times New Roman" w:cs="Times New Roman"/>
            <w:sz w:val="22"/>
            <w:szCs w:val="22"/>
            <w:rPrChange w:id="3107" w:author="Josh Butler" w:date="2022-02-24T13:34:00Z">
              <w:rPr>
                <w:rFonts w:ascii="AvenirNext LT Pro Regular" w:hAnsi="AvenirNext LT Pro Regular"/>
                <w:sz w:val="22"/>
                <w:szCs w:val="22"/>
              </w:rPr>
            </w:rPrChange>
          </w:rPr>
          <w:delText>- 15</w:delText>
        </w:r>
        <w:r w:rsidR="006A7072" w:rsidRPr="00AF15A9" w:rsidDel="00AF15A9">
          <w:rPr>
            <w:rFonts w:ascii="Times New Roman" w:hAnsi="Times New Roman" w:cs="Times New Roman"/>
            <w:sz w:val="22"/>
            <w:szCs w:val="22"/>
            <w:rPrChange w:id="3108" w:author="Josh Butler" w:date="2022-02-24T13:34:00Z">
              <w:rPr>
                <w:rFonts w:ascii="AvenirNext LT Pro Regular" w:hAnsi="AvenirNext LT Pro Regular"/>
                <w:sz w:val="22"/>
                <w:szCs w:val="22"/>
              </w:rPr>
            </w:rPrChange>
          </w:rPr>
          <w:delText>00V Collection System Installation</w:delText>
        </w:r>
      </w:del>
    </w:p>
    <w:p w14:paraId="1CC10EEA" w14:textId="14B46454" w:rsidR="006A7072" w:rsidRPr="00AF15A9" w:rsidDel="00AF15A9" w:rsidRDefault="00765ED6">
      <w:pPr>
        <w:rPr>
          <w:del w:id="3109" w:author="Josh Butler" w:date="2022-02-24T13:34:00Z"/>
          <w:rPrChange w:id="3110" w:author="Josh Butler" w:date="2022-02-24T13:34:00Z">
            <w:rPr>
              <w:del w:id="3111" w:author="Josh Butler" w:date="2022-02-24T13:34:00Z"/>
              <w:rFonts w:ascii="AvenirNext LT Pro Regular" w:hAnsi="AvenirNext LT Pro Regular"/>
              <w:sz w:val="22"/>
              <w:szCs w:val="22"/>
            </w:rPr>
          </w:rPrChange>
        </w:rPr>
        <w:pPrChange w:id="3112" w:author="Josh Butler" w:date="2022-04-01T18:28:00Z">
          <w:pPr>
            <w:pStyle w:val="ListParagraph"/>
            <w:numPr>
              <w:ilvl w:val="1"/>
              <w:numId w:val="42"/>
            </w:numPr>
            <w:spacing w:before="0" w:after="0" w:line="240" w:lineRule="auto"/>
            <w:ind w:left="1440" w:hanging="360"/>
          </w:pPr>
        </w:pPrChange>
      </w:pPr>
      <w:del w:id="3113" w:author="Josh Butler" w:date="2022-02-24T13:34:00Z">
        <w:r w:rsidRPr="00AF15A9" w:rsidDel="00AF15A9">
          <w:rPr>
            <w:rPrChange w:id="3114" w:author="Josh Butler" w:date="2022-02-24T13:34:00Z">
              <w:rPr>
                <w:rFonts w:ascii="AvenirNext LT Pro Regular" w:hAnsi="AvenirNext LT Pro Regular"/>
                <w:sz w:val="22"/>
                <w:szCs w:val="22"/>
              </w:rPr>
            </w:rPrChange>
          </w:rPr>
          <w:delText>The installation of the 15</w:delText>
        </w:r>
        <w:r w:rsidR="006A7072" w:rsidRPr="00AF15A9" w:rsidDel="00AF15A9">
          <w:rPr>
            <w:rPrChange w:id="3115" w:author="Josh Butler" w:date="2022-02-24T13:34:00Z">
              <w:rPr>
                <w:rFonts w:ascii="AvenirNext LT Pro Regular" w:hAnsi="AvenirNext LT Pro Regular"/>
                <w:sz w:val="22"/>
                <w:szCs w:val="22"/>
              </w:rPr>
            </w:rPrChange>
          </w:rPr>
          <w:delText>00V Collection system to include, module lead connections, string circuit home runs, string inverters, feeder cables, wire management and electrical grounding are included in this Proposal.</w:delText>
        </w:r>
      </w:del>
    </w:p>
    <w:p w14:paraId="3565E3A0" w14:textId="5FFDE4FB" w:rsidR="006A7072" w:rsidRPr="00AA4679" w:rsidDel="00AF15A9" w:rsidRDefault="006A7072">
      <w:pPr>
        <w:rPr>
          <w:del w:id="3116" w:author="Josh Butler" w:date="2022-02-24T13:34:00Z"/>
          <w:rPrChange w:id="3117" w:author="Josh Butler" w:date="2021-10-29T08:40:00Z">
            <w:rPr>
              <w:del w:id="3118" w:author="Josh Butler" w:date="2022-02-24T13:34:00Z"/>
              <w:rFonts w:ascii="AvenirNext LT Pro Regular" w:hAnsi="AvenirNext LT Pro Regular"/>
              <w:sz w:val="22"/>
              <w:szCs w:val="22"/>
            </w:rPr>
          </w:rPrChange>
        </w:rPr>
        <w:pPrChange w:id="3119" w:author="Josh Butler" w:date="2022-04-01T18:28:00Z">
          <w:pPr>
            <w:pStyle w:val="ListParagraph"/>
            <w:numPr>
              <w:ilvl w:val="2"/>
              <w:numId w:val="42"/>
            </w:numPr>
            <w:spacing w:before="0" w:after="0" w:line="240" w:lineRule="auto"/>
            <w:ind w:left="2160" w:hanging="180"/>
          </w:pPr>
        </w:pPrChange>
      </w:pPr>
      <w:del w:id="3120" w:author="Josh Butler" w:date="2022-02-24T13:34:00Z">
        <w:r w:rsidRPr="00AA4679" w:rsidDel="00AF15A9">
          <w:rPr>
            <w:rPrChange w:id="3121" w:author="Josh Butler" w:date="2021-10-29T08:40:00Z">
              <w:rPr>
                <w:rFonts w:ascii="AvenirNext LT Pro Regular" w:hAnsi="AvenirNext LT Pro Regular"/>
                <w:sz w:val="22"/>
                <w:szCs w:val="22"/>
              </w:rPr>
            </w:rPrChange>
          </w:rPr>
          <w:delText>This proposal includes the costs of (</w:delText>
        </w:r>
      </w:del>
      <w:del w:id="3122" w:author="Josh Butler" w:date="2022-02-23T17:46:00Z">
        <w:r w:rsidR="006B28AF" w:rsidRPr="00AA4679" w:rsidDel="005134B9">
          <w:rPr>
            <w:rPrChange w:id="3123" w:author="Josh Butler" w:date="2021-10-29T08:40:00Z">
              <w:rPr>
                <w:rFonts w:ascii="AvenirNext LT Pro Regular" w:hAnsi="AvenirNext LT Pro Regular"/>
                <w:sz w:val="22"/>
                <w:szCs w:val="22"/>
              </w:rPr>
            </w:rPrChange>
          </w:rPr>
          <w:delText>2</w:delText>
        </w:r>
      </w:del>
      <w:del w:id="3124" w:author="Josh Butler" w:date="2022-02-24T13:34:00Z">
        <w:r w:rsidRPr="00AA4679" w:rsidDel="00AF15A9">
          <w:rPr>
            <w:rPrChange w:id="3125" w:author="Josh Butler" w:date="2021-10-29T08:40:00Z">
              <w:rPr>
                <w:rFonts w:ascii="AvenirNext LT Pro Regular" w:hAnsi="AvenirNext LT Pro Regular"/>
                <w:sz w:val="22"/>
                <w:szCs w:val="22"/>
              </w:rPr>
            </w:rPrChange>
          </w:rPr>
          <w:delText>) crane mobilization</w:delText>
        </w:r>
      </w:del>
      <w:del w:id="3126" w:author="Josh Butler" w:date="2022-02-23T17:46:00Z">
        <w:r w:rsidR="006B28AF" w:rsidRPr="00AA4679" w:rsidDel="005134B9">
          <w:rPr>
            <w:rPrChange w:id="3127" w:author="Josh Butler" w:date="2021-10-29T08:40:00Z">
              <w:rPr>
                <w:rFonts w:ascii="AvenirNext LT Pro Regular" w:hAnsi="AvenirNext LT Pro Regular"/>
                <w:sz w:val="22"/>
                <w:szCs w:val="22"/>
              </w:rPr>
            </w:rPrChange>
          </w:rPr>
          <w:delText>s</w:delText>
        </w:r>
        <w:r w:rsidRPr="00AA4679" w:rsidDel="005134B9">
          <w:rPr>
            <w:rPrChange w:id="3128" w:author="Josh Butler" w:date="2021-10-29T08:40:00Z">
              <w:rPr>
                <w:rFonts w:ascii="AvenirNext LT Pro Regular" w:hAnsi="AvenirNext LT Pro Regular"/>
                <w:sz w:val="22"/>
                <w:szCs w:val="22"/>
              </w:rPr>
            </w:rPrChange>
          </w:rPr>
          <w:delText xml:space="preserve"> per project</w:delText>
        </w:r>
      </w:del>
      <w:del w:id="3129" w:author="Josh Butler" w:date="2022-02-24T13:34:00Z">
        <w:r w:rsidRPr="00AA4679" w:rsidDel="00AF15A9">
          <w:rPr>
            <w:rPrChange w:id="3130" w:author="Josh Butler" w:date="2021-10-29T08:40:00Z">
              <w:rPr>
                <w:rFonts w:ascii="AvenirNext LT Pro Regular" w:hAnsi="AvenirNext LT Pro Regular"/>
                <w:sz w:val="22"/>
                <w:szCs w:val="22"/>
              </w:rPr>
            </w:rPrChange>
          </w:rPr>
          <w:delText xml:space="preserve"> to set </w:delText>
        </w:r>
      </w:del>
      <w:del w:id="3131" w:author="Josh Butler" w:date="2021-10-29T16:34:00Z">
        <w:r w:rsidR="006B28AF" w:rsidRPr="00AA4679" w:rsidDel="00534ECC">
          <w:rPr>
            <w:rPrChange w:id="3132" w:author="Josh Butler" w:date="2021-10-29T08:40:00Z">
              <w:rPr>
                <w:rFonts w:ascii="AvenirNext LT Pro Regular" w:hAnsi="AvenirNext LT Pro Regular"/>
                <w:sz w:val="22"/>
                <w:szCs w:val="22"/>
              </w:rPr>
            </w:rPrChange>
          </w:rPr>
          <w:delText xml:space="preserve">Tesla Megapacks and </w:delText>
        </w:r>
      </w:del>
      <w:del w:id="3133" w:author="Josh Butler" w:date="2022-02-24T13:34:00Z">
        <w:r w:rsidRPr="00AA4679" w:rsidDel="00AF15A9">
          <w:rPr>
            <w:rPrChange w:id="3134" w:author="Josh Butler" w:date="2021-10-29T08:40:00Z">
              <w:rPr>
                <w:rFonts w:ascii="AvenirNext LT Pro Regular" w:hAnsi="AvenirNext LT Pro Regular"/>
                <w:sz w:val="22"/>
                <w:szCs w:val="22"/>
              </w:rPr>
            </w:rPrChange>
          </w:rPr>
          <w:delText>pad mounted equipment in place.</w:delText>
        </w:r>
      </w:del>
    </w:p>
    <w:p w14:paraId="20DA48F1" w14:textId="4FEA3B14" w:rsidR="006A7072" w:rsidRPr="00AA4679" w:rsidDel="00534ECC" w:rsidRDefault="006A7072">
      <w:pPr>
        <w:rPr>
          <w:del w:id="3135" w:author="Josh Butler" w:date="2021-10-29T16:34:00Z"/>
          <w:rPrChange w:id="3136" w:author="Josh Butler" w:date="2021-10-29T08:40:00Z">
            <w:rPr>
              <w:del w:id="3137" w:author="Josh Butler" w:date="2021-10-29T16:34:00Z"/>
              <w:rFonts w:ascii="AvenirNext LT Pro Regular" w:hAnsi="AvenirNext LT Pro Regular"/>
              <w:sz w:val="22"/>
              <w:szCs w:val="22"/>
            </w:rPr>
          </w:rPrChange>
        </w:rPr>
        <w:pPrChange w:id="3138" w:author="Josh Butler" w:date="2022-04-01T18:28:00Z">
          <w:pPr>
            <w:pStyle w:val="ListParagraph"/>
            <w:numPr>
              <w:ilvl w:val="2"/>
              <w:numId w:val="42"/>
            </w:numPr>
            <w:spacing w:before="0" w:after="0" w:line="240" w:lineRule="auto"/>
            <w:ind w:left="2160" w:hanging="180"/>
          </w:pPr>
        </w:pPrChange>
      </w:pPr>
      <w:del w:id="3139" w:author="Josh Butler" w:date="2022-02-24T13:34:00Z">
        <w:r w:rsidRPr="00AA4679" w:rsidDel="00AF15A9">
          <w:rPr>
            <w:rPrChange w:id="3140" w:author="Josh Butler" w:date="2021-10-29T08:40:00Z">
              <w:rPr>
                <w:rFonts w:ascii="AvenirNext LT Pro Regular" w:hAnsi="AvenirNext LT Pro Regular"/>
                <w:sz w:val="22"/>
                <w:szCs w:val="22"/>
              </w:rPr>
            </w:rPrChange>
          </w:rPr>
          <w:delText>This proposal includes the provision and installation of (</w:delText>
        </w:r>
      </w:del>
      <w:del w:id="3141" w:author="Josh Butler" w:date="2022-02-23T17:46:00Z">
        <w:r w:rsidRPr="00AA4679" w:rsidDel="005134B9">
          <w:rPr>
            <w:rPrChange w:id="3142" w:author="Josh Butler" w:date="2021-10-29T08:40:00Z">
              <w:rPr>
                <w:rFonts w:ascii="AvenirNext LT Pro Regular" w:hAnsi="AvenirNext LT Pro Regular"/>
                <w:sz w:val="22"/>
                <w:szCs w:val="22"/>
              </w:rPr>
            </w:rPrChange>
          </w:rPr>
          <w:delText>2</w:delText>
        </w:r>
      </w:del>
      <w:del w:id="3143" w:author="Josh Butler" w:date="2022-02-24T13:34:00Z">
        <w:r w:rsidRPr="00AA4679" w:rsidDel="00AF15A9">
          <w:rPr>
            <w:rPrChange w:id="3144" w:author="Josh Butler" w:date="2021-10-29T08:40:00Z">
              <w:rPr>
                <w:rFonts w:ascii="AvenirNext LT Pro Regular" w:hAnsi="AvenirNext LT Pro Regular"/>
                <w:sz w:val="22"/>
                <w:szCs w:val="22"/>
              </w:rPr>
            </w:rPrChange>
          </w:rPr>
          <w:delText xml:space="preserve">) solar wire management clips per module and </w:delText>
        </w:r>
      </w:del>
      <w:del w:id="3145" w:author="Josh Butler" w:date="2022-02-23T17:46:00Z">
        <w:r w:rsidR="006B28AF" w:rsidRPr="00AA4679" w:rsidDel="005134B9">
          <w:rPr>
            <w:rPrChange w:id="3146" w:author="Josh Butler" w:date="2021-10-29T08:40:00Z">
              <w:rPr>
                <w:rFonts w:ascii="AvenirNext LT Pro Regular" w:hAnsi="AvenirNext LT Pro Regular"/>
                <w:sz w:val="22"/>
                <w:szCs w:val="22"/>
              </w:rPr>
            </w:rPrChange>
          </w:rPr>
          <w:delText>Sunbundlers</w:delText>
        </w:r>
        <w:r w:rsidRPr="00AA4679" w:rsidDel="005134B9">
          <w:rPr>
            <w:rPrChange w:id="3147" w:author="Josh Butler" w:date="2021-10-29T08:40:00Z">
              <w:rPr>
                <w:rFonts w:ascii="AvenirNext LT Pro Regular" w:hAnsi="AvenirNext LT Pro Regular"/>
                <w:sz w:val="22"/>
                <w:szCs w:val="22"/>
              </w:rPr>
            </w:rPrChange>
          </w:rPr>
          <w:delText xml:space="preserve"> for </w:delText>
        </w:r>
      </w:del>
      <w:del w:id="3148" w:author="Josh Butler" w:date="2022-02-24T13:34:00Z">
        <w:r w:rsidRPr="00AA4679" w:rsidDel="00AF15A9">
          <w:rPr>
            <w:rPrChange w:id="3149" w:author="Josh Butler" w:date="2021-10-29T08:40:00Z">
              <w:rPr>
                <w:rFonts w:ascii="AvenirNext LT Pro Regular" w:hAnsi="AvenirNext LT Pro Regular"/>
                <w:sz w:val="22"/>
                <w:szCs w:val="22"/>
              </w:rPr>
            </w:rPrChange>
          </w:rPr>
          <w:delText>cable management.</w:delText>
        </w:r>
      </w:del>
    </w:p>
    <w:p w14:paraId="712D1AE4" w14:textId="67E95451" w:rsidR="006A7072" w:rsidRPr="00534ECC" w:rsidDel="00AF15A9" w:rsidRDefault="006A7072">
      <w:pPr>
        <w:rPr>
          <w:del w:id="3150" w:author="Josh Butler" w:date="2022-02-24T13:34:00Z"/>
          <w:rPrChange w:id="3151" w:author="Josh Butler" w:date="2021-10-29T16:34:00Z">
            <w:rPr>
              <w:del w:id="3152" w:author="Josh Butler" w:date="2022-02-24T13:34:00Z"/>
              <w:rFonts w:ascii="AvenirNext LT Pro Regular" w:hAnsi="AvenirNext LT Pro Regular"/>
              <w:sz w:val="22"/>
              <w:szCs w:val="22"/>
            </w:rPr>
          </w:rPrChange>
        </w:rPr>
        <w:pPrChange w:id="3153" w:author="Josh Butler" w:date="2022-04-01T18:28:00Z">
          <w:pPr>
            <w:pStyle w:val="ListParagraph"/>
            <w:numPr>
              <w:ilvl w:val="2"/>
              <w:numId w:val="42"/>
            </w:numPr>
            <w:spacing w:before="0" w:after="0" w:line="240" w:lineRule="auto"/>
            <w:ind w:left="2160" w:hanging="180"/>
          </w:pPr>
        </w:pPrChange>
      </w:pPr>
      <w:del w:id="3154" w:author="Josh Butler" w:date="2021-10-29T16:34:00Z">
        <w:r w:rsidRPr="00534ECC" w:rsidDel="00534ECC">
          <w:rPr>
            <w:rPrChange w:id="3155" w:author="Josh Butler" w:date="2021-10-29T16:34:00Z">
              <w:rPr>
                <w:rFonts w:ascii="AvenirNext LT Pro Regular" w:hAnsi="AvenirNext LT Pro Regular"/>
                <w:sz w:val="22"/>
                <w:szCs w:val="22"/>
              </w:rPr>
            </w:rPrChange>
          </w:rPr>
          <w:delText>Split loom to protect source circuit conductors is included.</w:delText>
        </w:r>
      </w:del>
    </w:p>
    <w:p w14:paraId="6A6D98C2" w14:textId="344FE2A5" w:rsidR="00CB43D0" w:rsidRPr="00AA4679" w:rsidDel="00534ECC" w:rsidRDefault="00CB43D0">
      <w:pPr>
        <w:rPr>
          <w:del w:id="3156" w:author="Josh Butler" w:date="2021-10-29T16:34:00Z"/>
          <w:rPrChange w:id="3157" w:author="Josh Butler" w:date="2021-10-29T08:40:00Z">
            <w:rPr>
              <w:del w:id="3158" w:author="Josh Butler" w:date="2021-10-29T16:34:00Z"/>
              <w:rFonts w:ascii="AvenirNext LT Pro Regular" w:hAnsi="AvenirNext LT Pro Regular"/>
              <w:sz w:val="22"/>
              <w:szCs w:val="22"/>
            </w:rPr>
          </w:rPrChange>
        </w:rPr>
        <w:pPrChange w:id="3159" w:author="Josh Butler" w:date="2022-04-01T18:28:00Z">
          <w:pPr>
            <w:pStyle w:val="ListParagraph"/>
            <w:numPr>
              <w:ilvl w:val="1"/>
              <w:numId w:val="42"/>
            </w:numPr>
            <w:spacing w:before="0" w:after="0" w:line="240" w:lineRule="auto"/>
            <w:ind w:left="1440" w:hanging="360"/>
          </w:pPr>
        </w:pPrChange>
      </w:pPr>
      <w:del w:id="3160" w:author="Josh Butler" w:date="2021-10-29T16:34:00Z">
        <w:r w:rsidRPr="00AA4679" w:rsidDel="00534ECC">
          <w:rPr>
            <w:rPrChange w:id="3161" w:author="Josh Butler" w:date="2021-10-29T08:40:00Z">
              <w:rPr>
                <w:rFonts w:ascii="AvenirNext LT Pro Regular" w:hAnsi="AvenirNext LT Pro Regular"/>
                <w:sz w:val="22"/>
                <w:szCs w:val="22"/>
              </w:rPr>
            </w:rPrChange>
          </w:rPr>
          <w:delText>Tesla Megapack ESS is assumed to have all components factory installed to include: battery modules, cells, HVAC and fire suppression.</w:delText>
        </w:r>
      </w:del>
    </w:p>
    <w:p w14:paraId="098A351A" w14:textId="154DD758" w:rsidR="00CB43D0" w:rsidRPr="00AA4679" w:rsidDel="00534ECC" w:rsidRDefault="00CB43D0">
      <w:pPr>
        <w:rPr>
          <w:del w:id="3162" w:author="Josh Butler" w:date="2021-10-29T16:34:00Z"/>
          <w:rPrChange w:id="3163" w:author="Josh Butler" w:date="2021-10-29T08:40:00Z">
            <w:rPr>
              <w:del w:id="3164" w:author="Josh Butler" w:date="2021-10-29T16:34:00Z"/>
              <w:rFonts w:ascii="AvenirNext LT Pro Regular" w:hAnsi="AvenirNext LT Pro Regular"/>
              <w:sz w:val="22"/>
              <w:szCs w:val="22"/>
            </w:rPr>
          </w:rPrChange>
        </w:rPr>
        <w:pPrChange w:id="3165" w:author="Josh Butler" w:date="2022-04-01T18:28:00Z">
          <w:pPr>
            <w:pStyle w:val="ListParagraph"/>
            <w:numPr>
              <w:ilvl w:val="2"/>
              <w:numId w:val="42"/>
            </w:numPr>
            <w:spacing w:before="0" w:after="0" w:line="240" w:lineRule="auto"/>
            <w:ind w:left="2160" w:hanging="180"/>
          </w:pPr>
        </w:pPrChange>
      </w:pPr>
      <w:del w:id="3166" w:author="Josh Butler" w:date="2021-10-29T16:34:00Z">
        <w:r w:rsidRPr="00AA4679" w:rsidDel="00534ECC">
          <w:rPr>
            <w:rPrChange w:id="3167" w:author="Josh Butler" w:date="2021-10-29T08:40:00Z">
              <w:rPr>
                <w:rFonts w:ascii="AvenirNext LT Pro Regular" w:hAnsi="AvenirNext LT Pro Regular"/>
                <w:sz w:val="22"/>
                <w:szCs w:val="22"/>
              </w:rPr>
            </w:rPrChange>
          </w:rPr>
          <w:delText xml:space="preserve">Axis Energy’s scope will include </w:delText>
        </w:r>
        <w:r w:rsidR="00FE7250" w:rsidRPr="00AA4679" w:rsidDel="00534ECC">
          <w:rPr>
            <w:rPrChange w:id="3168" w:author="Josh Butler" w:date="2021-10-29T08:40:00Z">
              <w:rPr>
                <w:rFonts w:ascii="AvenirNext LT Pro Regular" w:hAnsi="AvenirNext LT Pro Regular"/>
                <w:sz w:val="22"/>
                <w:szCs w:val="22"/>
              </w:rPr>
            </w:rPrChange>
          </w:rPr>
          <w:delText>installation of incoming and outgoing feeder</w:delText>
        </w:r>
      </w:del>
      <w:ins w:id="3169" w:author="Jeff Filippo" w:date="2020-01-14T15:50:00Z">
        <w:del w:id="3170" w:author="Josh Butler" w:date="2021-10-29T16:34:00Z">
          <w:r w:rsidR="00CC10A0" w:rsidRPr="00AA4679" w:rsidDel="00534ECC">
            <w:rPr>
              <w:rPrChange w:id="3171" w:author="Josh Butler" w:date="2021-10-29T08:40:00Z">
                <w:rPr>
                  <w:rFonts w:ascii="AvenirNext LT Pro Regular" w:hAnsi="AvenirNext LT Pro Regular"/>
                  <w:sz w:val="22"/>
                  <w:szCs w:val="22"/>
                </w:rPr>
              </w:rPrChange>
            </w:rPr>
            <w:delText>s</w:delText>
          </w:r>
        </w:del>
      </w:ins>
      <w:del w:id="3172" w:author="Josh Butler" w:date="2021-10-29T16:34:00Z">
        <w:r w:rsidR="00FE7250" w:rsidRPr="00AA4679" w:rsidDel="00534ECC">
          <w:rPr>
            <w:rPrChange w:id="3173" w:author="Josh Butler" w:date="2021-10-29T08:40:00Z">
              <w:rPr>
                <w:rFonts w:ascii="AvenirNext LT Pro Regular" w:hAnsi="AvenirNext LT Pro Regular"/>
                <w:sz w:val="22"/>
                <w:szCs w:val="22"/>
              </w:rPr>
            </w:rPrChange>
          </w:rPr>
          <w:delText xml:space="preserve"> and data cabling only.</w:delText>
        </w:r>
      </w:del>
    </w:p>
    <w:p w14:paraId="1623EC22" w14:textId="4EC3B071" w:rsidR="006A7072" w:rsidRPr="00AA4679" w:rsidDel="00E640C2" w:rsidRDefault="006A7072">
      <w:pPr>
        <w:rPr>
          <w:del w:id="3174" w:author="Josh Butler" w:date="2021-10-29T16:35:00Z"/>
          <w:rPrChange w:id="3175" w:author="Josh Butler" w:date="2021-10-29T08:40:00Z">
            <w:rPr>
              <w:del w:id="3176" w:author="Josh Butler" w:date="2021-10-29T16:35:00Z"/>
              <w:rFonts w:ascii="AvenirNext LT Pro Regular" w:hAnsi="AvenirNext LT Pro Regular"/>
              <w:sz w:val="22"/>
              <w:szCs w:val="22"/>
            </w:rPr>
          </w:rPrChange>
        </w:rPr>
        <w:pPrChange w:id="3177" w:author="Josh Butler" w:date="2022-04-01T18:28:00Z">
          <w:pPr>
            <w:pStyle w:val="ListParagraph"/>
            <w:numPr>
              <w:ilvl w:val="1"/>
              <w:numId w:val="42"/>
            </w:numPr>
            <w:spacing w:before="0" w:after="0" w:line="240" w:lineRule="auto"/>
            <w:ind w:left="1440" w:hanging="360"/>
          </w:pPr>
        </w:pPrChange>
      </w:pPr>
      <w:del w:id="3178" w:author="Josh Butler" w:date="2021-10-29T16:35:00Z">
        <w:r w:rsidRPr="00AA4679" w:rsidDel="00E640C2">
          <w:rPr>
            <w:rPrChange w:id="3179" w:author="Josh Butler" w:date="2021-10-29T08:40:00Z">
              <w:rPr>
                <w:rFonts w:ascii="AvenirNext LT Pro Regular" w:hAnsi="AvenirNext LT Pro Regular"/>
                <w:sz w:val="22"/>
                <w:szCs w:val="22"/>
              </w:rPr>
            </w:rPrChange>
          </w:rPr>
          <w:delText xml:space="preserve">Rack to rack bonding jumpers between racks are </w:delText>
        </w:r>
        <w:r w:rsidR="006B28AF" w:rsidRPr="00AA4679" w:rsidDel="00534ECC">
          <w:rPr>
            <w:rPrChange w:id="3180" w:author="Josh Butler" w:date="2021-10-29T08:40:00Z">
              <w:rPr>
                <w:rFonts w:ascii="AvenirNext LT Pro Regular" w:hAnsi="AvenirNext LT Pro Regular"/>
                <w:sz w:val="22"/>
                <w:szCs w:val="22"/>
              </w:rPr>
            </w:rPrChange>
          </w:rPr>
          <w:delText xml:space="preserve">included </w:delText>
        </w:r>
        <w:r w:rsidR="006B28AF" w:rsidRPr="00AA4679" w:rsidDel="00E640C2">
          <w:rPr>
            <w:rPrChange w:id="3181" w:author="Josh Butler" w:date="2021-10-29T08:40:00Z">
              <w:rPr>
                <w:rFonts w:ascii="AvenirNext LT Pro Regular" w:hAnsi="AvenirNext LT Pro Regular"/>
                <w:sz w:val="22"/>
                <w:szCs w:val="22"/>
              </w:rPr>
            </w:rPrChange>
          </w:rPr>
          <w:delText>pending Structural</w:delText>
        </w:r>
        <w:r w:rsidRPr="00AA4679" w:rsidDel="00E640C2">
          <w:rPr>
            <w:rPrChange w:id="3182" w:author="Josh Butler" w:date="2021-10-29T08:40:00Z">
              <w:rPr>
                <w:rFonts w:ascii="AvenirNext LT Pro Regular" w:hAnsi="AvenirNext LT Pro Regular"/>
                <w:sz w:val="22"/>
                <w:szCs w:val="22"/>
              </w:rPr>
            </w:rPrChange>
          </w:rPr>
          <w:delText xml:space="preserve"> </w:delText>
        </w:r>
        <w:r w:rsidR="006B28AF" w:rsidRPr="00AA4679" w:rsidDel="00E640C2">
          <w:rPr>
            <w:rPrChange w:id="3183" w:author="Josh Butler" w:date="2021-10-29T08:40:00Z">
              <w:rPr>
                <w:rFonts w:ascii="AvenirNext LT Pro Regular" w:hAnsi="AvenirNext LT Pro Regular"/>
                <w:sz w:val="22"/>
                <w:szCs w:val="22"/>
              </w:rPr>
            </w:rPrChange>
          </w:rPr>
          <w:delText xml:space="preserve">manufacturing </w:delText>
        </w:r>
        <w:r w:rsidRPr="00AA4679" w:rsidDel="00E640C2">
          <w:rPr>
            <w:rPrChange w:id="3184" w:author="Josh Butler" w:date="2021-10-29T08:40:00Z">
              <w:rPr>
                <w:rFonts w:ascii="AvenirNext LT Pro Regular" w:hAnsi="AvenirNext LT Pro Regular"/>
                <w:sz w:val="22"/>
                <w:szCs w:val="22"/>
              </w:rPr>
            </w:rPrChange>
          </w:rPr>
          <w:delText>specific requirements.</w:delText>
        </w:r>
      </w:del>
    </w:p>
    <w:p w14:paraId="7B2684FA" w14:textId="7BDA6C7A" w:rsidR="006A7072" w:rsidRPr="00AA4679" w:rsidDel="00AF15A9" w:rsidRDefault="006A7072">
      <w:pPr>
        <w:rPr>
          <w:del w:id="3185" w:author="Josh Butler" w:date="2022-02-24T13:34:00Z"/>
          <w:rPrChange w:id="3186" w:author="Josh Butler" w:date="2021-10-29T08:40:00Z">
            <w:rPr>
              <w:del w:id="3187" w:author="Josh Butler" w:date="2022-02-24T13:34:00Z"/>
              <w:rFonts w:ascii="AvenirNext LT Pro Regular" w:hAnsi="AvenirNext LT Pro Regular"/>
              <w:sz w:val="22"/>
              <w:szCs w:val="22"/>
            </w:rPr>
          </w:rPrChange>
        </w:rPr>
        <w:pPrChange w:id="3188" w:author="Josh Butler" w:date="2022-04-01T18:28:00Z">
          <w:pPr>
            <w:pStyle w:val="ListParagraph"/>
            <w:ind w:left="1440"/>
          </w:pPr>
        </w:pPrChange>
      </w:pPr>
    </w:p>
    <w:p w14:paraId="0FC8669B" w14:textId="0B0525D6" w:rsidR="006A7072" w:rsidRPr="00AA4679" w:rsidDel="000222C4" w:rsidRDefault="006A7072">
      <w:pPr>
        <w:rPr>
          <w:del w:id="3189" w:author="Josh Butler" w:date="2022-04-01T18:28:00Z"/>
          <w:rFonts w:ascii="Times New Roman" w:hAnsi="Times New Roman" w:cs="Times New Roman"/>
          <w:sz w:val="22"/>
          <w:szCs w:val="22"/>
          <w:rPrChange w:id="3190" w:author="Josh Butler" w:date="2021-10-29T08:40:00Z">
            <w:rPr>
              <w:del w:id="3191" w:author="Josh Butler" w:date="2022-04-01T18:28:00Z"/>
              <w:rFonts w:ascii="AvenirNext LT Pro Regular" w:hAnsi="AvenirNext LT Pro Regular"/>
              <w:sz w:val="22"/>
              <w:szCs w:val="22"/>
            </w:rPr>
          </w:rPrChange>
        </w:rPr>
        <w:pPrChange w:id="3192" w:author="Josh Butler" w:date="2022-04-01T18:28:00Z">
          <w:pPr>
            <w:pStyle w:val="ListParagraph"/>
            <w:numPr>
              <w:numId w:val="42"/>
            </w:numPr>
            <w:spacing w:before="0" w:after="0" w:line="240" w:lineRule="auto"/>
            <w:ind w:left="1080" w:hanging="720"/>
          </w:pPr>
        </w:pPrChange>
      </w:pPr>
      <w:del w:id="3193" w:author="Josh Butler" w:date="2022-04-01T18:28:00Z">
        <w:r w:rsidRPr="00AA4679" w:rsidDel="000222C4">
          <w:rPr>
            <w:rFonts w:ascii="Times New Roman" w:hAnsi="Times New Roman" w:cs="Times New Roman"/>
            <w:sz w:val="22"/>
            <w:szCs w:val="22"/>
            <w:rPrChange w:id="3194" w:author="Josh Butler" w:date="2021-10-29T08:40:00Z">
              <w:rPr>
                <w:rFonts w:ascii="AvenirNext LT Pro Regular" w:hAnsi="AvenirNext LT Pro Regular"/>
                <w:sz w:val="22"/>
                <w:szCs w:val="22"/>
              </w:rPr>
            </w:rPrChange>
          </w:rPr>
          <w:delText>Testing &amp; Commissioning</w:delText>
        </w:r>
      </w:del>
    </w:p>
    <w:p w14:paraId="1614FE7C" w14:textId="5CA6BCF0" w:rsidR="006A7072" w:rsidRPr="00AA4679" w:rsidDel="000222C4" w:rsidRDefault="006A7072">
      <w:pPr>
        <w:rPr>
          <w:del w:id="3195" w:author="Josh Butler" w:date="2022-04-01T18:28:00Z"/>
          <w:rFonts w:ascii="Times New Roman" w:hAnsi="Times New Roman" w:cs="Times New Roman"/>
          <w:sz w:val="22"/>
          <w:szCs w:val="22"/>
          <w:rPrChange w:id="3196" w:author="Josh Butler" w:date="2021-10-29T08:40:00Z">
            <w:rPr>
              <w:del w:id="3197" w:author="Josh Butler" w:date="2022-04-01T18:28:00Z"/>
              <w:rFonts w:ascii="AvenirNext LT Pro Regular" w:hAnsi="AvenirNext LT Pro Regular"/>
              <w:sz w:val="22"/>
              <w:szCs w:val="22"/>
            </w:rPr>
          </w:rPrChange>
        </w:rPr>
        <w:pPrChange w:id="3198" w:author="Josh Butler" w:date="2022-04-01T18:28:00Z">
          <w:pPr>
            <w:pStyle w:val="ListParagraph"/>
            <w:numPr>
              <w:ilvl w:val="1"/>
              <w:numId w:val="42"/>
            </w:numPr>
            <w:spacing w:before="0" w:after="0" w:line="240" w:lineRule="auto"/>
            <w:ind w:left="1440" w:hanging="360"/>
          </w:pPr>
        </w:pPrChange>
      </w:pPr>
      <w:del w:id="3199" w:author="Josh Butler" w:date="2022-02-24T16:28:00Z">
        <w:r w:rsidRPr="00AA4679" w:rsidDel="00002D22">
          <w:rPr>
            <w:rFonts w:ascii="Times New Roman" w:hAnsi="Times New Roman" w:cs="Times New Roman"/>
            <w:sz w:val="22"/>
            <w:szCs w:val="22"/>
            <w:rPrChange w:id="3200" w:author="Josh Butler" w:date="2021-10-29T08:40:00Z">
              <w:rPr>
                <w:rFonts w:ascii="AvenirNext LT Pro Regular" w:hAnsi="AvenirNext LT Pro Regular"/>
                <w:sz w:val="22"/>
                <w:szCs w:val="22"/>
              </w:rPr>
            </w:rPrChange>
          </w:rPr>
          <w:delText xml:space="preserve">This proposal includes </w:delText>
        </w:r>
      </w:del>
      <w:del w:id="3201" w:author="Josh Butler" w:date="2022-04-01T18:28:00Z">
        <w:r w:rsidRPr="00AA4679" w:rsidDel="000222C4">
          <w:rPr>
            <w:rFonts w:ascii="Times New Roman" w:hAnsi="Times New Roman" w:cs="Times New Roman"/>
            <w:sz w:val="22"/>
            <w:szCs w:val="22"/>
            <w:rPrChange w:id="3202" w:author="Josh Butler" w:date="2021-10-29T08:40:00Z">
              <w:rPr>
                <w:rFonts w:ascii="AvenirNext LT Pro Regular" w:hAnsi="AvenirNext LT Pro Regular"/>
                <w:sz w:val="22"/>
                <w:szCs w:val="22"/>
              </w:rPr>
            </w:rPrChange>
          </w:rPr>
          <w:delText xml:space="preserve">Testing and Commissioning </w:delText>
        </w:r>
        <w:r w:rsidR="006B28AF" w:rsidRPr="00AA4679" w:rsidDel="000222C4">
          <w:rPr>
            <w:rFonts w:ascii="Times New Roman" w:hAnsi="Times New Roman" w:cs="Times New Roman"/>
            <w:sz w:val="22"/>
            <w:szCs w:val="22"/>
            <w:rPrChange w:id="3203" w:author="Josh Butler" w:date="2021-10-29T08:40:00Z">
              <w:rPr>
                <w:rFonts w:ascii="AvenirNext LT Pro Regular" w:hAnsi="AvenirNext LT Pro Regular"/>
                <w:sz w:val="22"/>
                <w:szCs w:val="22"/>
              </w:rPr>
            </w:rPrChange>
          </w:rPr>
          <w:delText>to include</w:delText>
        </w:r>
        <w:r w:rsidRPr="00AA4679" w:rsidDel="000222C4">
          <w:rPr>
            <w:rFonts w:ascii="Times New Roman" w:hAnsi="Times New Roman" w:cs="Times New Roman"/>
            <w:sz w:val="22"/>
            <w:szCs w:val="22"/>
            <w:rPrChange w:id="3204" w:author="Josh Butler" w:date="2021-10-29T08:40:00Z">
              <w:rPr>
                <w:rFonts w:ascii="AvenirNext LT Pro Regular" w:hAnsi="AvenirNext LT Pro Regular"/>
                <w:sz w:val="22"/>
                <w:szCs w:val="22"/>
              </w:rPr>
            </w:rPrChange>
          </w:rPr>
          <w:delText xml:space="preserve"> the </w:delText>
        </w:r>
        <w:r w:rsidR="006B28AF" w:rsidRPr="00AA4679" w:rsidDel="000222C4">
          <w:rPr>
            <w:rFonts w:ascii="Times New Roman" w:hAnsi="Times New Roman" w:cs="Times New Roman"/>
            <w:sz w:val="22"/>
            <w:szCs w:val="22"/>
            <w:rPrChange w:id="3205" w:author="Josh Butler" w:date="2021-10-29T08:40:00Z">
              <w:rPr>
                <w:rFonts w:ascii="AvenirNext LT Pro Regular" w:hAnsi="AvenirNext LT Pro Regular"/>
                <w:sz w:val="22"/>
                <w:szCs w:val="22"/>
              </w:rPr>
            </w:rPrChange>
          </w:rPr>
          <w:delText>following:</w:delText>
        </w:r>
      </w:del>
    </w:p>
    <w:p w14:paraId="6F5218B4" w14:textId="6BA27EC4" w:rsidR="000E6339" w:rsidRPr="00AA4679" w:rsidDel="000222C4" w:rsidRDefault="006A7072">
      <w:pPr>
        <w:rPr>
          <w:del w:id="3206" w:author="Josh Butler" w:date="2022-04-01T18:28:00Z"/>
          <w:rFonts w:ascii="Times New Roman" w:hAnsi="Times New Roman" w:cs="Times New Roman"/>
          <w:sz w:val="22"/>
          <w:szCs w:val="22"/>
          <w:rPrChange w:id="3207" w:author="Josh Butler" w:date="2021-10-29T08:40:00Z">
            <w:rPr>
              <w:del w:id="3208" w:author="Josh Butler" w:date="2022-04-01T18:28:00Z"/>
              <w:rFonts w:ascii="AvenirNext LT Pro Regular" w:hAnsi="AvenirNext LT Pro Regular"/>
              <w:sz w:val="22"/>
              <w:szCs w:val="22"/>
            </w:rPr>
          </w:rPrChange>
        </w:rPr>
        <w:pPrChange w:id="3209" w:author="Josh Butler" w:date="2022-04-01T18:28:00Z">
          <w:pPr>
            <w:pStyle w:val="ListParagraph"/>
            <w:numPr>
              <w:ilvl w:val="2"/>
              <w:numId w:val="42"/>
            </w:numPr>
            <w:spacing w:before="0" w:after="0" w:line="240" w:lineRule="auto"/>
            <w:ind w:left="2160" w:hanging="180"/>
          </w:pPr>
        </w:pPrChange>
      </w:pPr>
      <w:del w:id="3210" w:author="Josh Butler" w:date="2022-02-24T16:28:00Z">
        <w:r w:rsidRPr="00AA4679" w:rsidDel="00002D22">
          <w:rPr>
            <w:rFonts w:ascii="Times New Roman" w:hAnsi="Times New Roman" w:cs="Times New Roman"/>
            <w:sz w:val="22"/>
            <w:szCs w:val="22"/>
            <w:rPrChange w:id="3211" w:author="Josh Butler" w:date="2021-10-29T08:40:00Z">
              <w:rPr>
                <w:rFonts w:ascii="AvenirNext LT Pro Regular" w:hAnsi="AvenirNext LT Pro Regular"/>
                <w:sz w:val="22"/>
                <w:szCs w:val="22"/>
              </w:rPr>
            </w:rPrChange>
          </w:rPr>
          <w:delText>Standard electrical</w:delText>
        </w:r>
      </w:del>
      <w:del w:id="3212" w:author="Josh Butler" w:date="2022-04-01T18:28:00Z">
        <w:r w:rsidRPr="00AA4679" w:rsidDel="000222C4">
          <w:rPr>
            <w:rFonts w:ascii="Times New Roman" w:hAnsi="Times New Roman" w:cs="Times New Roman"/>
            <w:sz w:val="22"/>
            <w:szCs w:val="22"/>
            <w:rPrChange w:id="3213" w:author="Josh Butler" w:date="2021-10-29T08:40:00Z">
              <w:rPr>
                <w:rFonts w:ascii="AvenirNext LT Pro Regular" w:hAnsi="AvenirNext LT Pro Regular"/>
                <w:sz w:val="22"/>
                <w:szCs w:val="22"/>
              </w:rPr>
            </w:rPrChange>
          </w:rPr>
          <w:delText xml:space="preserve"> Ground Resistance Test</w:delText>
        </w:r>
      </w:del>
      <w:del w:id="3214" w:author="Josh Butler" w:date="2022-02-24T16:29:00Z">
        <w:r w:rsidRPr="00AA4679" w:rsidDel="00002D22">
          <w:rPr>
            <w:rFonts w:ascii="Times New Roman" w:hAnsi="Times New Roman" w:cs="Times New Roman"/>
            <w:sz w:val="22"/>
            <w:szCs w:val="22"/>
            <w:rPrChange w:id="3215" w:author="Josh Butler" w:date="2021-10-29T08:40:00Z">
              <w:rPr>
                <w:rFonts w:ascii="AvenirNext LT Pro Regular" w:hAnsi="AvenirNext LT Pro Regular"/>
                <w:sz w:val="22"/>
                <w:szCs w:val="22"/>
              </w:rPr>
            </w:rPrChange>
          </w:rPr>
          <w:delText xml:space="preserve">, </w:delText>
        </w:r>
      </w:del>
      <w:del w:id="3216" w:author="Josh Butler" w:date="2022-04-01T18:28:00Z">
        <w:r w:rsidRPr="00AA4679" w:rsidDel="000222C4">
          <w:rPr>
            <w:rFonts w:ascii="Times New Roman" w:hAnsi="Times New Roman" w:cs="Times New Roman"/>
            <w:sz w:val="22"/>
            <w:szCs w:val="22"/>
            <w:rPrChange w:id="3217" w:author="Josh Butler" w:date="2021-10-29T08:40:00Z">
              <w:rPr>
                <w:rFonts w:ascii="AvenirNext LT Pro Regular" w:hAnsi="AvenirNext LT Pro Regular"/>
                <w:sz w:val="22"/>
                <w:szCs w:val="22"/>
              </w:rPr>
            </w:rPrChange>
          </w:rPr>
          <w:delText>Insulation Resistance Test (Megger Test)</w:delText>
        </w:r>
      </w:del>
      <w:del w:id="3218" w:author="Josh Butler" w:date="2022-02-24T16:29:00Z">
        <w:r w:rsidRPr="00AA4679" w:rsidDel="00002D22">
          <w:rPr>
            <w:rFonts w:ascii="Times New Roman" w:hAnsi="Times New Roman" w:cs="Times New Roman"/>
            <w:sz w:val="22"/>
            <w:szCs w:val="22"/>
            <w:rPrChange w:id="3219" w:author="Josh Butler" w:date="2021-10-29T08:40:00Z">
              <w:rPr>
                <w:rFonts w:ascii="AvenirNext LT Pro Regular" w:hAnsi="AvenirNext LT Pro Regular"/>
                <w:sz w:val="22"/>
                <w:szCs w:val="22"/>
              </w:rPr>
            </w:rPrChange>
          </w:rPr>
          <w:delText xml:space="preserve">, </w:delText>
        </w:r>
      </w:del>
      <w:del w:id="3220" w:author="Josh Butler" w:date="2022-04-01T18:28:00Z">
        <w:r w:rsidRPr="00AA4679" w:rsidDel="000222C4">
          <w:rPr>
            <w:rFonts w:ascii="Times New Roman" w:hAnsi="Times New Roman" w:cs="Times New Roman"/>
            <w:sz w:val="22"/>
            <w:szCs w:val="22"/>
            <w:rPrChange w:id="3221" w:author="Josh Butler" w:date="2021-10-29T08:40:00Z">
              <w:rPr>
                <w:rFonts w:ascii="AvenirNext LT Pro Regular" w:hAnsi="AvenirNext LT Pro Regular"/>
                <w:sz w:val="22"/>
                <w:szCs w:val="22"/>
              </w:rPr>
            </w:rPrChange>
          </w:rPr>
          <w:delText>String Circuit Open Voltage Test</w:delText>
        </w:r>
      </w:del>
      <w:del w:id="3222" w:author="Josh Butler" w:date="2022-02-24T16:29:00Z">
        <w:r w:rsidRPr="00AA4679" w:rsidDel="00002D22">
          <w:rPr>
            <w:rFonts w:ascii="Times New Roman" w:hAnsi="Times New Roman" w:cs="Times New Roman"/>
            <w:sz w:val="22"/>
            <w:szCs w:val="22"/>
            <w:rPrChange w:id="3223" w:author="Josh Butler" w:date="2021-10-29T08:40:00Z">
              <w:rPr>
                <w:rFonts w:ascii="AvenirNext LT Pro Regular" w:hAnsi="AvenirNext LT Pro Regular"/>
                <w:sz w:val="22"/>
                <w:szCs w:val="22"/>
              </w:rPr>
            </w:rPrChange>
          </w:rPr>
          <w:delText xml:space="preserve">, </w:delText>
        </w:r>
      </w:del>
      <w:del w:id="3224" w:author="Josh Butler" w:date="2022-04-01T18:28:00Z">
        <w:r w:rsidRPr="00AA4679" w:rsidDel="000222C4">
          <w:rPr>
            <w:rFonts w:ascii="Times New Roman" w:hAnsi="Times New Roman" w:cs="Times New Roman"/>
            <w:sz w:val="22"/>
            <w:szCs w:val="22"/>
            <w:rPrChange w:id="3225" w:author="Josh Butler" w:date="2021-10-29T08:40:00Z">
              <w:rPr>
                <w:rFonts w:ascii="AvenirNext LT Pro Regular" w:hAnsi="AvenirNext LT Pro Regular"/>
                <w:sz w:val="22"/>
                <w:szCs w:val="22"/>
              </w:rPr>
            </w:rPrChange>
          </w:rPr>
          <w:delText>VLF</w:delText>
        </w:r>
      </w:del>
      <w:del w:id="3226" w:author="Josh Butler" w:date="2022-02-24T16:29:00Z">
        <w:r w:rsidRPr="00AA4679" w:rsidDel="00002D22">
          <w:rPr>
            <w:rFonts w:ascii="Times New Roman" w:hAnsi="Times New Roman" w:cs="Times New Roman"/>
            <w:sz w:val="22"/>
            <w:szCs w:val="22"/>
            <w:rPrChange w:id="3227" w:author="Josh Butler" w:date="2021-10-29T08:40:00Z">
              <w:rPr>
                <w:rFonts w:ascii="AvenirNext LT Pro Regular" w:hAnsi="AvenirNext LT Pro Regular"/>
                <w:sz w:val="22"/>
                <w:szCs w:val="22"/>
              </w:rPr>
            </w:rPrChange>
          </w:rPr>
          <w:delText xml:space="preserve"> and Inverter Installation/Pre-Commissioning Check</w:delText>
        </w:r>
        <w:r w:rsidR="006B28AF" w:rsidRPr="00AA4679" w:rsidDel="00002D22">
          <w:rPr>
            <w:rFonts w:ascii="Times New Roman" w:hAnsi="Times New Roman" w:cs="Times New Roman"/>
            <w:sz w:val="22"/>
            <w:szCs w:val="22"/>
            <w:rPrChange w:id="3228" w:author="Josh Butler" w:date="2021-10-29T08:40:00Z">
              <w:rPr>
                <w:rFonts w:ascii="AvenirNext LT Pro Regular" w:hAnsi="AvenirNext LT Pro Regular"/>
                <w:sz w:val="22"/>
                <w:szCs w:val="22"/>
              </w:rPr>
            </w:rPrChange>
          </w:rPr>
          <w:delText>s</w:delText>
        </w:r>
        <w:r w:rsidRPr="00AA4679" w:rsidDel="00002D22">
          <w:rPr>
            <w:rFonts w:ascii="Times New Roman" w:hAnsi="Times New Roman" w:cs="Times New Roman"/>
            <w:sz w:val="22"/>
            <w:szCs w:val="22"/>
            <w:rPrChange w:id="3229" w:author="Josh Butler" w:date="2021-10-29T08:40:00Z">
              <w:rPr>
                <w:rFonts w:ascii="AvenirNext LT Pro Regular" w:hAnsi="AvenirNext LT Pro Regular"/>
                <w:sz w:val="22"/>
                <w:szCs w:val="22"/>
              </w:rPr>
            </w:rPrChange>
          </w:rPr>
          <w:delText xml:space="preserve"> is included.</w:delText>
        </w:r>
      </w:del>
    </w:p>
    <w:p w14:paraId="740F86C0" w14:textId="6D640DC0" w:rsidR="006B28AF" w:rsidRPr="00AA4679" w:rsidDel="00E640C2" w:rsidRDefault="006B28AF">
      <w:pPr>
        <w:rPr>
          <w:del w:id="3230" w:author="Josh Butler" w:date="2021-10-29T16:36:00Z"/>
          <w:rFonts w:ascii="Times New Roman" w:hAnsi="Times New Roman" w:cs="Times New Roman"/>
          <w:sz w:val="22"/>
          <w:szCs w:val="22"/>
          <w:rPrChange w:id="3231" w:author="Josh Butler" w:date="2021-10-29T08:40:00Z">
            <w:rPr>
              <w:del w:id="3232" w:author="Josh Butler" w:date="2021-10-29T16:36:00Z"/>
              <w:rFonts w:ascii="AvenirNext LT Pro Regular" w:hAnsi="AvenirNext LT Pro Regular"/>
              <w:sz w:val="22"/>
              <w:szCs w:val="22"/>
            </w:rPr>
          </w:rPrChange>
        </w:rPr>
        <w:pPrChange w:id="3233" w:author="Josh Butler" w:date="2022-04-01T18:28:00Z">
          <w:pPr>
            <w:pStyle w:val="ListParagraph"/>
            <w:numPr>
              <w:ilvl w:val="2"/>
              <w:numId w:val="42"/>
            </w:numPr>
            <w:spacing w:before="0" w:after="0" w:line="240" w:lineRule="auto"/>
            <w:ind w:left="2160" w:hanging="180"/>
          </w:pPr>
        </w:pPrChange>
      </w:pPr>
      <w:del w:id="3234" w:author="Josh Butler" w:date="2021-10-29T16:36:00Z">
        <w:r w:rsidRPr="00AA4679" w:rsidDel="00E640C2">
          <w:rPr>
            <w:rFonts w:ascii="Times New Roman" w:hAnsi="Times New Roman" w:cs="Times New Roman"/>
            <w:sz w:val="22"/>
            <w:szCs w:val="22"/>
            <w:rPrChange w:id="3235" w:author="Josh Butler" w:date="2021-10-29T08:40:00Z">
              <w:rPr>
                <w:rFonts w:ascii="AvenirNext LT Pro Regular" w:hAnsi="AvenirNext LT Pro Regular"/>
                <w:sz w:val="22"/>
                <w:szCs w:val="22"/>
              </w:rPr>
            </w:rPrChange>
          </w:rPr>
          <w:delText>Tesla Megapack systems will be commissioned by others with assistance as needed from Axis Energy.</w:delText>
        </w:r>
      </w:del>
    </w:p>
    <w:p w14:paraId="12B175D4" w14:textId="39E15CA7" w:rsidR="006A7072" w:rsidRPr="00AA4679" w:rsidDel="00BA25A7" w:rsidRDefault="006A7072">
      <w:pPr>
        <w:rPr>
          <w:del w:id="3236" w:author="Josh Butler" w:date="2022-03-18T14:58:00Z"/>
          <w:rFonts w:ascii="Times New Roman" w:hAnsi="Times New Roman" w:cs="Times New Roman"/>
          <w:sz w:val="22"/>
          <w:szCs w:val="22"/>
          <w:rPrChange w:id="3237" w:author="Josh Butler" w:date="2021-10-29T08:40:00Z">
            <w:rPr>
              <w:del w:id="3238" w:author="Josh Butler" w:date="2022-03-18T14:58:00Z"/>
              <w:rFonts w:ascii="AvenirNext LT Pro Regular" w:hAnsi="AvenirNext LT Pro Regular"/>
              <w:sz w:val="22"/>
              <w:szCs w:val="22"/>
            </w:rPr>
          </w:rPrChange>
        </w:rPr>
        <w:pPrChange w:id="3239" w:author="Josh Butler" w:date="2022-04-01T18:28:00Z">
          <w:pPr>
            <w:pStyle w:val="ListParagraph"/>
            <w:numPr>
              <w:ilvl w:val="1"/>
              <w:numId w:val="42"/>
            </w:numPr>
            <w:spacing w:before="0" w:after="0" w:line="240" w:lineRule="auto"/>
            <w:ind w:left="1440" w:hanging="360"/>
          </w:pPr>
        </w:pPrChange>
      </w:pPr>
      <w:del w:id="3240" w:author="Josh Butler" w:date="2022-03-18T14:58:00Z">
        <w:r w:rsidRPr="00AA4679" w:rsidDel="00BA25A7">
          <w:rPr>
            <w:rFonts w:ascii="Times New Roman" w:hAnsi="Times New Roman" w:cs="Times New Roman"/>
            <w:sz w:val="22"/>
            <w:szCs w:val="22"/>
            <w:rPrChange w:id="3241" w:author="Josh Butler" w:date="2021-10-29T08:40:00Z">
              <w:rPr>
                <w:rFonts w:ascii="AvenirNext LT Pro Regular" w:hAnsi="AvenirNext LT Pro Regular"/>
                <w:sz w:val="22"/>
                <w:szCs w:val="22"/>
              </w:rPr>
            </w:rPrChange>
          </w:rPr>
          <w:delText>This proposal excludes costs associated with step-up transformer (TTR and winding resistance). If required, Axis Energy will provide an additional cost estimate for this service.</w:delText>
        </w:r>
      </w:del>
    </w:p>
    <w:p w14:paraId="3D020614" w14:textId="52DBFD79" w:rsidR="006A7072" w:rsidRPr="00AA4679" w:rsidDel="000E6339" w:rsidRDefault="006A7072">
      <w:pPr>
        <w:rPr>
          <w:del w:id="3242" w:author="Josh Butler" w:date="2022-02-25T11:41:00Z"/>
          <w:rFonts w:ascii="Times New Roman" w:hAnsi="Times New Roman" w:cs="Times New Roman"/>
          <w:sz w:val="22"/>
          <w:szCs w:val="22"/>
          <w:rPrChange w:id="3243" w:author="Josh Butler" w:date="2021-10-29T08:40:00Z">
            <w:rPr>
              <w:del w:id="3244" w:author="Josh Butler" w:date="2022-02-25T11:41:00Z"/>
              <w:rFonts w:ascii="AvenirNext LT Pro Regular" w:hAnsi="AvenirNext LT Pro Regular"/>
              <w:sz w:val="22"/>
              <w:szCs w:val="22"/>
            </w:rPr>
          </w:rPrChange>
        </w:rPr>
        <w:pPrChange w:id="3245" w:author="Josh Butler" w:date="2022-04-01T18:28:00Z">
          <w:pPr>
            <w:pStyle w:val="ListParagraph"/>
            <w:numPr>
              <w:ilvl w:val="1"/>
              <w:numId w:val="42"/>
            </w:numPr>
            <w:spacing w:before="0" w:after="0" w:line="240" w:lineRule="auto"/>
            <w:ind w:left="1440" w:hanging="360"/>
          </w:pPr>
        </w:pPrChange>
      </w:pPr>
      <w:del w:id="3246" w:author="Josh Butler" w:date="2022-02-25T11:41:00Z">
        <w:r w:rsidRPr="00AA4679" w:rsidDel="000E6339">
          <w:rPr>
            <w:rFonts w:ascii="Times New Roman" w:hAnsi="Times New Roman" w:cs="Times New Roman"/>
            <w:sz w:val="22"/>
            <w:szCs w:val="22"/>
            <w:rPrChange w:id="3247" w:author="Josh Butler" w:date="2021-10-29T08:40:00Z">
              <w:rPr>
                <w:rFonts w:ascii="AvenirNext LT Pro Regular" w:hAnsi="AvenirNext LT Pro Regular"/>
                <w:sz w:val="22"/>
                <w:szCs w:val="22"/>
              </w:rPr>
            </w:rPrChange>
          </w:rPr>
          <w:delText>This proposal excludes costs associated with IV curve trace testing and IR Thermal Imaging. If required, Axis Energy will provide an additional cost estimate for these services.</w:delText>
        </w:r>
      </w:del>
    </w:p>
    <w:p w14:paraId="11B012B9" w14:textId="48F9C156" w:rsidR="00FE7250" w:rsidRPr="00AA4679" w:rsidDel="000E6339" w:rsidRDefault="00FE7250">
      <w:pPr>
        <w:rPr>
          <w:del w:id="3248" w:author="Josh Butler" w:date="2022-02-25T11:41:00Z"/>
          <w:rFonts w:ascii="Times New Roman" w:hAnsi="Times New Roman" w:cs="Times New Roman"/>
          <w:sz w:val="22"/>
          <w:szCs w:val="22"/>
          <w:rPrChange w:id="3249" w:author="Josh Butler" w:date="2021-10-29T08:40:00Z">
            <w:rPr>
              <w:del w:id="3250" w:author="Josh Butler" w:date="2022-02-25T11:41:00Z"/>
              <w:rFonts w:ascii="AvenirNext LT Pro Regular" w:hAnsi="AvenirNext LT Pro Regular"/>
              <w:sz w:val="22"/>
              <w:szCs w:val="22"/>
            </w:rPr>
          </w:rPrChange>
        </w:rPr>
        <w:pPrChange w:id="3251" w:author="Josh Butler" w:date="2022-04-01T18:28:00Z">
          <w:pPr>
            <w:pStyle w:val="ListParagraph"/>
            <w:numPr>
              <w:ilvl w:val="1"/>
              <w:numId w:val="42"/>
            </w:numPr>
            <w:spacing w:before="0" w:after="0" w:line="240" w:lineRule="auto"/>
            <w:ind w:left="1440" w:hanging="360"/>
          </w:pPr>
        </w:pPrChange>
      </w:pPr>
      <w:del w:id="3252" w:author="Josh Butler" w:date="2022-02-25T11:41:00Z">
        <w:r w:rsidRPr="00AA4679" w:rsidDel="000E6339">
          <w:rPr>
            <w:rFonts w:ascii="Times New Roman" w:hAnsi="Times New Roman" w:cs="Times New Roman"/>
            <w:sz w:val="22"/>
            <w:szCs w:val="22"/>
            <w:rPrChange w:id="3253" w:author="Josh Butler" w:date="2021-10-29T08:40:00Z">
              <w:rPr>
                <w:rFonts w:ascii="AvenirNext LT Pro Regular" w:hAnsi="AvenirNext LT Pro Regular"/>
                <w:sz w:val="22"/>
                <w:szCs w:val="22"/>
              </w:rPr>
            </w:rPrChange>
          </w:rPr>
          <w:delText>This proposal excludes costs associated with system performance and capacity testing pending further clarification on testing requirements. If required, Axis Energy will provide an additional cost estimate for these services.</w:delText>
        </w:r>
      </w:del>
    </w:p>
    <w:p w14:paraId="2ACAF470" w14:textId="53E60662" w:rsidR="006A7072" w:rsidRPr="00AA4679" w:rsidDel="000222C4" w:rsidRDefault="006A7072">
      <w:pPr>
        <w:rPr>
          <w:del w:id="3254" w:author="Josh Butler" w:date="2022-04-01T18:28:00Z"/>
          <w:rFonts w:ascii="Times New Roman" w:hAnsi="Times New Roman" w:cs="Times New Roman"/>
          <w:sz w:val="22"/>
          <w:szCs w:val="22"/>
          <w:rPrChange w:id="3255" w:author="Josh Butler" w:date="2021-10-29T08:40:00Z">
            <w:rPr>
              <w:del w:id="3256" w:author="Josh Butler" w:date="2022-04-01T18:28:00Z"/>
              <w:rFonts w:ascii="AvenirNext LT Pro Regular" w:hAnsi="AvenirNext LT Pro Regular"/>
              <w:sz w:val="22"/>
              <w:szCs w:val="22"/>
            </w:rPr>
          </w:rPrChange>
        </w:rPr>
        <w:pPrChange w:id="3257" w:author="Josh Butler" w:date="2022-04-01T18:28:00Z">
          <w:pPr>
            <w:pStyle w:val="ListParagraph"/>
            <w:ind w:left="1440"/>
          </w:pPr>
        </w:pPrChange>
      </w:pPr>
    </w:p>
    <w:p w14:paraId="47102D20" w14:textId="39E154AB" w:rsidR="006A7072" w:rsidRPr="00AA4679" w:rsidDel="000222C4" w:rsidRDefault="006A7072">
      <w:pPr>
        <w:rPr>
          <w:del w:id="3258" w:author="Josh Butler" w:date="2022-04-01T18:28:00Z"/>
          <w:rFonts w:ascii="Times New Roman" w:hAnsi="Times New Roman" w:cs="Times New Roman"/>
          <w:sz w:val="22"/>
          <w:szCs w:val="22"/>
          <w:rPrChange w:id="3259" w:author="Josh Butler" w:date="2021-10-29T08:40:00Z">
            <w:rPr>
              <w:del w:id="3260" w:author="Josh Butler" w:date="2022-04-01T18:28:00Z"/>
              <w:rFonts w:ascii="AvenirNext LT Pro Regular" w:hAnsi="AvenirNext LT Pro Regular"/>
              <w:sz w:val="22"/>
              <w:szCs w:val="22"/>
            </w:rPr>
          </w:rPrChange>
        </w:rPr>
        <w:pPrChange w:id="3261" w:author="Josh Butler" w:date="2022-04-01T18:28:00Z">
          <w:pPr>
            <w:pStyle w:val="ListParagraph"/>
            <w:numPr>
              <w:numId w:val="42"/>
            </w:numPr>
            <w:spacing w:before="0" w:after="0" w:line="240" w:lineRule="auto"/>
            <w:ind w:left="1080" w:hanging="720"/>
          </w:pPr>
        </w:pPrChange>
      </w:pPr>
      <w:del w:id="3262" w:author="Josh Butler" w:date="2022-04-01T18:28:00Z">
        <w:r w:rsidRPr="00AA4679" w:rsidDel="000222C4">
          <w:rPr>
            <w:rFonts w:ascii="Times New Roman" w:hAnsi="Times New Roman" w:cs="Times New Roman"/>
            <w:sz w:val="22"/>
            <w:szCs w:val="22"/>
            <w:rPrChange w:id="3263" w:author="Josh Butler" w:date="2021-10-29T08:40:00Z">
              <w:rPr>
                <w:rFonts w:ascii="AvenirNext LT Pro Regular" w:hAnsi="AvenirNext LT Pro Regular"/>
                <w:sz w:val="22"/>
                <w:szCs w:val="22"/>
              </w:rPr>
            </w:rPrChange>
          </w:rPr>
          <w:delText>Exclusions</w:delText>
        </w:r>
      </w:del>
    </w:p>
    <w:p w14:paraId="6289BF95" w14:textId="38149170" w:rsidR="00BA25A7" w:rsidRPr="001132CB" w:rsidDel="000222C4" w:rsidRDefault="006A7072">
      <w:pPr>
        <w:rPr>
          <w:del w:id="3264" w:author="Josh Butler" w:date="2022-04-01T18:28:00Z"/>
          <w:rFonts w:ascii="Times New Roman" w:hAnsi="Times New Roman" w:cs="Times New Roman"/>
          <w:sz w:val="22"/>
          <w:szCs w:val="22"/>
          <w:rPrChange w:id="3265" w:author="Josh Butler" w:date="2022-02-24T16:33:00Z">
            <w:rPr>
              <w:del w:id="3266" w:author="Josh Butler" w:date="2022-04-01T18:28:00Z"/>
              <w:rFonts w:ascii="AvenirNext LT Pro Regular" w:hAnsi="AvenirNext LT Pro Regular"/>
              <w:sz w:val="22"/>
              <w:szCs w:val="22"/>
            </w:rPr>
          </w:rPrChange>
        </w:rPr>
        <w:pPrChange w:id="3267" w:author="Josh Butler" w:date="2022-04-01T18:28:00Z">
          <w:pPr>
            <w:pStyle w:val="ListParagraph"/>
            <w:numPr>
              <w:ilvl w:val="1"/>
              <w:numId w:val="42"/>
            </w:numPr>
            <w:spacing w:before="0" w:after="0" w:line="240" w:lineRule="auto"/>
            <w:ind w:left="1440" w:hanging="360"/>
          </w:pPr>
        </w:pPrChange>
      </w:pPr>
      <w:del w:id="3268" w:author="Josh Butler" w:date="2022-04-01T18:28:00Z">
        <w:r w:rsidRPr="00AA4679" w:rsidDel="000222C4">
          <w:rPr>
            <w:rFonts w:ascii="Times New Roman" w:hAnsi="Times New Roman" w:cs="Times New Roman"/>
            <w:sz w:val="22"/>
            <w:szCs w:val="22"/>
            <w:rPrChange w:id="3269" w:author="Josh Butler" w:date="2021-10-29T08:40:00Z">
              <w:rPr>
                <w:rFonts w:ascii="AvenirNext LT Pro Regular" w:hAnsi="AvenirNext LT Pro Regular"/>
                <w:sz w:val="22"/>
                <w:szCs w:val="22"/>
              </w:rPr>
            </w:rPrChange>
          </w:rPr>
          <w:delText>This Proposal does not include any costs or contingencies for rock</w:delText>
        </w:r>
        <w:r w:rsidR="006B28AF" w:rsidRPr="00AA4679" w:rsidDel="000222C4">
          <w:rPr>
            <w:rFonts w:ascii="Times New Roman" w:hAnsi="Times New Roman" w:cs="Times New Roman"/>
            <w:sz w:val="22"/>
            <w:szCs w:val="22"/>
            <w:rPrChange w:id="3270" w:author="Josh Butler" w:date="2021-10-29T08:40:00Z">
              <w:rPr>
                <w:rFonts w:ascii="AvenirNext LT Pro Regular" w:hAnsi="AvenirNext LT Pro Regular"/>
                <w:sz w:val="22"/>
                <w:szCs w:val="22"/>
              </w:rPr>
            </w:rPrChange>
          </w:rPr>
          <w:delText>, dewatering</w:delText>
        </w:r>
        <w:r w:rsidRPr="00AA4679" w:rsidDel="000222C4">
          <w:rPr>
            <w:rFonts w:ascii="Times New Roman" w:hAnsi="Times New Roman" w:cs="Times New Roman"/>
            <w:sz w:val="22"/>
            <w:szCs w:val="22"/>
            <w:rPrChange w:id="3271" w:author="Josh Butler" w:date="2021-10-29T08:40:00Z">
              <w:rPr>
                <w:rFonts w:ascii="AvenirNext LT Pro Regular" w:hAnsi="AvenirNext LT Pro Regular"/>
                <w:sz w:val="22"/>
                <w:szCs w:val="22"/>
              </w:rPr>
            </w:rPrChange>
          </w:rPr>
          <w:delText xml:space="preserve"> or other abnormal subsurface conditions, the Owner shall be responsible for the costs associated with correcting any such conditions.  </w:delText>
        </w:r>
      </w:del>
      <w:del w:id="3272" w:author="Josh Butler" w:date="2022-04-01T14:57:00Z">
        <w:r w:rsidRPr="00AA4679" w:rsidDel="007C2FBB">
          <w:rPr>
            <w:rFonts w:ascii="Times New Roman" w:hAnsi="Times New Roman" w:cs="Times New Roman"/>
            <w:sz w:val="22"/>
            <w:szCs w:val="22"/>
            <w:rPrChange w:id="3273" w:author="Josh Butler" w:date="2021-10-29T08:40:00Z">
              <w:rPr>
                <w:rFonts w:ascii="AvenirNext LT Pro Regular" w:hAnsi="AvenirNext LT Pro Regular"/>
                <w:sz w:val="22"/>
                <w:szCs w:val="22"/>
              </w:rPr>
            </w:rPrChange>
          </w:rPr>
          <w:delText xml:space="preserve">Should such abnormal conditions be encountered on the construction site in connection with trenching and footing excavation, directional boring or other utility services, Contractor should promptly inform </w:delText>
        </w:r>
      </w:del>
      <w:del w:id="3274" w:author="Josh Butler" w:date="2021-10-29T16:36:00Z">
        <w:r w:rsidR="006B28AF" w:rsidRPr="00AA4679" w:rsidDel="00E640C2">
          <w:rPr>
            <w:rFonts w:ascii="Times New Roman" w:hAnsi="Times New Roman" w:cs="Times New Roman"/>
            <w:sz w:val="22"/>
            <w:szCs w:val="22"/>
            <w:rPrChange w:id="3275" w:author="Josh Butler" w:date="2021-10-29T08:40:00Z">
              <w:rPr>
                <w:rFonts w:ascii="AvenirNext LT Pro Regular" w:hAnsi="AvenirNext LT Pro Regular"/>
                <w:sz w:val="22"/>
                <w:szCs w:val="22"/>
              </w:rPr>
            </w:rPrChange>
          </w:rPr>
          <w:delText>NCEMC</w:delText>
        </w:r>
        <w:r w:rsidRPr="00AA4679" w:rsidDel="00E640C2">
          <w:rPr>
            <w:rFonts w:ascii="Times New Roman" w:hAnsi="Times New Roman" w:cs="Times New Roman"/>
            <w:sz w:val="22"/>
            <w:szCs w:val="22"/>
            <w:rPrChange w:id="3276" w:author="Josh Butler" w:date="2021-10-29T08:40:00Z">
              <w:rPr>
                <w:rFonts w:ascii="AvenirNext LT Pro Regular" w:hAnsi="AvenirNext LT Pro Regular"/>
                <w:sz w:val="22"/>
                <w:szCs w:val="22"/>
              </w:rPr>
            </w:rPrChange>
          </w:rPr>
          <w:delText xml:space="preserve"> </w:delText>
        </w:r>
      </w:del>
      <w:del w:id="3277" w:author="Josh Butler" w:date="2022-04-01T14:57:00Z">
        <w:r w:rsidRPr="00AA4679" w:rsidDel="007C2FBB">
          <w:rPr>
            <w:rFonts w:ascii="Times New Roman" w:hAnsi="Times New Roman" w:cs="Times New Roman"/>
            <w:sz w:val="22"/>
            <w:szCs w:val="22"/>
            <w:rPrChange w:id="3278" w:author="Josh Butler" w:date="2021-10-29T08:40:00Z">
              <w:rPr>
                <w:rFonts w:ascii="AvenirNext LT Pro Regular" w:hAnsi="AvenirNext LT Pro Regular"/>
                <w:sz w:val="22"/>
                <w:szCs w:val="22"/>
              </w:rPr>
            </w:rPrChange>
          </w:rPr>
          <w:delText>of same and estimated costs of the additional work. Such costs may include, but are not necessarily limited to over digging, jack hammer</w:delText>
        </w:r>
        <w:r w:rsidR="006B28AF" w:rsidRPr="00AA4679" w:rsidDel="007C2FBB">
          <w:rPr>
            <w:rFonts w:ascii="Times New Roman" w:hAnsi="Times New Roman" w:cs="Times New Roman"/>
            <w:sz w:val="22"/>
            <w:szCs w:val="22"/>
            <w:rPrChange w:id="3279" w:author="Josh Butler" w:date="2021-10-29T08:40:00Z">
              <w:rPr>
                <w:rFonts w:ascii="AvenirNext LT Pro Regular" w:hAnsi="AvenirNext LT Pro Regular"/>
                <w:sz w:val="22"/>
                <w:szCs w:val="22"/>
              </w:rPr>
            </w:rPrChange>
          </w:rPr>
          <w:delText xml:space="preserve">, </w:delText>
        </w:r>
        <w:r w:rsidRPr="00AA4679" w:rsidDel="007C2FBB">
          <w:rPr>
            <w:rFonts w:ascii="Times New Roman" w:hAnsi="Times New Roman" w:cs="Times New Roman"/>
            <w:sz w:val="22"/>
            <w:szCs w:val="22"/>
            <w:rPrChange w:id="3280" w:author="Josh Butler" w:date="2021-10-29T08:40:00Z">
              <w:rPr>
                <w:rFonts w:ascii="AvenirNext LT Pro Regular" w:hAnsi="AvenirNext LT Pro Regular"/>
                <w:sz w:val="22"/>
                <w:szCs w:val="22"/>
              </w:rPr>
            </w:rPrChange>
          </w:rPr>
          <w:delText>drill</w:delText>
        </w:r>
        <w:r w:rsidR="006B28AF" w:rsidRPr="00AA4679" w:rsidDel="007C2FBB">
          <w:rPr>
            <w:rFonts w:ascii="Times New Roman" w:hAnsi="Times New Roman" w:cs="Times New Roman"/>
            <w:sz w:val="22"/>
            <w:szCs w:val="22"/>
            <w:rPrChange w:id="3281" w:author="Josh Butler" w:date="2021-10-29T08:40:00Z">
              <w:rPr>
                <w:rFonts w:ascii="AvenirNext LT Pro Regular" w:hAnsi="AvenirNext LT Pro Regular"/>
                <w:sz w:val="22"/>
                <w:szCs w:val="22"/>
              </w:rPr>
            </w:rPrChange>
          </w:rPr>
          <w:delText>ing and pumping</w:delText>
        </w:r>
        <w:r w:rsidRPr="00AA4679" w:rsidDel="007C2FBB">
          <w:rPr>
            <w:rFonts w:ascii="Times New Roman" w:hAnsi="Times New Roman" w:cs="Times New Roman"/>
            <w:sz w:val="22"/>
            <w:szCs w:val="22"/>
            <w:rPrChange w:id="3282" w:author="Josh Butler" w:date="2021-10-29T08:40:00Z">
              <w:rPr>
                <w:rFonts w:ascii="AvenirNext LT Pro Regular" w:hAnsi="AvenirNext LT Pro Regular"/>
                <w:sz w:val="22"/>
                <w:szCs w:val="22"/>
              </w:rPr>
            </w:rPrChange>
          </w:rPr>
          <w:delText xml:space="preserve"> operations.</w:delText>
        </w:r>
        <w:r w:rsidRPr="001132CB" w:rsidDel="007C2FBB">
          <w:rPr>
            <w:rFonts w:ascii="Times New Roman" w:hAnsi="Times New Roman" w:cs="Times New Roman"/>
            <w:sz w:val="22"/>
            <w:szCs w:val="22"/>
            <w:rPrChange w:id="3283" w:author="Josh Butler" w:date="2022-02-24T16:33:00Z">
              <w:rPr>
                <w:rFonts w:ascii="AvenirNext LT Pro Regular" w:hAnsi="AvenirNext LT Pro Regular"/>
                <w:sz w:val="22"/>
                <w:szCs w:val="22"/>
              </w:rPr>
            </w:rPrChange>
          </w:rPr>
          <w:delText xml:space="preserve">  </w:delText>
        </w:r>
      </w:del>
    </w:p>
    <w:p w14:paraId="0283F399" w14:textId="3F5224AF" w:rsidR="00E640C2" w:rsidRPr="00AA4679" w:rsidDel="000222C4" w:rsidRDefault="006A7072">
      <w:pPr>
        <w:rPr>
          <w:del w:id="3284" w:author="Josh Butler" w:date="2022-04-01T18:28:00Z"/>
          <w:rFonts w:ascii="Times New Roman" w:hAnsi="Times New Roman" w:cs="Times New Roman"/>
          <w:sz w:val="22"/>
          <w:szCs w:val="22"/>
          <w:rPrChange w:id="3285" w:author="Josh Butler" w:date="2021-10-29T08:40:00Z">
            <w:rPr>
              <w:del w:id="3286" w:author="Josh Butler" w:date="2022-04-01T18:28:00Z"/>
              <w:rFonts w:ascii="AvenirNext LT Pro Regular" w:hAnsi="AvenirNext LT Pro Regular"/>
              <w:sz w:val="22"/>
              <w:szCs w:val="22"/>
            </w:rPr>
          </w:rPrChange>
        </w:rPr>
        <w:pPrChange w:id="3287" w:author="Josh Butler" w:date="2022-04-01T18:28:00Z">
          <w:pPr>
            <w:pStyle w:val="ListParagraph"/>
            <w:numPr>
              <w:ilvl w:val="1"/>
              <w:numId w:val="42"/>
            </w:numPr>
            <w:spacing w:before="0" w:after="0" w:line="240" w:lineRule="auto"/>
            <w:ind w:left="1440" w:hanging="360"/>
          </w:pPr>
        </w:pPrChange>
      </w:pPr>
      <w:del w:id="3288" w:author="Josh Butler" w:date="2022-04-01T18:28:00Z">
        <w:r w:rsidRPr="00AA4679" w:rsidDel="000222C4">
          <w:rPr>
            <w:rFonts w:ascii="Times New Roman" w:hAnsi="Times New Roman" w:cs="Times New Roman"/>
            <w:sz w:val="22"/>
            <w:szCs w:val="22"/>
            <w:rPrChange w:id="3289" w:author="Josh Butler" w:date="2021-10-29T08:40:00Z">
              <w:rPr>
                <w:rFonts w:ascii="AvenirNext LT Pro Regular" w:hAnsi="AvenirNext LT Pro Regular"/>
                <w:sz w:val="22"/>
                <w:szCs w:val="22"/>
              </w:rPr>
            </w:rPrChange>
          </w:rPr>
          <w:delText>Bid</w:delText>
        </w:r>
      </w:del>
      <w:del w:id="3290" w:author="Josh Butler" w:date="2022-02-24T16:30:00Z">
        <w:r w:rsidRPr="00AA4679" w:rsidDel="00002D22">
          <w:rPr>
            <w:rFonts w:ascii="Times New Roman" w:hAnsi="Times New Roman" w:cs="Times New Roman"/>
            <w:sz w:val="22"/>
            <w:szCs w:val="22"/>
            <w:rPrChange w:id="3291" w:author="Josh Butler" w:date="2021-10-29T08:40:00Z">
              <w:rPr>
                <w:rFonts w:ascii="AvenirNext LT Pro Regular" w:hAnsi="AvenirNext LT Pro Regular"/>
                <w:sz w:val="22"/>
                <w:szCs w:val="22"/>
              </w:rPr>
            </w:rPrChange>
          </w:rPr>
          <w:delText>, performance and/or payment</w:delText>
        </w:r>
      </w:del>
      <w:del w:id="3292" w:author="Josh Butler" w:date="2022-04-01T18:28:00Z">
        <w:r w:rsidRPr="00AA4679" w:rsidDel="000222C4">
          <w:rPr>
            <w:rFonts w:ascii="Times New Roman" w:hAnsi="Times New Roman" w:cs="Times New Roman"/>
            <w:sz w:val="22"/>
            <w:szCs w:val="22"/>
            <w:rPrChange w:id="3293" w:author="Josh Butler" w:date="2021-10-29T08:40:00Z">
              <w:rPr>
                <w:rFonts w:ascii="AvenirNext LT Pro Regular" w:hAnsi="AvenirNext LT Pro Regular"/>
                <w:sz w:val="22"/>
                <w:szCs w:val="22"/>
              </w:rPr>
            </w:rPrChange>
          </w:rPr>
          <w:delText xml:space="preserve"> bond</w:delText>
        </w:r>
      </w:del>
      <w:del w:id="3294" w:author="Josh Butler" w:date="2022-02-24T16:30:00Z">
        <w:r w:rsidRPr="00AA4679" w:rsidDel="00002D22">
          <w:rPr>
            <w:rFonts w:ascii="Times New Roman" w:hAnsi="Times New Roman" w:cs="Times New Roman"/>
            <w:sz w:val="22"/>
            <w:szCs w:val="22"/>
            <w:rPrChange w:id="3295" w:author="Josh Butler" w:date="2021-10-29T08:40:00Z">
              <w:rPr>
                <w:rFonts w:ascii="AvenirNext LT Pro Regular" w:hAnsi="AvenirNext LT Pro Regular"/>
                <w:sz w:val="22"/>
                <w:szCs w:val="22"/>
              </w:rPr>
            </w:rPrChange>
          </w:rPr>
          <w:delText>s are not included in this proposal but can be added for a percentage of contract value</w:delText>
        </w:r>
      </w:del>
      <w:del w:id="3296" w:author="Josh Butler" w:date="2022-04-01T18:28:00Z">
        <w:r w:rsidRPr="00AA4679" w:rsidDel="000222C4">
          <w:rPr>
            <w:rFonts w:ascii="Times New Roman" w:hAnsi="Times New Roman" w:cs="Times New Roman"/>
            <w:sz w:val="22"/>
            <w:szCs w:val="22"/>
            <w:rPrChange w:id="3297" w:author="Josh Butler" w:date="2021-10-29T08:40:00Z">
              <w:rPr>
                <w:rFonts w:ascii="AvenirNext LT Pro Regular" w:hAnsi="AvenirNext LT Pro Regular"/>
                <w:sz w:val="22"/>
                <w:szCs w:val="22"/>
              </w:rPr>
            </w:rPrChange>
          </w:rPr>
          <w:delText>.</w:delText>
        </w:r>
      </w:del>
    </w:p>
    <w:p w14:paraId="07CEDF81" w14:textId="7C299289" w:rsidR="006A7072" w:rsidRPr="00AA4679" w:rsidDel="000222C4" w:rsidRDefault="006A7072">
      <w:pPr>
        <w:rPr>
          <w:del w:id="3298" w:author="Josh Butler" w:date="2022-04-01T18:28:00Z"/>
          <w:rFonts w:ascii="Times New Roman" w:hAnsi="Times New Roman" w:cs="Times New Roman"/>
          <w:sz w:val="22"/>
          <w:szCs w:val="22"/>
          <w:rPrChange w:id="3299" w:author="Josh Butler" w:date="2021-10-29T08:40:00Z">
            <w:rPr>
              <w:del w:id="3300" w:author="Josh Butler" w:date="2022-04-01T18:28:00Z"/>
              <w:rFonts w:ascii="AvenirNext LT Pro Regular" w:hAnsi="AvenirNext LT Pro Regular"/>
              <w:sz w:val="22"/>
              <w:szCs w:val="22"/>
            </w:rPr>
          </w:rPrChange>
        </w:rPr>
        <w:pPrChange w:id="3301" w:author="Josh Butler" w:date="2022-04-01T18:28:00Z">
          <w:pPr>
            <w:ind w:firstLine="720"/>
          </w:pPr>
        </w:pPrChange>
      </w:pPr>
      <w:del w:id="3302" w:author="Josh Butler" w:date="2022-04-01T18:28:00Z">
        <w:r w:rsidRPr="00AA4679" w:rsidDel="000222C4">
          <w:rPr>
            <w:rFonts w:ascii="Times New Roman" w:hAnsi="Times New Roman" w:cs="Times New Roman"/>
            <w:sz w:val="22"/>
            <w:szCs w:val="22"/>
            <w:rPrChange w:id="3303" w:author="Josh Butler" w:date="2021-10-29T08:40:00Z">
              <w:rPr>
                <w:rFonts w:ascii="AvenirNext LT Pro Regular" w:hAnsi="AvenirNext LT Pro Regular"/>
                <w:sz w:val="22"/>
                <w:szCs w:val="22"/>
              </w:rPr>
            </w:rPrChange>
          </w:rPr>
          <w:delText xml:space="preserve">Axis Energy will perform the work under the direction of qualified and responsible representatives.  The Axis Energy Project Management staff will perform an on-going project review to control the project and will provide input to assist in the coordination of the trades.  This coordination effort will eliminate conflicts, ensure technical accuracy and provide the quality assurance necessary for an effective installation. </w:delText>
        </w:r>
      </w:del>
    </w:p>
    <w:p w14:paraId="266101D3" w14:textId="18C4CE10" w:rsidR="006A7072" w:rsidRPr="00AA4679" w:rsidDel="000222C4" w:rsidRDefault="006A7072">
      <w:pPr>
        <w:rPr>
          <w:del w:id="3304" w:author="Josh Butler" w:date="2022-04-01T18:28:00Z"/>
          <w:rFonts w:ascii="Times New Roman" w:hAnsi="Times New Roman" w:cs="Times New Roman"/>
          <w:sz w:val="22"/>
          <w:szCs w:val="22"/>
          <w:rPrChange w:id="3305" w:author="Josh Butler" w:date="2021-10-29T08:40:00Z">
            <w:rPr>
              <w:del w:id="3306" w:author="Josh Butler" w:date="2022-04-01T18:28:00Z"/>
              <w:rFonts w:ascii="AvenirNext LT Pro Regular" w:hAnsi="AvenirNext LT Pro Regular"/>
              <w:sz w:val="22"/>
              <w:szCs w:val="22"/>
            </w:rPr>
          </w:rPrChange>
        </w:rPr>
      </w:pPr>
      <w:del w:id="3307" w:author="Josh Butler" w:date="2022-04-01T18:28:00Z">
        <w:r w:rsidRPr="00AA4679" w:rsidDel="000222C4">
          <w:rPr>
            <w:rFonts w:ascii="Times New Roman" w:hAnsi="Times New Roman" w:cs="Times New Roman"/>
            <w:sz w:val="22"/>
            <w:szCs w:val="22"/>
            <w:rPrChange w:id="3308" w:author="Josh Butler" w:date="2021-10-29T08:40:00Z">
              <w:rPr>
                <w:rFonts w:ascii="AvenirNext LT Pro Regular" w:hAnsi="AvenirNext LT Pro Regular"/>
                <w:sz w:val="22"/>
                <w:szCs w:val="22"/>
              </w:rPr>
            </w:rPrChange>
          </w:rPr>
          <w:tab/>
          <w:delText xml:space="preserve">Safety is Axis Energy’s highest priority; our commitment to provide the safest possible work environment for all personnel has </w:delText>
        </w:r>
      </w:del>
      <w:del w:id="3309" w:author="Josh Butler" w:date="2021-10-29T08:41:00Z">
        <w:r w:rsidRPr="00AA4679" w:rsidDel="00AA4679">
          <w:rPr>
            <w:rFonts w:ascii="Times New Roman" w:hAnsi="Times New Roman" w:cs="Times New Roman"/>
            <w:strike/>
            <w:sz w:val="22"/>
            <w:szCs w:val="22"/>
            <w:rPrChange w:id="3310" w:author="Josh Butler" w:date="2021-10-29T08:40:00Z">
              <w:rPr>
                <w:rFonts w:ascii="AvenirNext LT Pro Regular" w:hAnsi="AvenirNext LT Pro Regular"/>
                <w:sz w:val="22"/>
                <w:szCs w:val="22"/>
              </w:rPr>
            </w:rPrChange>
          </w:rPr>
          <w:delText>consistency</w:delText>
        </w:r>
        <w:r w:rsidRPr="00AA4679" w:rsidDel="00AA4679">
          <w:rPr>
            <w:rFonts w:ascii="Times New Roman" w:hAnsi="Times New Roman" w:cs="Times New Roman"/>
            <w:sz w:val="22"/>
            <w:szCs w:val="22"/>
            <w:rPrChange w:id="3311" w:author="Josh Butler" w:date="2021-10-29T08:40:00Z">
              <w:rPr>
                <w:rFonts w:ascii="AvenirNext LT Pro Regular" w:hAnsi="AvenirNext LT Pro Regular"/>
                <w:sz w:val="22"/>
                <w:szCs w:val="22"/>
              </w:rPr>
            </w:rPrChange>
          </w:rPr>
          <w:delText xml:space="preserve"> </w:delText>
        </w:r>
      </w:del>
      <w:ins w:id="3312" w:author="Jeff Filippo" w:date="2020-01-14T15:52:00Z">
        <w:del w:id="3313" w:author="Josh Butler" w:date="2022-04-01T18:28:00Z">
          <w:r w:rsidR="00CC10A0" w:rsidRPr="00AA4679" w:rsidDel="000222C4">
            <w:rPr>
              <w:rFonts w:ascii="Times New Roman" w:hAnsi="Times New Roman" w:cs="Times New Roman"/>
              <w:sz w:val="22"/>
              <w:szCs w:val="22"/>
              <w:rPrChange w:id="3314" w:author="Josh Butler" w:date="2021-10-29T08:40:00Z">
                <w:rPr>
                  <w:rFonts w:ascii="AvenirNext LT Pro Regular" w:hAnsi="AvenirNext LT Pro Regular"/>
                  <w:sz w:val="22"/>
                  <w:szCs w:val="22"/>
                </w:rPr>
              </w:rPrChange>
            </w:rPr>
            <w:delText xml:space="preserve">consistently </w:delText>
          </w:r>
        </w:del>
      </w:ins>
      <w:del w:id="3315" w:author="Josh Butler" w:date="2022-04-01T18:28:00Z">
        <w:r w:rsidRPr="00AA4679" w:rsidDel="000222C4">
          <w:rPr>
            <w:rFonts w:ascii="Times New Roman" w:hAnsi="Times New Roman" w:cs="Times New Roman"/>
            <w:sz w:val="22"/>
            <w:szCs w:val="22"/>
            <w:rPrChange w:id="3316" w:author="Josh Butler" w:date="2021-10-29T08:40:00Z">
              <w:rPr>
                <w:rFonts w:ascii="AvenirNext LT Pro Regular" w:hAnsi="AvenirNext LT Pro Regular"/>
                <w:sz w:val="22"/>
                <w:szCs w:val="22"/>
              </w:rPr>
            </w:rPrChange>
          </w:rPr>
          <w:delText>yielded incident rates well below the national average.  Site specific Accident Prevention Plans are developed and implemented on every project.</w:delText>
        </w:r>
      </w:del>
    </w:p>
    <w:p w14:paraId="728FCAB3" w14:textId="0EF69A28" w:rsidR="006A7072" w:rsidRPr="00AA4679" w:rsidDel="000222C4" w:rsidRDefault="006A7072">
      <w:pPr>
        <w:rPr>
          <w:del w:id="3317" w:author="Josh Butler" w:date="2022-04-01T18:28:00Z"/>
          <w:rFonts w:ascii="Times New Roman" w:hAnsi="Times New Roman" w:cs="Times New Roman"/>
          <w:sz w:val="22"/>
          <w:szCs w:val="22"/>
          <w:rPrChange w:id="3318" w:author="Josh Butler" w:date="2021-10-29T08:40:00Z">
            <w:rPr>
              <w:del w:id="3319" w:author="Josh Butler" w:date="2022-04-01T18:28:00Z"/>
              <w:rFonts w:ascii="AvenirNext LT Pro Regular" w:hAnsi="AvenirNext LT Pro Regular"/>
              <w:sz w:val="22"/>
              <w:szCs w:val="22"/>
            </w:rPr>
          </w:rPrChange>
        </w:rPr>
        <w:pPrChange w:id="3320" w:author="Josh Butler" w:date="2022-04-01T18:28:00Z">
          <w:pPr>
            <w:ind w:firstLine="720"/>
            <w:contextualSpacing/>
            <w:mirrorIndents/>
          </w:pPr>
        </w:pPrChange>
      </w:pPr>
      <w:del w:id="3321" w:author="Josh Butler" w:date="2022-04-01T18:28:00Z">
        <w:r w:rsidRPr="00AA4679" w:rsidDel="000222C4">
          <w:rPr>
            <w:rFonts w:ascii="Times New Roman" w:hAnsi="Times New Roman" w:cs="Times New Roman"/>
            <w:sz w:val="22"/>
            <w:szCs w:val="22"/>
            <w:rPrChange w:id="3322" w:author="Josh Butler" w:date="2021-10-29T08:40:00Z">
              <w:rPr>
                <w:rFonts w:ascii="AvenirNext LT Pro Regular" w:hAnsi="AvenirNext LT Pro Regular"/>
                <w:sz w:val="22"/>
                <w:szCs w:val="22"/>
              </w:rPr>
            </w:rPrChange>
          </w:rPr>
          <w:delText xml:space="preserve">Axis Energy would like to thank you for the opportunity to submit this full scope proposal and is very confident in our ability to provide a safe, on time, and </w:delText>
        </w:r>
      </w:del>
      <w:del w:id="3323" w:author="Josh Butler" w:date="2022-02-24T17:40:00Z">
        <w:r w:rsidRPr="00AA4679" w:rsidDel="00963C84">
          <w:rPr>
            <w:rFonts w:ascii="Times New Roman" w:hAnsi="Times New Roman" w:cs="Times New Roman"/>
            <w:sz w:val="22"/>
            <w:szCs w:val="22"/>
            <w:rPrChange w:id="3324" w:author="Josh Butler" w:date="2021-10-29T08:40:00Z">
              <w:rPr>
                <w:rFonts w:ascii="AvenirNext LT Pro Regular" w:hAnsi="AvenirNext LT Pro Regular"/>
                <w:sz w:val="22"/>
                <w:szCs w:val="22"/>
              </w:rPr>
            </w:rPrChange>
          </w:rPr>
          <w:delText>high quality</w:delText>
        </w:r>
      </w:del>
      <w:del w:id="3325" w:author="Josh Butler" w:date="2022-04-01T18:28:00Z">
        <w:r w:rsidRPr="00AA4679" w:rsidDel="000222C4">
          <w:rPr>
            <w:rFonts w:ascii="Times New Roman" w:hAnsi="Times New Roman" w:cs="Times New Roman"/>
            <w:sz w:val="22"/>
            <w:szCs w:val="22"/>
            <w:rPrChange w:id="3326" w:author="Josh Butler" w:date="2021-10-29T08:40:00Z">
              <w:rPr>
                <w:rFonts w:ascii="AvenirNext LT Pro Regular" w:hAnsi="AvenirNext LT Pro Regular"/>
                <w:sz w:val="22"/>
                <w:szCs w:val="22"/>
              </w:rPr>
            </w:rPrChange>
          </w:rPr>
          <w:delText xml:space="preserve"> installation.  If you have any questions or need further information, please contact the undersigned at 919/346-8333.</w:delText>
        </w:r>
      </w:del>
    </w:p>
    <w:p w14:paraId="11602712" w14:textId="25849C71" w:rsidR="006A7072" w:rsidRPr="00AA4679" w:rsidDel="000222C4" w:rsidRDefault="006A7072">
      <w:pPr>
        <w:rPr>
          <w:del w:id="3327" w:author="Josh Butler" w:date="2022-04-01T18:28:00Z"/>
          <w:rFonts w:ascii="Times New Roman" w:hAnsi="Times New Roman" w:cs="Times New Roman"/>
          <w:sz w:val="22"/>
          <w:szCs w:val="22"/>
          <w:rPrChange w:id="3328" w:author="Josh Butler" w:date="2021-10-29T08:40:00Z">
            <w:rPr>
              <w:del w:id="3329" w:author="Josh Butler" w:date="2022-04-01T18:28:00Z"/>
              <w:rFonts w:ascii="AvenirNext LT Pro Regular" w:hAnsi="AvenirNext LT Pro Regular"/>
              <w:sz w:val="22"/>
              <w:szCs w:val="22"/>
            </w:rPr>
          </w:rPrChange>
        </w:rPr>
        <w:pPrChange w:id="3330" w:author="Josh Butler" w:date="2022-04-01T18:28:00Z">
          <w:pPr>
            <w:contextualSpacing/>
            <w:mirrorIndents/>
          </w:pPr>
        </w:pPrChange>
      </w:pPr>
    </w:p>
    <w:p w14:paraId="30C7A2B3" w14:textId="1DC5057D" w:rsidR="006A7072" w:rsidRPr="00AA4679" w:rsidDel="000222C4" w:rsidRDefault="006A7072">
      <w:pPr>
        <w:rPr>
          <w:del w:id="3331" w:author="Josh Butler" w:date="2022-04-01T18:28:00Z"/>
          <w:rFonts w:ascii="Times New Roman" w:hAnsi="Times New Roman" w:cs="Times New Roman"/>
          <w:sz w:val="22"/>
          <w:szCs w:val="22"/>
          <w:rPrChange w:id="3332" w:author="Josh Butler" w:date="2021-10-29T08:40:00Z">
            <w:rPr>
              <w:del w:id="3333" w:author="Josh Butler" w:date="2022-04-01T18:28:00Z"/>
              <w:rFonts w:ascii="AvenirNext LT Pro Regular" w:hAnsi="AvenirNext LT Pro Regular"/>
              <w:sz w:val="22"/>
              <w:szCs w:val="22"/>
            </w:rPr>
          </w:rPrChange>
        </w:rPr>
        <w:pPrChange w:id="3334" w:author="Josh Butler" w:date="2022-04-01T18:28:00Z">
          <w:pPr>
            <w:contextualSpacing/>
            <w:mirrorIndents/>
          </w:pPr>
        </w:pPrChange>
      </w:pPr>
      <w:del w:id="3335" w:author="Josh Butler" w:date="2022-04-01T18:28:00Z">
        <w:r w:rsidRPr="00AA4679" w:rsidDel="000222C4">
          <w:rPr>
            <w:rFonts w:ascii="Times New Roman" w:hAnsi="Times New Roman" w:cs="Times New Roman"/>
            <w:sz w:val="22"/>
            <w:szCs w:val="22"/>
            <w:rPrChange w:id="3336" w:author="Josh Butler" w:date="2021-10-29T08:40:00Z">
              <w:rPr>
                <w:rFonts w:ascii="AvenirNext LT Pro Regular" w:hAnsi="AvenirNext LT Pro Regular"/>
                <w:sz w:val="22"/>
                <w:szCs w:val="22"/>
              </w:rPr>
            </w:rPrChange>
          </w:rPr>
          <w:delText>Sincerely,</w:delText>
        </w:r>
      </w:del>
    </w:p>
    <w:p w14:paraId="75B9799A" w14:textId="3B35C396" w:rsidR="006A7072" w:rsidRPr="00AA4679" w:rsidDel="00410510" w:rsidRDefault="006A7072">
      <w:pPr>
        <w:rPr>
          <w:del w:id="3337" w:author="Josh Butler" w:date="2021-10-29T16:53:00Z"/>
          <w:rFonts w:ascii="Times New Roman" w:hAnsi="Times New Roman" w:cs="Times New Roman"/>
          <w:sz w:val="36"/>
          <w:szCs w:val="36"/>
          <w:rPrChange w:id="3338" w:author="Josh Butler" w:date="2021-10-29T08:40:00Z">
            <w:rPr>
              <w:del w:id="3339" w:author="Josh Butler" w:date="2021-10-29T16:53:00Z"/>
              <w:rFonts w:ascii="Vladimir Script" w:hAnsi="Vladimir Script"/>
              <w:sz w:val="36"/>
              <w:szCs w:val="36"/>
            </w:rPr>
          </w:rPrChange>
        </w:rPr>
        <w:pPrChange w:id="3340" w:author="Josh Butler" w:date="2022-04-01T18:28:00Z">
          <w:pPr>
            <w:contextualSpacing/>
            <w:mirrorIndents/>
          </w:pPr>
        </w:pPrChange>
      </w:pPr>
      <w:del w:id="3341" w:author="Josh Butler" w:date="2021-10-29T16:53:00Z">
        <w:r w:rsidRPr="00AA4679" w:rsidDel="00410510">
          <w:rPr>
            <w:rFonts w:ascii="Times New Roman" w:hAnsi="Times New Roman" w:cs="Times New Roman"/>
            <w:color w:val="1F497D" w:themeColor="text2"/>
            <w:sz w:val="36"/>
            <w:szCs w:val="36"/>
            <w:rPrChange w:id="3342" w:author="Josh Butler" w:date="2021-10-29T08:40:00Z">
              <w:rPr>
                <w:rFonts w:ascii="Vladimir Script" w:hAnsi="Vladimir Script"/>
                <w:color w:val="1F497D" w:themeColor="text2"/>
                <w:sz w:val="36"/>
                <w:szCs w:val="36"/>
              </w:rPr>
            </w:rPrChange>
          </w:rPr>
          <w:delText>Joshua W. Butler</w:delText>
        </w:r>
      </w:del>
    </w:p>
    <w:p w14:paraId="677AFB35" w14:textId="33660A10" w:rsidR="006A7072" w:rsidRPr="00AA4679" w:rsidDel="000222C4" w:rsidRDefault="006A7072">
      <w:pPr>
        <w:rPr>
          <w:del w:id="3343" w:author="Josh Butler" w:date="2022-04-01T18:28:00Z"/>
          <w:rFonts w:ascii="Times New Roman" w:hAnsi="Times New Roman" w:cs="Times New Roman"/>
          <w:sz w:val="22"/>
          <w:szCs w:val="22"/>
          <w:rPrChange w:id="3344" w:author="Josh Butler" w:date="2021-10-29T08:40:00Z">
            <w:rPr>
              <w:del w:id="3345" w:author="Josh Butler" w:date="2022-04-01T18:28:00Z"/>
              <w:rFonts w:ascii="Garamond" w:hAnsi="Garamond"/>
              <w:sz w:val="22"/>
              <w:szCs w:val="22"/>
            </w:rPr>
          </w:rPrChange>
        </w:rPr>
        <w:pPrChange w:id="3346" w:author="Josh Butler" w:date="2022-04-01T18:28:00Z">
          <w:pPr>
            <w:contextualSpacing/>
            <w:mirrorIndents/>
          </w:pPr>
        </w:pPrChange>
      </w:pPr>
      <w:del w:id="3347" w:author="Josh Butler" w:date="2022-04-01T18:28:00Z">
        <w:r w:rsidRPr="00AA4679" w:rsidDel="000222C4">
          <w:rPr>
            <w:rFonts w:ascii="Times New Roman" w:hAnsi="Times New Roman" w:cs="Times New Roman"/>
            <w:sz w:val="22"/>
            <w:szCs w:val="22"/>
            <w:rPrChange w:id="3348" w:author="Josh Butler" w:date="2021-10-29T08:40:00Z">
              <w:rPr>
                <w:rFonts w:ascii="Garamond" w:hAnsi="Garamond"/>
                <w:sz w:val="22"/>
                <w:szCs w:val="22"/>
              </w:rPr>
            </w:rPrChange>
          </w:rPr>
          <w:delText>Josh W. Butler</w:delText>
        </w:r>
      </w:del>
    </w:p>
    <w:p w14:paraId="7404209A" w14:textId="58E2DCD7" w:rsidR="006A7072" w:rsidRPr="00AA4679" w:rsidDel="000222C4" w:rsidRDefault="006A7072">
      <w:pPr>
        <w:rPr>
          <w:del w:id="3349" w:author="Josh Butler" w:date="2022-04-01T18:28:00Z"/>
          <w:rFonts w:ascii="Times New Roman" w:hAnsi="Times New Roman" w:cs="Times New Roman"/>
          <w:sz w:val="22"/>
          <w:szCs w:val="22"/>
          <w:rPrChange w:id="3350" w:author="Josh Butler" w:date="2021-10-29T08:40:00Z">
            <w:rPr>
              <w:del w:id="3351" w:author="Josh Butler" w:date="2022-04-01T18:28:00Z"/>
              <w:rFonts w:ascii="Garamond" w:hAnsi="Garamond"/>
              <w:sz w:val="22"/>
              <w:szCs w:val="22"/>
            </w:rPr>
          </w:rPrChange>
        </w:rPr>
        <w:pPrChange w:id="3352" w:author="Josh Butler" w:date="2022-04-01T18:28:00Z">
          <w:pPr>
            <w:contextualSpacing/>
            <w:mirrorIndents/>
          </w:pPr>
        </w:pPrChange>
      </w:pPr>
      <w:del w:id="3353" w:author="Josh Butler" w:date="2021-10-29T16:53:00Z">
        <w:r w:rsidRPr="00AA4679" w:rsidDel="00410510">
          <w:rPr>
            <w:rFonts w:ascii="Times New Roman" w:hAnsi="Times New Roman" w:cs="Times New Roman"/>
            <w:sz w:val="22"/>
            <w:szCs w:val="22"/>
            <w:rPrChange w:id="3354" w:author="Josh Butler" w:date="2021-10-29T08:40:00Z">
              <w:rPr>
                <w:rFonts w:ascii="Garamond" w:hAnsi="Garamond"/>
                <w:sz w:val="22"/>
                <w:szCs w:val="22"/>
              </w:rPr>
            </w:rPrChange>
          </w:rPr>
          <w:delText>General Manager</w:delText>
        </w:r>
      </w:del>
    </w:p>
    <w:p w14:paraId="5D63B9EA" w14:textId="16E2F01B" w:rsidR="006A7072" w:rsidRPr="00AA4679" w:rsidDel="000222C4" w:rsidRDefault="006A7072">
      <w:pPr>
        <w:rPr>
          <w:del w:id="3355" w:author="Josh Butler" w:date="2022-04-01T18:28:00Z"/>
          <w:rFonts w:ascii="Times New Roman" w:hAnsi="Times New Roman" w:cs="Times New Roman"/>
          <w:sz w:val="22"/>
          <w:szCs w:val="22"/>
          <w:rPrChange w:id="3356" w:author="Josh Butler" w:date="2021-10-29T08:40:00Z">
            <w:rPr>
              <w:del w:id="3357" w:author="Josh Butler" w:date="2022-04-01T18:28:00Z"/>
              <w:rFonts w:ascii="Garamond" w:hAnsi="Garamond"/>
              <w:sz w:val="22"/>
              <w:szCs w:val="22"/>
            </w:rPr>
          </w:rPrChange>
        </w:rPr>
        <w:pPrChange w:id="3358" w:author="Josh Butler" w:date="2022-04-01T18:28:00Z">
          <w:pPr>
            <w:contextualSpacing/>
            <w:mirrorIndents/>
          </w:pPr>
        </w:pPrChange>
      </w:pPr>
      <w:del w:id="3359" w:author="Josh Butler" w:date="2022-04-01T18:28:00Z">
        <w:r w:rsidRPr="00AA4679" w:rsidDel="000222C4">
          <w:rPr>
            <w:rFonts w:ascii="Times New Roman" w:hAnsi="Times New Roman" w:cs="Times New Roman"/>
            <w:sz w:val="22"/>
            <w:szCs w:val="22"/>
            <w:rPrChange w:id="3360" w:author="Josh Butler" w:date="2021-10-29T08:40:00Z">
              <w:rPr>
                <w:rFonts w:ascii="Garamond" w:hAnsi="Garamond"/>
                <w:sz w:val="22"/>
                <w:szCs w:val="22"/>
              </w:rPr>
            </w:rPrChange>
          </w:rPr>
          <w:delText>AXIS ENERGY, INC.</w:delText>
        </w:r>
      </w:del>
    </w:p>
    <w:p w14:paraId="55E03D84" w14:textId="1B21EDA3" w:rsidR="006A7072" w:rsidRPr="00AA4679" w:rsidDel="000222C4" w:rsidRDefault="006A7072">
      <w:pPr>
        <w:rPr>
          <w:del w:id="3361" w:author="Josh Butler" w:date="2022-04-01T18:28:00Z"/>
          <w:rFonts w:ascii="Times New Roman" w:hAnsi="Times New Roman" w:cs="Times New Roman"/>
          <w:sz w:val="22"/>
          <w:szCs w:val="22"/>
          <w:rPrChange w:id="3362" w:author="Josh Butler" w:date="2021-10-29T08:40:00Z">
            <w:rPr>
              <w:del w:id="3363" w:author="Josh Butler" w:date="2022-04-01T18:28:00Z"/>
              <w:rFonts w:ascii="Garamond" w:hAnsi="Garamond"/>
              <w:sz w:val="22"/>
              <w:szCs w:val="22"/>
            </w:rPr>
          </w:rPrChange>
        </w:rPr>
        <w:pPrChange w:id="3364" w:author="Josh Butler" w:date="2022-04-01T18:28:00Z">
          <w:pPr>
            <w:contextualSpacing/>
            <w:mirrorIndents/>
          </w:pPr>
        </w:pPrChange>
      </w:pPr>
    </w:p>
    <w:p w14:paraId="16A4E64B" w14:textId="7FA65808" w:rsidR="006A7072" w:rsidRPr="00AA4679" w:rsidDel="000222C4" w:rsidRDefault="006A7072">
      <w:pPr>
        <w:rPr>
          <w:del w:id="3365" w:author="Josh Butler" w:date="2022-04-01T18:28:00Z"/>
          <w:rFonts w:ascii="Times New Roman" w:hAnsi="Times New Roman" w:cs="Times New Roman"/>
          <w:sz w:val="22"/>
          <w:szCs w:val="22"/>
          <w:rPrChange w:id="3366" w:author="Josh Butler" w:date="2021-10-29T08:40:00Z">
            <w:rPr>
              <w:del w:id="3367" w:author="Josh Butler" w:date="2022-04-01T18:28:00Z"/>
              <w:rFonts w:ascii="Garamond" w:hAnsi="Garamond"/>
              <w:sz w:val="22"/>
              <w:szCs w:val="22"/>
            </w:rPr>
          </w:rPrChange>
        </w:rPr>
        <w:pPrChange w:id="3368" w:author="Josh Butler" w:date="2022-04-01T18:28:00Z">
          <w:pPr>
            <w:contextualSpacing/>
            <w:mirrorIndents/>
          </w:pPr>
        </w:pPrChange>
      </w:pPr>
    </w:p>
    <w:p w14:paraId="4F238FF4" w14:textId="77777777" w:rsidR="006A7072" w:rsidRPr="00AA4679" w:rsidDel="00E9537E" w:rsidRDefault="006A7072">
      <w:pPr>
        <w:rPr>
          <w:del w:id="3369" w:author="Josh Butler" w:date="2022-03-18T15:49:00Z"/>
          <w:rFonts w:ascii="Times New Roman" w:hAnsi="Times New Roman" w:cs="Times New Roman"/>
          <w:sz w:val="22"/>
          <w:szCs w:val="22"/>
          <w:rPrChange w:id="3370" w:author="Josh Butler" w:date="2021-10-29T08:40:00Z">
            <w:rPr>
              <w:del w:id="3371" w:author="Josh Butler" w:date="2022-03-18T15:49:00Z"/>
              <w:rFonts w:ascii="Garamond" w:hAnsi="Garamond"/>
              <w:sz w:val="22"/>
              <w:szCs w:val="22"/>
            </w:rPr>
          </w:rPrChange>
        </w:rPr>
        <w:pPrChange w:id="3372" w:author="Josh Butler" w:date="2022-04-01T18:28:00Z">
          <w:pPr>
            <w:contextualSpacing/>
            <w:mirrorIndents/>
          </w:pPr>
        </w:pPrChange>
      </w:pPr>
    </w:p>
    <w:p w14:paraId="22567323" w14:textId="77777777" w:rsidR="006A7072" w:rsidRPr="00AA4679" w:rsidDel="00387703" w:rsidRDefault="006A7072">
      <w:pPr>
        <w:rPr>
          <w:del w:id="3373" w:author="Josh Butler" w:date="2022-03-18T15:42:00Z"/>
          <w:rFonts w:ascii="Times New Roman" w:hAnsi="Times New Roman" w:cs="Times New Roman"/>
          <w:sz w:val="22"/>
          <w:szCs w:val="22"/>
          <w:rPrChange w:id="3374" w:author="Josh Butler" w:date="2021-10-29T08:40:00Z">
            <w:rPr>
              <w:del w:id="3375" w:author="Josh Butler" w:date="2022-03-18T15:42:00Z"/>
              <w:rFonts w:ascii="Garamond" w:hAnsi="Garamond"/>
              <w:sz w:val="22"/>
              <w:szCs w:val="22"/>
            </w:rPr>
          </w:rPrChange>
        </w:rPr>
        <w:pPrChange w:id="3376" w:author="Josh Butler" w:date="2022-04-01T18:28:00Z">
          <w:pPr>
            <w:contextualSpacing/>
            <w:mirrorIndents/>
          </w:pPr>
        </w:pPrChange>
      </w:pPr>
    </w:p>
    <w:p w14:paraId="698BC3FA" w14:textId="77777777" w:rsidR="006A7072" w:rsidRPr="00AA4679" w:rsidDel="00387703" w:rsidRDefault="006A7072">
      <w:pPr>
        <w:rPr>
          <w:del w:id="3377" w:author="Josh Butler" w:date="2022-03-18T15:42:00Z"/>
          <w:rFonts w:ascii="Times New Roman" w:hAnsi="Times New Roman" w:cs="Times New Roman"/>
          <w:sz w:val="22"/>
          <w:szCs w:val="22"/>
          <w:rPrChange w:id="3378" w:author="Josh Butler" w:date="2021-10-29T08:40:00Z">
            <w:rPr>
              <w:del w:id="3379" w:author="Josh Butler" w:date="2022-03-18T15:42:00Z"/>
              <w:rFonts w:ascii="Garamond" w:hAnsi="Garamond"/>
              <w:sz w:val="22"/>
              <w:szCs w:val="22"/>
            </w:rPr>
          </w:rPrChange>
        </w:rPr>
        <w:pPrChange w:id="3380" w:author="Josh Butler" w:date="2022-04-01T18:28:00Z">
          <w:pPr>
            <w:contextualSpacing/>
            <w:mirrorIndents/>
          </w:pPr>
        </w:pPrChange>
      </w:pPr>
    </w:p>
    <w:p w14:paraId="31EA4BDA" w14:textId="77777777" w:rsidR="006A7072" w:rsidRPr="00AA4679" w:rsidDel="00387703" w:rsidRDefault="006A7072">
      <w:pPr>
        <w:rPr>
          <w:del w:id="3381" w:author="Josh Butler" w:date="2022-03-18T15:42:00Z"/>
          <w:rFonts w:ascii="Times New Roman" w:hAnsi="Times New Roman" w:cs="Times New Roman"/>
          <w:sz w:val="22"/>
          <w:szCs w:val="22"/>
          <w:rPrChange w:id="3382" w:author="Josh Butler" w:date="2021-10-29T08:40:00Z">
            <w:rPr>
              <w:del w:id="3383" w:author="Josh Butler" w:date="2022-03-18T15:42:00Z"/>
              <w:rFonts w:ascii="Garamond" w:hAnsi="Garamond"/>
              <w:sz w:val="22"/>
              <w:szCs w:val="22"/>
            </w:rPr>
          </w:rPrChange>
        </w:rPr>
        <w:pPrChange w:id="3384" w:author="Josh Butler" w:date="2022-04-01T18:28:00Z">
          <w:pPr>
            <w:contextualSpacing/>
            <w:mirrorIndents/>
          </w:pPr>
        </w:pPrChange>
      </w:pPr>
    </w:p>
    <w:p w14:paraId="046CB19B" w14:textId="77777777" w:rsidR="006A7072" w:rsidRPr="00AA4679" w:rsidDel="00410510" w:rsidRDefault="006A7072">
      <w:pPr>
        <w:rPr>
          <w:del w:id="3385" w:author="Josh Butler" w:date="2021-10-29T16:54:00Z"/>
          <w:rFonts w:ascii="Times New Roman" w:hAnsi="Times New Roman" w:cs="Times New Roman"/>
          <w:sz w:val="22"/>
          <w:szCs w:val="22"/>
          <w:rPrChange w:id="3386" w:author="Josh Butler" w:date="2021-10-29T08:40:00Z">
            <w:rPr>
              <w:del w:id="3387" w:author="Josh Butler" w:date="2021-10-29T16:54:00Z"/>
              <w:rFonts w:ascii="Garamond" w:hAnsi="Garamond"/>
              <w:sz w:val="22"/>
              <w:szCs w:val="22"/>
            </w:rPr>
          </w:rPrChange>
        </w:rPr>
        <w:pPrChange w:id="3388" w:author="Josh Butler" w:date="2022-04-01T18:28:00Z">
          <w:pPr>
            <w:contextualSpacing/>
            <w:mirrorIndents/>
          </w:pPr>
        </w:pPrChange>
      </w:pPr>
    </w:p>
    <w:p w14:paraId="58E63EC1" w14:textId="77777777" w:rsidR="006A7072" w:rsidRPr="00AA4679" w:rsidDel="00410510" w:rsidRDefault="006A7072">
      <w:pPr>
        <w:rPr>
          <w:del w:id="3389" w:author="Josh Butler" w:date="2021-10-29T16:54:00Z"/>
          <w:rFonts w:ascii="Times New Roman" w:hAnsi="Times New Roman" w:cs="Times New Roman"/>
          <w:sz w:val="22"/>
          <w:szCs w:val="22"/>
          <w:rPrChange w:id="3390" w:author="Josh Butler" w:date="2021-10-29T08:40:00Z">
            <w:rPr>
              <w:del w:id="3391" w:author="Josh Butler" w:date="2021-10-29T16:54:00Z"/>
              <w:rFonts w:ascii="Garamond" w:hAnsi="Garamond"/>
              <w:sz w:val="22"/>
              <w:szCs w:val="22"/>
            </w:rPr>
          </w:rPrChange>
        </w:rPr>
        <w:pPrChange w:id="3392" w:author="Josh Butler" w:date="2022-04-01T18:28:00Z">
          <w:pPr>
            <w:contextualSpacing/>
            <w:mirrorIndents/>
          </w:pPr>
        </w:pPrChange>
      </w:pPr>
    </w:p>
    <w:p w14:paraId="14025BD7" w14:textId="77777777" w:rsidR="00F92FBE" w:rsidRPr="00AA4679" w:rsidRDefault="00F92FBE" w:rsidP="008B1636">
      <w:pPr>
        <w:rPr>
          <w:rFonts w:ascii="Times New Roman" w:eastAsia="Times New Roman" w:hAnsi="Times New Roman" w:cs="Times New Roman"/>
          <w:sz w:val="22"/>
          <w:szCs w:val="22"/>
          <w:rPrChange w:id="3393" w:author="Josh Butler" w:date="2021-10-29T08:40:00Z">
            <w:rPr>
              <w:rFonts w:ascii="AvenirNext LT Pro Regular" w:eastAsia="Times New Roman" w:hAnsi="AvenirNext LT Pro Regular"/>
              <w:sz w:val="22"/>
              <w:szCs w:val="22"/>
            </w:rPr>
          </w:rPrChange>
        </w:rPr>
      </w:pPr>
    </w:p>
    <w:sectPr w:rsidR="00F92FBE" w:rsidRPr="00AA4679" w:rsidSect="005E4117">
      <w:headerReference w:type="even" r:id="rId13"/>
      <w:headerReference w:type="default" r:id="rId14"/>
      <w:footerReference w:type="even" r:id="rId15"/>
      <w:footerReference w:type="default" r:id="rId16"/>
      <w:headerReference w:type="first" r:id="rId17"/>
      <w:footerReference w:type="first" r:id="rId18"/>
      <w:pgSz w:w="12240" w:h="15840"/>
      <w:pgMar w:top="1800" w:right="1440" w:bottom="1440" w:left="1440" w:header="0" w:footer="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79F9B" w14:textId="77777777" w:rsidR="003A1ABE" w:rsidRDefault="003A1ABE">
      <w:pPr>
        <w:spacing w:after="0"/>
      </w:pPr>
      <w:r>
        <w:separator/>
      </w:r>
    </w:p>
  </w:endnote>
  <w:endnote w:type="continuationSeparator" w:id="0">
    <w:p w14:paraId="59D800E0" w14:textId="77777777" w:rsidR="003A1ABE" w:rsidRDefault="003A1A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Next LT Pro Regular">
    <w:altName w:val="Arial"/>
    <w:panose1 w:val="00000000000000000000"/>
    <w:charset w:val="00"/>
    <w:family w:val="swiss"/>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6DFFB" w14:textId="77777777" w:rsidR="003A1ABE" w:rsidRDefault="003A1ABE">
    <w:pPr>
      <w:pStyle w:val="Footer"/>
    </w:pPr>
    <w:r>
      <w:rPr>
        <w:noProof/>
      </w:rPr>
      <w:drawing>
        <wp:anchor distT="0" distB="0" distL="118745" distR="118745" simplePos="0" relativeHeight="251661312" behindDoc="0" locked="1" layoutInCell="1" allowOverlap="1" wp14:anchorId="2F5A41EB" wp14:editId="349F97A8">
          <wp:simplePos x="0" y="0"/>
          <wp:positionH relativeFrom="column">
            <wp:align>center</wp:align>
          </wp:positionH>
          <wp:positionV relativeFrom="page">
            <wp:posOffset>9451340</wp:posOffset>
          </wp:positionV>
          <wp:extent cx="7323455" cy="152400"/>
          <wp:effectExtent l="25400" t="0" r="0" b="0"/>
          <wp:wrapSquare wrapText="bothSides"/>
          <wp:docPr id="5" name="Picture 5" descr="W.E.Electronic.Letterhead foo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lectronic.Letterhead footer2.jpg"/>
                  <pic:cNvPicPr/>
                </pic:nvPicPr>
                <pic:blipFill>
                  <a:blip r:embed="rId1"/>
                  <a:stretch>
                    <a:fillRect/>
                  </a:stretch>
                </pic:blipFill>
                <pic:spPr>
                  <a:xfrm>
                    <a:off x="0" y="0"/>
                    <a:ext cx="7323455" cy="15240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F7BC6" w14:textId="77777777" w:rsidR="003A1ABE" w:rsidRDefault="003A1ABE">
    <w:pPr>
      <w:pStyle w:val="Footer"/>
    </w:pPr>
    <w:r>
      <w:rPr>
        <w:noProof/>
      </w:rPr>
      <w:drawing>
        <wp:anchor distT="0" distB="0" distL="118745" distR="118745" simplePos="0" relativeHeight="251665408" behindDoc="0" locked="1" layoutInCell="1" allowOverlap="1" wp14:anchorId="6989E637" wp14:editId="6A51B22E">
          <wp:simplePos x="0" y="0"/>
          <wp:positionH relativeFrom="column">
            <wp:posOffset>-686435</wp:posOffset>
          </wp:positionH>
          <wp:positionV relativeFrom="page">
            <wp:posOffset>9403715</wp:posOffset>
          </wp:positionV>
          <wp:extent cx="7323455" cy="152400"/>
          <wp:effectExtent l="0" t="0" r="0" b="0"/>
          <wp:wrapSquare wrapText="bothSides"/>
          <wp:docPr id="6" name="Picture 6" descr="W.E.Electronic.Letterhead foo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lectronic.Letterhead footer2.jpg"/>
                  <pic:cNvPicPr/>
                </pic:nvPicPr>
                <pic:blipFill>
                  <a:blip r:embed="rId1"/>
                  <a:stretch>
                    <a:fillRect/>
                  </a:stretch>
                </pic:blipFill>
                <pic:spPr>
                  <a:xfrm>
                    <a:off x="0" y="0"/>
                    <a:ext cx="7323455" cy="15240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B72C0" w14:textId="77777777" w:rsidR="003A1ABE" w:rsidRDefault="003A1ABE">
    <w:pPr>
      <w:pStyle w:val="Footer"/>
    </w:pPr>
    <w:r>
      <w:rPr>
        <w:noProof/>
      </w:rPr>
      <w:drawing>
        <wp:anchor distT="0" distB="0" distL="114300" distR="114300" simplePos="0" relativeHeight="251681792" behindDoc="0" locked="0" layoutInCell="1" allowOverlap="1" wp14:anchorId="7160AFD9" wp14:editId="25471D22">
          <wp:simplePos x="0" y="0"/>
          <wp:positionH relativeFrom="column">
            <wp:align>center</wp:align>
          </wp:positionH>
          <wp:positionV relativeFrom="paragraph">
            <wp:posOffset>-619125</wp:posOffset>
          </wp:positionV>
          <wp:extent cx="6925310" cy="340360"/>
          <wp:effectExtent l="25400" t="0" r="8890" b="0"/>
          <wp:wrapSquare wrapText="bothSides"/>
          <wp:docPr id="2" name="Picture 2" descr="Axis-Energy.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Footer.jpg"/>
                  <pic:cNvPicPr/>
                </pic:nvPicPr>
                <pic:blipFill>
                  <a:blip r:embed="rId1"/>
                  <a:stretch>
                    <a:fillRect/>
                  </a:stretch>
                </pic:blipFill>
                <pic:spPr>
                  <a:xfrm>
                    <a:off x="0" y="0"/>
                    <a:ext cx="6925310" cy="34036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ADE10" w14:textId="77777777" w:rsidR="003A1ABE" w:rsidRDefault="003A1ABE">
      <w:pPr>
        <w:spacing w:after="0"/>
      </w:pPr>
      <w:r>
        <w:separator/>
      </w:r>
    </w:p>
  </w:footnote>
  <w:footnote w:type="continuationSeparator" w:id="0">
    <w:p w14:paraId="6A8BE81E" w14:textId="77777777" w:rsidR="003A1ABE" w:rsidRDefault="003A1AB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7C968" w14:textId="77777777" w:rsidR="003A1ABE" w:rsidRDefault="003A1ABE">
    <w:pPr>
      <w:pStyle w:val="Header"/>
    </w:pPr>
    <w:r>
      <w:rPr>
        <w:noProof/>
      </w:rPr>
      <w:drawing>
        <wp:anchor distT="0" distB="0" distL="118745" distR="118745" simplePos="0" relativeHeight="251659264" behindDoc="0" locked="1" layoutInCell="1" allowOverlap="1" wp14:anchorId="2B976471" wp14:editId="69F50177">
          <wp:simplePos x="0" y="0"/>
          <wp:positionH relativeFrom="column">
            <wp:posOffset>5995035</wp:posOffset>
          </wp:positionH>
          <wp:positionV relativeFrom="page">
            <wp:posOffset>338455</wp:posOffset>
          </wp:positionV>
          <wp:extent cx="1274445" cy="575310"/>
          <wp:effectExtent l="25400" t="0" r="0" b="0"/>
          <wp:wrapTight wrapText="bothSides">
            <wp:wrapPolygon edited="0">
              <wp:start x="-430" y="0"/>
              <wp:lineTo x="-430" y="20980"/>
              <wp:lineTo x="21525" y="20980"/>
              <wp:lineTo x="21525" y="0"/>
              <wp:lineTo x="-430" y="0"/>
            </wp:wrapPolygon>
          </wp:wrapTight>
          <wp:docPr id="1" name="Picture 1" descr="W.E.Electronic.Letterhead hea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lectronic.Letterhead header2.jpg"/>
                  <pic:cNvPicPr/>
                </pic:nvPicPr>
                <pic:blipFill>
                  <a:blip r:embed="rId1"/>
                  <a:stretch>
                    <a:fillRect/>
                  </a:stretch>
                </pic:blipFill>
                <pic:spPr>
                  <a:xfrm>
                    <a:off x="0" y="0"/>
                    <a:ext cx="1274445" cy="57531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F8613" w14:textId="77777777" w:rsidR="003A1ABE" w:rsidRDefault="003A1ABE">
    <w:pPr>
      <w:pStyle w:val="Header"/>
    </w:pPr>
    <w:r w:rsidRPr="00707C74">
      <w:rPr>
        <w:noProof/>
      </w:rPr>
      <w:drawing>
        <wp:anchor distT="0" distB="0" distL="114300" distR="114300" simplePos="0" relativeHeight="251679744" behindDoc="0" locked="0" layoutInCell="1" allowOverlap="1" wp14:anchorId="774617D5" wp14:editId="570D2BE8">
          <wp:simplePos x="0" y="0"/>
          <wp:positionH relativeFrom="column">
            <wp:posOffset>4998720</wp:posOffset>
          </wp:positionH>
          <wp:positionV relativeFrom="paragraph">
            <wp:posOffset>393700</wp:posOffset>
          </wp:positionV>
          <wp:extent cx="1567815" cy="638810"/>
          <wp:effectExtent l="25400" t="0" r="6985" b="0"/>
          <wp:wrapSquare wrapText="bothSides"/>
          <wp:docPr id="8" name="Picture 8" descr="Axis-Energy.Logo-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Logo-01-01.png"/>
                  <pic:cNvPicPr/>
                </pic:nvPicPr>
                <pic:blipFill>
                  <a:blip r:embed="rId1"/>
                  <a:stretch>
                    <a:fillRect/>
                  </a:stretch>
                </pic:blipFill>
                <pic:spPr>
                  <a:xfrm>
                    <a:off x="0" y="0"/>
                    <a:ext cx="1567815" cy="63881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C5F72" w14:textId="77777777" w:rsidR="003A1ABE" w:rsidRDefault="003A1ABE">
    <w:pPr>
      <w:pStyle w:val="Header"/>
    </w:pPr>
    <w:r>
      <w:rPr>
        <w:noProof/>
      </w:rPr>
      <w:drawing>
        <wp:anchor distT="0" distB="0" distL="114300" distR="114300" simplePos="0" relativeHeight="251677696" behindDoc="0" locked="0" layoutInCell="1" allowOverlap="1" wp14:anchorId="5B2D859F" wp14:editId="7C6C08B6">
          <wp:simplePos x="0" y="0"/>
          <wp:positionH relativeFrom="column">
            <wp:posOffset>-520065</wp:posOffset>
          </wp:positionH>
          <wp:positionV relativeFrom="paragraph">
            <wp:posOffset>304800</wp:posOffset>
          </wp:positionV>
          <wp:extent cx="2058035" cy="838200"/>
          <wp:effectExtent l="25400" t="0" r="0" b="0"/>
          <wp:wrapSquare wrapText="bothSides"/>
          <wp:docPr id="3" name="Picture 3" descr="Axis-Energy.Logo-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Logo-01-01.png"/>
                  <pic:cNvPicPr/>
                </pic:nvPicPr>
                <pic:blipFill>
                  <a:blip r:embed="rId1"/>
                  <a:stretch>
                    <a:fillRect/>
                  </a:stretch>
                </pic:blipFill>
                <pic:spPr>
                  <a:xfrm>
                    <a:off x="0" y="0"/>
                    <a:ext cx="2058035" cy="838200"/>
                  </a:xfrm>
                  <a:prstGeom prst="rect">
                    <a:avLst/>
                  </a:prstGeom>
                </pic:spPr>
              </pic:pic>
            </a:graphicData>
          </a:graphic>
        </wp:anchor>
      </w:drawing>
    </w:r>
    <w:r>
      <w:rPr>
        <w:noProof/>
      </w:rPr>
      <w:drawing>
        <wp:anchor distT="0" distB="0" distL="114300" distR="114300" simplePos="0" relativeHeight="251680768" behindDoc="0" locked="0" layoutInCell="1" allowOverlap="1" wp14:anchorId="57973A28" wp14:editId="5F9EFD1A">
          <wp:simplePos x="0" y="0"/>
          <wp:positionH relativeFrom="column">
            <wp:posOffset>4279900</wp:posOffset>
          </wp:positionH>
          <wp:positionV relativeFrom="paragraph">
            <wp:posOffset>459740</wp:posOffset>
          </wp:positionV>
          <wp:extent cx="2259965" cy="398145"/>
          <wp:effectExtent l="0" t="0" r="0" b="0"/>
          <wp:wrapSquare wrapText="bothSides"/>
          <wp:docPr id="9" name="Picture 9" descr="Axis-Energy.Tag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is-Energy.Tagline.png"/>
                  <pic:cNvPicPr/>
                </pic:nvPicPr>
                <pic:blipFill>
                  <a:blip r:embed="rId2"/>
                  <a:stretch>
                    <a:fillRect/>
                  </a:stretch>
                </pic:blipFill>
                <pic:spPr>
                  <a:xfrm>
                    <a:off x="0" y="0"/>
                    <a:ext cx="2259965" cy="39814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6667"/>
    <w:multiLevelType w:val="hybridMultilevel"/>
    <w:tmpl w:val="6FC69C08"/>
    <w:lvl w:ilvl="0" w:tplc="216480C2">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73428"/>
    <w:multiLevelType w:val="hybridMultilevel"/>
    <w:tmpl w:val="B560D45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5D0E5D"/>
    <w:multiLevelType w:val="hybridMultilevel"/>
    <w:tmpl w:val="ABF4577A"/>
    <w:lvl w:ilvl="0" w:tplc="04090019">
      <w:start w:val="1"/>
      <w:numFmt w:val="lowerLetter"/>
      <w:lvlText w:val="%1."/>
      <w:lvlJc w:val="left"/>
      <w:pPr>
        <w:ind w:left="1080" w:hanging="360"/>
      </w:pPr>
    </w:lvl>
    <w:lvl w:ilvl="1" w:tplc="0409001B">
      <w:start w:val="1"/>
      <w:numFmt w:val="lowerRoman"/>
      <w:lvlText w:val="%2."/>
      <w:lvlJc w:val="right"/>
      <w:pPr>
        <w:ind w:left="1800" w:hanging="360"/>
      </w:pPr>
      <w:rPr>
        <w:rFonts w:hint="default"/>
      </w:r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967865"/>
    <w:multiLevelType w:val="hybridMultilevel"/>
    <w:tmpl w:val="90E06A32"/>
    <w:lvl w:ilvl="0" w:tplc="0409000F">
      <w:start w:val="1"/>
      <w:numFmt w:val="decimal"/>
      <w:lvlText w:val="%1."/>
      <w:lvlJc w:val="left"/>
      <w:pPr>
        <w:ind w:left="1080" w:hanging="720"/>
      </w:pPr>
      <w:rPr>
        <w:rFonts w:hint="default"/>
      </w:rPr>
    </w:lvl>
    <w:lvl w:ilvl="1" w:tplc="E0721302">
      <w:start w:val="1"/>
      <w:numFmt w:val="upperLetter"/>
      <w:lvlText w:val="%2."/>
      <w:lvlJc w:val="left"/>
      <w:pPr>
        <w:ind w:left="1440" w:hanging="360"/>
      </w:pPr>
      <w:rPr>
        <w:rFonts w:ascii="Garamond" w:eastAsia="Times New Roman" w:hAnsi="Garamond" w:cs="Times New Roman"/>
      </w:rPr>
    </w:lvl>
    <w:lvl w:ilvl="2" w:tplc="6032D048">
      <w:start w:val="1"/>
      <w:numFmt w:val="decimal"/>
      <w:lvlText w:val="%3."/>
      <w:lvlJc w:val="right"/>
      <w:pPr>
        <w:ind w:left="2160" w:hanging="180"/>
      </w:pPr>
      <w:rPr>
        <w:rFonts w:ascii="Garamond" w:eastAsia="Times New Roman" w:hAnsi="Garamond" w:cs="Times New Roman"/>
      </w:rPr>
    </w:lvl>
    <w:lvl w:ilvl="3" w:tplc="09A2DD7C">
      <w:start w:val="1"/>
      <w:numFmt w:val="lowerLetter"/>
      <w:lvlText w:val="%4."/>
      <w:lvlJc w:val="left"/>
      <w:pPr>
        <w:ind w:left="2880" w:hanging="360"/>
      </w:pPr>
      <w:rPr>
        <w:rFonts w:ascii="Garamond" w:eastAsia="Times New Roman" w:hAnsi="Garamond"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DE11B6"/>
    <w:multiLevelType w:val="hybridMultilevel"/>
    <w:tmpl w:val="5002F52E"/>
    <w:lvl w:ilvl="0" w:tplc="0409001B">
      <w:start w:val="1"/>
      <w:numFmt w:val="lowerRoman"/>
      <w:lvlText w:val="%1."/>
      <w:lvlJc w:val="right"/>
      <w:pPr>
        <w:ind w:left="1800" w:hanging="360"/>
      </w:pPr>
    </w:lvl>
    <w:lvl w:ilvl="1" w:tplc="0409000F">
      <w:start w:val="1"/>
      <w:numFmt w:val="decimal"/>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734652B"/>
    <w:multiLevelType w:val="hybridMultilevel"/>
    <w:tmpl w:val="1ADCD706"/>
    <w:lvl w:ilvl="0" w:tplc="F096382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EA20DB"/>
    <w:multiLevelType w:val="hybridMultilevel"/>
    <w:tmpl w:val="A74A6A12"/>
    <w:lvl w:ilvl="0" w:tplc="FD10D532">
      <w:start w:val="1"/>
      <w:numFmt w:val="decimal"/>
      <w:lvlText w:val="%1."/>
      <w:lvlJc w:val="left"/>
      <w:pPr>
        <w:ind w:left="1440" w:hanging="720"/>
      </w:pPr>
      <w:rPr>
        <w:rFonts w:hint="default"/>
      </w:rPr>
    </w:lvl>
    <w:lvl w:ilvl="1" w:tplc="0409001B">
      <w:start w:val="1"/>
      <w:numFmt w:val="lowerRoman"/>
      <w:lvlText w:val="%2."/>
      <w:lvlJc w:val="right"/>
      <w:pPr>
        <w:ind w:left="1800" w:hanging="360"/>
      </w:pPr>
    </w:lvl>
    <w:lvl w:ilvl="2" w:tplc="01A8E488">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290D14"/>
    <w:multiLevelType w:val="hybridMultilevel"/>
    <w:tmpl w:val="09D8FC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697B60"/>
    <w:multiLevelType w:val="hybridMultilevel"/>
    <w:tmpl w:val="D0FCF974"/>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3C48"/>
    <w:multiLevelType w:val="hybridMultilevel"/>
    <w:tmpl w:val="9D9CD978"/>
    <w:lvl w:ilvl="0" w:tplc="04090019">
      <w:start w:val="1"/>
      <w:numFmt w:val="lowerLetter"/>
      <w:lvlText w:val="%1."/>
      <w:lvlJc w:val="left"/>
      <w:pPr>
        <w:ind w:left="1440" w:hanging="720"/>
      </w:pPr>
      <w:rPr>
        <w:rFonts w:hint="default"/>
      </w:rPr>
    </w:lvl>
    <w:lvl w:ilvl="1" w:tplc="0409000F">
      <w:start w:val="1"/>
      <w:numFmt w:val="decimal"/>
      <w:lvlText w:val="%2."/>
      <w:lvlJc w:val="left"/>
      <w:pPr>
        <w:ind w:left="1800" w:hanging="360"/>
      </w:pPr>
    </w:lvl>
    <w:lvl w:ilvl="2" w:tplc="01A8E488">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B36BB6"/>
    <w:multiLevelType w:val="hybridMultilevel"/>
    <w:tmpl w:val="C25A807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551ADC"/>
    <w:multiLevelType w:val="hybridMultilevel"/>
    <w:tmpl w:val="B23090E4"/>
    <w:lvl w:ilvl="0" w:tplc="D5DAC62A">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764BA"/>
    <w:multiLevelType w:val="hybridMultilevel"/>
    <w:tmpl w:val="21C4D3F4"/>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CFA38F6"/>
    <w:multiLevelType w:val="hybridMultilevel"/>
    <w:tmpl w:val="7D8A9BD8"/>
    <w:lvl w:ilvl="0" w:tplc="04090019">
      <w:start w:val="1"/>
      <w:numFmt w:val="lowerLetter"/>
      <w:lvlText w:val="%1."/>
      <w:lvlJc w:val="left"/>
      <w:pPr>
        <w:ind w:left="1440" w:hanging="720"/>
      </w:pPr>
      <w:rPr>
        <w:rFonts w:hint="default"/>
      </w:rPr>
    </w:lvl>
    <w:lvl w:ilvl="1" w:tplc="0409000F">
      <w:start w:val="1"/>
      <w:numFmt w:val="decimal"/>
      <w:lvlText w:val="%2."/>
      <w:lvlJc w:val="left"/>
      <w:pPr>
        <w:ind w:left="1800" w:hanging="360"/>
      </w:pPr>
    </w:lvl>
    <w:lvl w:ilvl="2" w:tplc="01A8E488">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C42F5A"/>
    <w:multiLevelType w:val="hybridMultilevel"/>
    <w:tmpl w:val="49327A8E"/>
    <w:lvl w:ilvl="0" w:tplc="04090019">
      <w:start w:val="1"/>
      <w:numFmt w:val="lowerLetter"/>
      <w:lvlText w:val="%1."/>
      <w:lvlJc w:val="left"/>
      <w:pPr>
        <w:ind w:left="1440" w:hanging="720"/>
      </w:pPr>
      <w:rPr>
        <w:rFonts w:hint="default"/>
      </w:rPr>
    </w:lvl>
    <w:lvl w:ilvl="1" w:tplc="0409000F">
      <w:start w:val="1"/>
      <w:numFmt w:val="decimal"/>
      <w:lvlText w:val="%2."/>
      <w:lvlJc w:val="left"/>
      <w:pPr>
        <w:ind w:left="1800" w:hanging="360"/>
      </w:pPr>
    </w:lvl>
    <w:lvl w:ilvl="2" w:tplc="01A8E488">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524119"/>
    <w:multiLevelType w:val="hybridMultilevel"/>
    <w:tmpl w:val="327A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33338"/>
    <w:multiLevelType w:val="hybridMultilevel"/>
    <w:tmpl w:val="2C4A8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2547E4"/>
    <w:multiLevelType w:val="hybridMultilevel"/>
    <w:tmpl w:val="EFE82F16"/>
    <w:lvl w:ilvl="0" w:tplc="0409000F">
      <w:start w:val="1"/>
      <w:numFmt w:val="decimal"/>
      <w:lvlText w:val="%1."/>
      <w:lvlJc w:val="left"/>
      <w:pPr>
        <w:ind w:left="1080" w:hanging="720"/>
      </w:pPr>
      <w:rPr>
        <w:rFonts w:hint="default"/>
      </w:rPr>
    </w:lvl>
    <w:lvl w:ilvl="1" w:tplc="E0721302">
      <w:start w:val="1"/>
      <w:numFmt w:val="upperLetter"/>
      <w:lvlText w:val="%2."/>
      <w:lvlJc w:val="left"/>
      <w:pPr>
        <w:ind w:left="1440" w:hanging="360"/>
      </w:pPr>
      <w:rPr>
        <w:rFonts w:ascii="Garamond" w:eastAsia="Times New Roman" w:hAnsi="Garamond" w:cs="Times New Roman"/>
      </w:rPr>
    </w:lvl>
    <w:lvl w:ilvl="2" w:tplc="6032D048">
      <w:start w:val="1"/>
      <w:numFmt w:val="decimal"/>
      <w:lvlText w:val="%3."/>
      <w:lvlJc w:val="right"/>
      <w:pPr>
        <w:ind w:left="2160" w:hanging="180"/>
      </w:pPr>
      <w:rPr>
        <w:rFonts w:ascii="Garamond" w:eastAsia="Times New Roman" w:hAnsi="Garamond" w:cs="Times New Roman"/>
      </w:rPr>
    </w:lvl>
    <w:lvl w:ilvl="3" w:tplc="09A2DD7C">
      <w:start w:val="1"/>
      <w:numFmt w:val="lowerLetter"/>
      <w:lvlText w:val="%4."/>
      <w:lvlJc w:val="left"/>
      <w:pPr>
        <w:ind w:left="2880" w:hanging="360"/>
      </w:pPr>
      <w:rPr>
        <w:rFonts w:ascii="Garamond" w:eastAsia="Times New Roman" w:hAnsi="Garamond" w:cs="Times New Roman"/>
      </w:rPr>
    </w:lvl>
    <w:lvl w:ilvl="4" w:tplc="98BABD8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E5507D"/>
    <w:multiLevelType w:val="hybridMultilevel"/>
    <w:tmpl w:val="B0AAEBB6"/>
    <w:lvl w:ilvl="0" w:tplc="61267584">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FA5A60"/>
    <w:multiLevelType w:val="hybridMultilevel"/>
    <w:tmpl w:val="F45C0658"/>
    <w:lvl w:ilvl="0" w:tplc="0409000F">
      <w:start w:val="1"/>
      <w:numFmt w:val="decimal"/>
      <w:lvlText w:val="%1."/>
      <w:lvlJc w:val="left"/>
      <w:pPr>
        <w:tabs>
          <w:tab w:val="num" w:pos="1080"/>
        </w:tabs>
        <w:ind w:left="1080" w:hanging="360"/>
      </w:pPr>
      <w:rPr>
        <w:rFont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400379EE"/>
    <w:multiLevelType w:val="hybridMultilevel"/>
    <w:tmpl w:val="85EC5900"/>
    <w:lvl w:ilvl="0" w:tplc="E3D86EB2">
      <w:start w:val="1"/>
      <w:numFmt w:val="decimal"/>
      <w:lvlText w:val="%1."/>
      <w:lvlJc w:val="left"/>
      <w:pPr>
        <w:tabs>
          <w:tab w:val="num" w:pos="1080"/>
        </w:tabs>
        <w:ind w:left="1080" w:hanging="360"/>
      </w:pPr>
      <w:rPr>
        <w:rFonts w:hint="default"/>
        <w:b w:val="0"/>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40105920"/>
    <w:multiLevelType w:val="hybridMultilevel"/>
    <w:tmpl w:val="CECA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72BD0"/>
    <w:multiLevelType w:val="hybridMultilevel"/>
    <w:tmpl w:val="B4F0EC36"/>
    <w:lvl w:ilvl="0" w:tplc="2C062E1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111591"/>
    <w:multiLevelType w:val="hybridMultilevel"/>
    <w:tmpl w:val="2FE49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1A7573"/>
    <w:multiLevelType w:val="hybridMultilevel"/>
    <w:tmpl w:val="3CC4835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5" w15:restartNumberingAfterBreak="0">
    <w:nsid w:val="432C3AD0"/>
    <w:multiLevelType w:val="hybridMultilevel"/>
    <w:tmpl w:val="4DA88834"/>
    <w:lvl w:ilvl="0" w:tplc="0409001B">
      <w:start w:val="1"/>
      <w:numFmt w:val="lowerRoman"/>
      <w:lvlText w:val="%1."/>
      <w:lvlJc w:val="right"/>
      <w:pPr>
        <w:ind w:left="1980" w:hanging="360"/>
      </w:pPr>
    </w:lvl>
    <w:lvl w:ilvl="1" w:tplc="0409000F">
      <w:start w:val="1"/>
      <w:numFmt w:val="decimal"/>
      <w:lvlText w:val="%2."/>
      <w:lvlJc w:val="left"/>
      <w:pPr>
        <w:ind w:left="2700" w:hanging="360"/>
      </w:pPr>
      <w:rPr>
        <w:rFonts w:hint="default"/>
      </w:r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6" w15:restartNumberingAfterBreak="0">
    <w:nsid w:val="48A7698C"/>
    <w:multiLevelType w:val="hybridMultilevel"/>
    <w:tmpl w:val="AAC48AE6"/>
    <w:lvl w:ilvl="0" w:tplc="04090019">
      <w:start w:val="1"/>
      <w:numFmt w:val="lowerLetter"/>
      <w:lvlText w:val="%1."/>
      <w:lvlJc w:val="left"/>
      <w:pPr>
        <w:ind w:left="1800" w:hanging="360"/>
      </w:pPr>
    </w:lvl>
    <w:lvl w:ilvl="1" w:tplc="04090019">
      <w:start w:val="1"/>
      <w:numFmt w:val="lowerLetter"/>
      <w:lvlText w:val="%2."/>
      <w:lvlJc w:val="left"/>
      <w:pPr>
        <w:ind w:left="2520" w:hanging="360"/>
      </w:pPr>
      <w:rPr>
        <w:rFont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E530783"/>
    <w:multiLevelType w:val="hybridMultilevel"/>
    <w:tmpl w:val="B7141780"/>
    <w:lvl w:ilvl="0" w:tplc="61267584">
      <w:start w:val="1"/>
      <w:numFmt w:val="upperRoman"/>
      <w:lvlText w:val="%1."/>
      <w:lvlJc w:val="right"/>
      <w:pPr>
        <w:ind w:left="72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2BE17AD"/>
    <w:multiLevelType w:val="hybridMultilevel"/>
    <w:tmpl w:val="D6BE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9E0017"/>
    <w:multiLevelType w:val="hybridMultilevel"/>
    <w:tmpl w:val="CFD26442"/>
    <w:lvl w:ilvl="0" w:tplc="04090019">
      <w:start w:val="1"/>
      <w:numFmt w:val="lowerLetter"/>
      <w:lvlText w:val="%1."/>
      <w:lvlJc w:val="left"/>
      <w:pPr>
        <w:ind w:left="1080" w:hanging="360"/>
      </w:pPr>
      <w:rPr>
        <w:rFonts w:hint="default"/>
      </w:rPr>
    </w:lvl>
    <w:lvl w:ilvl="1" w:tplc="0409000F">
      <w:start w:val="1"/>
      <w:numFmt w:val="decimal"/>
      <w:lvlText w:val="%2."/>
      <w:lvlJc w:val="left"/>
      <w:pPr>
        <w:ind w:left="180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5222C2"/>
    <w:multiLevelType w:val="hybridMultilevel"/>
    <w:tmpl w:val="8510498C"/>
    <w:lvl w:ilvl="0" w:tplc="0409001B">
      <w:start w:val="1"/>
      <w:numFmt w:val="lowerRoman"/>
      <w:lvlText w:val="%1."/>
      <w:lvlJc w:val="right"/>
      <w:pPr>
        <w:ind w:left="1800" w:hanging="360"/>
      </w:pPr>
    </w:lvl>
    <w:lvl w:ilvl="1" w:tplc="0409000F">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5E36C5"/>
    <w:multiLevelType w:val="hybridMultilevel"/>
    <w:tmpl w:val="B3C4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71F24"/>
    <w:multiLevelType w:val="hybridMultilevel"/>
    <w:tmpl w:val="DC703C3C"/>
    <w:lvl w:ilvl="0" w:tplc="04090019">
      <w:start w:val="1"/>
      <w:numFmt w:val="lowerLetter"/>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155BA"/>
    <w:multiLevelType w:val="hybridMultilevel"/>
    <w:tmpl w:val="17A213DA"/>
    <w:lvl w:ilvl="0" w:tplc="55840B18">
      <w:start w:val="6"/>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99402A"/>
    <w:multiLevelType w:val="hybridMultilevel"/>
    <w:tmpl w:val="9FF8808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150F03"/>
    <w:multiLevelType w:val="hybridMultilevel"/>
    <w:tmpl w:val="5032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DF55D6"/>
    <w:multiLevelType w:val="hybridMultilevel"/>
    <w:tmpl w:val="8D3A932E"/>
    <w:lvl w:ilvl="0" w:tplc="FC36528E">
      <w:start w:val="1"/>
      <w:numFmt w:val="upperRoman"/>
      <w:lvlText w:val="%1."/>
      <w:lvlJc w:val="left"/>
      <w:pPr>
        <w:ind w:left="1080" w:hanging="720"/>
      </w:pPr>
      <w:rPr>
        <w:rFonts w:hint="default"/>
      </w:rPr>
    </w:lvl>
    <w:lvl w:ilvl="1" w:tplc="C908F4EA">
      <w:start w:val="1"/>
      <w:numFmt w:val="upperLetter"/>
      <w:lvlText w:val="%2."/>
      <w:lvlJc w:val="left"/>
      <w:pPr>
        <w:ind w:left="1440" w:hanging="360"/>
      </w:pPr>
      <w:rPr>
        <w:rFonts w:ascii="Garamond" w:eastAsiaTheme="minorHAnsi" w:hAnsi="Garamond"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B726A2"/>
    <w:multiLevelType w:val="hybridMultilevel"/>
    <w:tmpl w:val="C9B01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7A0C7EDE"/>
    <w:multiLevelType w:val="hybridMultilevel"/>
    <w:tmpl w:val="CB8C5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2B099A"/>
    <w:multiLevelType w:val="hybridMultilevel"/>
    <w:tmpl w:val="2C0C563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15:restartNumberingAfterBreak="0">
    <w:nsid w:val="7DA87650"/>
    <w:multiLevelType w:val="hybridMultilevel"/>
    <w:tmpl w:val="DFB23922"/>
    <w:lvl w:ilvl="0" w:tplc="04090019">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474C27"/>
    <w:multiLevelType w:val="hybridMultilevel"/>
    <w:tmpl w:val="70061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1347142">
    <w:abstractNumId w:val="24"/>
  </w:num>
  <w:num w:numId="2" w16cid:durableId="193231141">
    <w:abstractNumId w:val="20"/>
  </w:num>
  <w:num w:numId="3" w16cid:durableId="505436355">
    <w:abstractNumId w:val="19"/>
  </w:num>
  <w:num w:numId="4" w16cid:durableId="793715890">
    <w:abstractNumId w:val="27"/>
  </w:num>
  <w:num w:numId="5" w16cid:durableId="506556992">
    <w:abstractNumId w:val="5"/>
  </w:num>
  <w:num w:numId="6" w16cid:durableId="681395178">
    <w:abstractNumId w:val="28"/>
  </w:num>
  <w:num w:numId="7" w16cid:durableId="1912764580">
    <w:abstractNumId w:val="15"/>
  </w:num>
  <w:num w:numId="8" w16cid:durableId="554510924">
    <w:abstractNumId w:val="11"/>
  </w:num>
  <w:num w:numId="9" w16cid:durableId="393890682">
    <w:abstractNumId w:val="17"/>
  </w:num>
  <w:num w:numId="10" w16cid:durableId="2049448995">
    <w:abstractNumId w:val="3"/>
  </w:num>
  <w:num w:numId="11" w16cid:durableId="866915707">
    <w:abstractNumId w:val="40"/>
  </w:num>
  <w:num w:numId="12" w16cid:durableId="1909077206">
    <w:abstractNumId w:val="9"/>
  </w:num>
  <w:num w:numId="13" w16cid:durableId="1181746065">
    <w:abstractNumId w:val="4"/>
  </w:num>
  <w:num w:numId="14" w16cid:durableId="683896683">
    <w:abstractNumId w:val="30"/>
  </w:num>
  <w:num w:numId="15" w16cid:durableId="1001742332">
    <w:abstractNumId w:val="25"/>
  </w:num>
  <w:num w:numId="16" w16cid:durableId="1579830731">
    <w:abstractNumId w:val="2"/>
  </w:num>
  <w:num w:numId="17" w16cid:durableId="345441991">
    <w:abstractNumId w:val="26"/>
  </w:num>
  <w:num w:numId="18" w16cid:durableId="307905699">
    <w:abstractNumId w:val="7"/>
  </w:num>
  <w:num w:numId="19" w16cid:durableId="113716230">
    <w:abstractNumId w:val="6"/>
  </w:num>
  <w:num w:numId="20" w16cid:durableId="501746622">
    <w:abstractNumId w:val="29"/>
  </w:num>
  <w:num w:numId="21" w16cid:durableId="254830404">
    <w:abstractNumId w:val="13"/>
  </w:num>
  <w:num w:numId="22" w16cid:durableId="524566066">
    <w:abstractNumId w:val="1"/>
  </w:num>
  <w:num w:numId="23" w16cid:durableId="65344623">
    <w:abstractNumId w:val="14"/>
  </w:num>
  <w:num w:numId="24" w16cid:durableId="1666787995">
    <w:abstractNumId w:val="8"/>
  </w:num>
  <w:num w:numId="25" w16cid:durableId="662851330">
    <w:abstractNumId w:val="22"/>
  </w:num>
  <w:num w:numId="26" w16cid:durableId="1449660615">
    <w:abstractNumId w:val="32"/>
  </w:num>
  <w:num w:numId="27" w16cid:durableId="1950355079">
    <w:abstractNumId w:val="12"/>
  </w:num>
  <w:num w:numId="28" w16cid:durableId="128909535">
    <w:abstractNumId w:val="34"/>
  </w:num>
  <w:num w:numId="29" w16cid:durableId="1304191555">
    <w:abstractNumId w:val="37"/>
  </w:num>
  <w:num w:numId="30" w16cid:durableId="2014721856">
    <w:abstractNumId w:val="41"/>
  </w:num>
  <w:num w:numId="31" w16cid:durableId="1885871457">
    <w:abstractNumId w:val="39"/>
  </w:num>
  <w:num w:numId="32" w16cid:durableId="1501847512">
    <w:abstractNumId w:val="21"/>
  </w:num>
  <w:num w:numId="33" w16cid:durableId="894195221">
    <w:abstractNumId w:val="16"/>
  </w:num>
  <w:num w:numId="34" w16cid:durableId="1677070612">
    <w:abstractNumId w:val="35"/>
  </w:num>
  <w:num w:numId="35" w16cid:durableId="739405387">
    <w:abstractNumId w:val="31"/>
  </w:num>
  <w:num w:numId="36" w16cid:durableId="783811529">
    <w:abstractNumId w:val="23"/>
  </w:num>
  <w:num w:numId="37" w16cid:durableId="457067141">
    <w:abstractNumId w:val="38"/>
  </w:num>
  <w:num w:numId="38" w16cid:durableId="1164586534">
    <w:abstractNumId w:val="18"/>
  </w:num>
  <w:num w:numId="39" w16cid:durableId="166990405">
    <w:abstractNumId w:val="0"/>
  </w:num>
  <w:num w:numId="40" w16cid:durableId="461994529">
    <w:abstractNumId w:val="33"/>
  </w:num>
  <w:num w:numId="41" w16cid:durableId="782115300">
    <w:abstractNumId w:val="10"/>
  </w:num>
  <w:num w:numId="42" w16cid:durableId="1349483332">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Butler">
    <w15:presenceInfo w15:providerId="AD" w15:userId="S::JButler@axis-energyinc.com::9c112622-ba7c-4664-8a78-db83a7df0afb"/>
  </w15:person>
  <w15:person w15:author="Josh Butler [2]">
    <w15:presenceInfo w15:providerId="AD" w15:userId="S::JButler@white-electrical.com::9c112622-ba7c-4664-8a78-db83a7df0afb"/>
  </w15:person>
  <w15:person w15:author="Jeff Filippo">
    <w15:presenceInfo w15:providerId="AD" w15:userId="S-1-5-21-299502267-2111687655-682003330-1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revisionView w:markup="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96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AE4"/>
    <w:rsid w:val="00002D22"/>
    <w:rsid w:val="0000783E"/>
    <w:rsid w:val="00012FB7"/>
    <w:rsid w:val="00013A0D"/>
    <w:rsid w:val="000222C4"/>
    <w:rsid w:val="000335FC"/>
    <w:rsid w:val="00036E2B"/>
    <w:rsid w:val="00062F3A"/>
    <w:rsid w:val="00067851"/>
    <w:rsid w:val="0007407F"/>
    <w:rsid w:val="000871BA"/>
    <w:rsid w:val="000A1CAD"/>
    <w:rsid w:val="000C2A35"/>
    <w:rsid w:val="000D115E"/>
    <w:rsid w:val="000E6339"/>
    <w:rsid w:val="00100137"/>
    <w:rsid w:val="00104292"/>
    <w:rsid w:val="00104BFB"/>
    <w:rsid w:val="00110521"/>
    <w:rsid w:val="00112F88"/>
    <w:rsid w:val="001132CB"/>
    <w:rsid w:val="0012602D"/>
    <w:rsid w:val="001315CF"/>
    <w:rsid w:val="00142378"/>
    <w:rsid w:val="00144E3B"/>
    <w:rsid w:val="00150D96"/>
    <w:rsid w:val="00166D46"/>
    <w:rsid w:val="001730BE"/>
    <w:rsid w:val="001925B3"/>
    <w:rsid w:val="001A0978"/>
    <w:rsid w:val="001A6F95"/>
    <w:rsid w:val="001B7811"/>
    <w:rsid w:val="001C0997"/>
    <w:rsid w:val="001D2433"/>
    <w:rsid w:val="001F4835"/>
    <w:rsid w:val="001F71EF"/>
    <w:rsid w:val="00202E11"/>
    <w:rsid w:val="002107B0"/>
    <w:rsid w:val="00213B82"/>
    <w:rsid w:val="002307E0"/>
    <w:rsid w:val="0023328F"/>
    <w:rsid w:val="00241726"/>
    <w:rsid w:val="002472E3"/>
    <w:rsid w:val="00251706"/>
    <w:rsid w:val="00256FAA"/>
    <w:rsid w:val="002625C8"/>
    <w:rsid w:val="00272543"/>
    <w:rsid w:val="00275BB3"/>
    <w:rsid w:val="002768C0"/>
    <w:rsid w:val="00290E97"/>
    <w:rsid w:val="00291D3D"/>
    <w:rsid w:val="002930C1"/>
    <w:rsid w:val="002A7DAD"/>
    <w:rsid w:val="002B2208"/>
    <w:rsid w:val="002E2FC7"/>
    <w:rsid w:val="002E3295"/>
    <w:rsid w:val="002E6FDA"/>
    <w:rsid w:val="002F5195"/>
    <w:rsid w:val="002F6780"/>
    <w:rsid w:val="002F69D2"/>
    <w:rsid w:val="00315E8E"/>
    <w:rsid w:val="00320A04"/>
    <w:rsid w:val="00325358"/>
    <w:rsid w:val="00332813"/>
    <w:rsid w:val="003330BF"/>
    <w:rsid w:val="003461CA"/>
    <w:rsid w:val="00381E73"/>
    <w:rsid w:val="00387596"/>
    <w:rsid w:val="00387703"/>
    <w:rsid w:val="003910F5"/>
    <w:rsid w:val="00393D84"/>
    <w:rsid w:val="003A1ABE"/>
    <w:rsid w:val="003C08A4"/>
    <w:rsid w:val="003D3E02"/>
    <w:rsid w:val="003D4616"/>
    <w:rsid w:val="003D5DA0"/>
    <w:rsid w:val="003E519D"/>
    <w:rsid w:val="004009AB"/>
    <w:rsid w:val="004030D3"/>
    <w:rsid w:val="00403B2A"/>
    <w:rsid w:val="00410510"/>
    <w:rsid w:val="00412737"/>
    <w:rsid w:val="00414D05"/>
    <w:rsid w:val="004217B0"/>
    <w:rsid w:val="00423726"/>
    <w:rsid w:val="00426DBF"/>
    <w:rsid w:val="00431C6E"/>
    <w:rsid w:val="00434A9E"/>
    <w:rsid w:val="00444656"/>
    <w:rsid w:val="004576AD"/>
    <w:rsid w:val="00462A47"/>
    <w:rsid w:val="00474A0D"/>
    <w:rsid w:val="00476062"/>
    <w:rsid w:val="00480B97"/>
    <w:rsid w:val="004836FD"/>
    <w:rsid w:val="00496545"/>
    <w:rsid w:val="004A543D"/>
    <w:rsid w:val="004B7935"/>
    <w:rsid w:val="004C76D3"/>
    <w:rsid w:val="004D5A2F"/>
    <w:rsid w:val="004D6032"/>
    <w:rsid w:val="004D65D9"/>
    <w:rsid w:val="004F103A"/>
    <w:rsid w:val="00510C08"/>
    <w:rsid w:val="005134B9"/>
    <w:rsid w:val="00525C7B"/>
    <w:rsid w:val="00534ECC"/>
    <w:rsid w:val="00535BAB"/>
    <w:rsid w:val="00547FE7"/>
    <w:rsid w:val="00556E1F"/>
    <w:rsid w:val="00561A4E"/>
    <w:rsid w:val="005766C1"/>
    <w:rsid w:val="00580BF3"/>
    <w:rsid w:val="005A0003"/>
    <w:rsid w:val="005A28A9"/>
    <w:rsid w:val="005A541F"/>
    <w:rsid w:val="005B724D"/>
    <w:rsid w:val="005B75EF"/>
    <w:rsid w:val="005C022C"/>
    <w:rsid w:val="005E4117"/>
    <w:rsid w:val="006007FA"/>
    <w:rsid w:val="006025C7"/>
    <w:rsid w:val="006105F0"/>
    <w:rsid w:val="006226E9"/>
    <w:rsid w:val="00625A58"/>
    <w:rsid w:val="006349A5"/>
    <w:rsid w:val="00636CB1"/>
    <w:rsid w:val="006430C1"/>
    <w:rsid w:val="00644209"/>
    <w:rsid w:val="006452BE"/>
    <w:rsid w:val="0064625D"/>
    <w:rsid w:val="0064765F"/>
    <w:rsid w:val="00661DBE"/>
    <w:rsid w:val="0066291D"/>
    <w:rsid w:val="00664D56"/>
    <w:rsid w:val="006741CD"/>
    <w:rsid w:val="00681149"/>
    <w:rsid w:val="00682955"/>
    <w:rsid w:val="006830F4"/>
    <w:rsid w:val="006A3A97"/>
    <w:rsid w:val="006A3B4D"/>
    <w:rsid w:val="006A4618"/>
    <w:rsid w:val="006A7072"/>
    <w:rsid w:val="006B28AF"/>
    <w:rsid w:val="006C17A4"/>
    <w:rsid w:val="006C5339"/>
    <w:rsid w:val="006D420D"/>
    <w:rsid w:val="006E6FA8"/>
    <w:rsid w:val="006F65A8"/>
    <w:rsid w:val="006F7592"/>
    <w:rsid w:val="00707C74"/>
    <w:rsid w:val="00730D05"/>
    <w:rsid w:val="00742AE4"/>
    <w:rsid w:val="00765ED6"/>
    <w:rsid w:val="00765FE3"/>
    <w:rsid w:val="007877CB"/>
    <w:rsid w:val="0079129B"/>
    <w:rsid w:val="00794988"/>
    <w:rsid w:val="007A1755"/>
    <w:rsid w:val="007C2FBB"/>
    <w:rsid w:val="007D1E8B"/>
    <w:rsid w:val="007E2335"/>
    <w:rsid w:val="007E2920"/>
    <w:rsid w:val="00803617"/>
    <w:rsid w:val="00804029"/>
    <w:rsid w:val="00810523"/>
    <w:rsid w:val="00820812"/>
    <w:rsid w:val="00830869"/>
    <w:rsid w:val="00837D43"/>
    <w:rsid w:val="00841EB6"/>
    <w:rsid w:val="008606B8"/>
    <w:rsid w:val="00880736"/>
    <w:rsid w:val="008838A1"/>
    <w:rsid w:val="00896687"/>
    <w:rsid w:val="008B08BB"/>
    <w:rsid w:val="008B1636"/>
    <w:rsid w:val="008C2F06"/>
    <w:rsid w:val="008D5C84"/>
    <w:rsid w:val="008E0AE3"/>
    <w:rsid w:val="009007AF"/>
    <w:rsid w:val="00911BF5"/>
    <w:rsid w:val="00915841"/>
    <w:rsid w:val="009204B9"/>
    <w:rsid w:val="00924304"/>
    <w:rsid w:val="00933C1F"/>
    <w:rsid w:val="009350EF"/>
    <w:rsid w:val="00951C5D"/>
    <w:rsid w:val="00955D90"/>
    <w:rsid w:val="00956737"/>
    <w:rsid w:val="00963C84"/>
    <w:rsid w:val="00974BD6"/>
    <w:rsid w:val="009818AA"/>
    <w:rsid w:val="0099709C"/>
    <w:rsid w:val="009B2D21"/>
    <w:rsid w:val="009C4903"/>
    <w:rsid w:val="009C7E2E"/>
    <w:rsid w:val="009D0DC9"/>
    <w:rsid w:val="009D3E1C"/>
    <w:rsid w:val="009D5007"/>
    <w:rsid w:val="009F1D4E"/>
    <w:rsid w:val="009F6445"/>
    <w:rsid w:val="009F6CC0"/>
    <w:rsid w:val="00A0631C"/>
    <w:rsid w:val="00A116DE"/>
    <w:rsid w:val="00A16680"/>
    <w:rsid w:val="00A26CDE"/>
    <w:rsid w:val="00A34729"/>
    <w:rsid w:val="00A55D24"/>
    <w:rsid w:val="00A56757"/>
    <w:rsid w:val="00A64991"/>
    <w:rsid w:val="00A8579C"/>
    <w:rsid w:val="00A94F0B"/>
    <w:rsid w:val="00AA4679"/>
    <w:rsid w:val="00AA5E1C"/>
    <w:rsid w:val="00AA7805"/>
    <w:rsid w:val="00AB407B"/>
    <w:rsid w:val="00AB733F"/>
    <w:rsid w:val="00AB7B6C"/>
    <w:rsid w:val="00AC5EF7"/>
    <w:rsid w:val="00AF15A9"/>
    <w:rsid w:val="00AF52D8"/>
    <w:rsid w:val="00B2014C"/>
    <w:rsid w:val="00B210C9"/>
    <w:rsid w:val="00B24BE3"/>
    <w:rsid w:val="00B32C8F"/>
    <w:rsid w:val="00B35C3E"/>
    <w:rsid w:val="00B36B17"/>
    <w:rsid w:val="00B44270"/>
    <w:rsid w:val="00B45082"/>
    <w:rsid w:val="00B46565"/>
    <w:rsid w:val="00B524ED"/>
    <w:rsid w:val="00B71664"/>
    <w:rsid w:val="00B725F5"/>
    <w:rsid w:val="00B823FE"/>
    <w:rsid w:val="00B966CE"/>
    <w:rsid w:val="00BA25A7"/>
    <w:rsid w:val="00BB2705"/>
    <w:rsid w:val="00BB6CD6"/>
    <w:rsid w:val="00BC27B9"/>
    <w:rsid w:val="00BC79F7"/>
    <w:rsid w:val="00BC7B1E"/>
    <w:rsid w:val="00BD388B"/>
    <w:rsid w:val="00BF3292"/>
    <w:rsid w:val="00BF5A47"/>
    <w:rsid w:val="00C3313A"/>
    <w:rsid w:val="00C337D7"/>
    <w:rsid w:val="00C4268A"/>
    <w:rsid w:val="00C43AEF"/>
    <w:rsid w:val="00C505E8"/>
    <w:rsid w:val="00C55184"/>
    <w:rsid w:val="00C62DED"/>
    <w:rsid w:val="00C736D9"/>
    <w:rsid w:val="00C77E01"/>
    <w:rsid w:val="00C874BF"/>
    <w:rsid w:val="00C9190C"/>
    <w:rsid w:val="00C94130"/>
    <w:rsid w:val="00CA64DF"/>
    <w:rsid w:val="00CA67B2"/>
    <w:rsid w:val="00CB43D0"/>
    <w:rsid w:val="00CC10A0"/>
    <w:rsid w:val="00CD6988"/>
    <w:rsid w:val="00CE034A"/>
    <w:rsid w:val="00CE05A3"/>
    <w:rsid w:val="00D131C4"/>
    <w:rsid w:val="00D211A5"/>
    <w:rsid w:val="00D25FE4"/>
    <w:rsid w:val="00D534E3"/>
    <w:rsid w:val="00D63DDF"/>
    <w:rsid w:val="00D93B33"/>
    <w:rsid w:val="00D94769"/>
    <w:rsid w:val="00DC212B"/>
    <w:rsid w:val="00DC64B5"/>
    <w:rsid w:val="00DE37B7"/>
    <w:rsid w:val="00DF018D"/>
    <w:rsid w:val="00DF0EF5"/>
    <w:rsid w:val="00E007F2"/>
    <w:rsid w:val="00E15ACB"/>
    <w:rsid w:val="00E16F5B"/>
    <w:rsid w:val="00E25196"/>
    <w:rsid w:val="00E640C2"/>
    <w:rsid w:val="00E67933"/>
    <w:rsid w:val="00E72962"/>
    <w:rsid w:val="00E75381"/>
    <w:rsid w:val="00E76A9A"/>
    <w:rsid w:val="00E84A13"/>
    <w:rsid w:val="00E9537E"/>
    <w:rsid w:val="00E97275"/>
    <w:rsid w:val="00EA4FF6"/>
    <w:rsid w:val="00EA6AA0"/>
    <w:rsid w:val="00EB0640"/>
    <w:rsid w:val="00EC4863"/>
    <w:rsid w:val="00EE6949"/>
    <w:rsid w:val="00EF2E98"/>
    <w:rsid w:val="00F00426"/>
    <w:rsid w:val="00F02B04"/>
    <w:rsid w:val="00F05CCB"/>
    <w:rsid w:val="00F33E68"/>
    <w:rsid w:val="00F413B6"/>
    <w:rsid w:val="00F42B77"/>
    <w:rsid w:val="00F45246"/>
    <w:rsid w:val="00F45485"/>
    <w:rsid w:val="00F54B20"/>
    <w:rsid w:val="00F72787"/>
    <w:rsid w:val="00F72C78"/>
    <w:rsid w:val="00F77B7F"/>
    <w:rsid w:val="00F80BF6"/>
    <w:rsid w:val="00F92FBE"/>
    <w:rsid w:val="00FA5080"/>
    <w:rsid w:val="00FB73C3"/>
    <w:rsid w:val="00FC4F78"/>
    <w:rsid w:val="00FE3269"/>
    <w:rsid w:val="00FE7250"/>
    <w:rsid w:val="00FF0A79"/>
    <w:rsid w:val="00FF683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3"/>
    <o:shapelayout v:ext="edit">
      <o:idmap v:ext="edit" data="1"/>
    </o:shapelayout>
  </w:shapeDefaults>
  <w:decimalSymbol w:val="."/>
  <w:listSeparator w:val=","/>
  <w14:docId w14:val="7DD3115F"/>
  <w15:docId w15:val="{DDB6601D-D9D6-4B8D-98FE-4CE1317A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A13"/>
  </w:style>
  <w:style w:type="paragraph" w:styleId="Heading1">
    <w:name w:val="heading 1"/>
    <w:basedOn w:val="Normal"/>
    <w:next w:val="Normal"/>
    <w:link w:val="Heading1Char"/>
    <w:uiPriority w:val="9"/>
    <w:qFormat/>
    <w:rsid w:val="00E84A1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E84A1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84A13"/>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E84A13"/>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E84A13"/>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E84A13"/>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E84A13"/>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E84A1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84A1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C212C"/>
    <w:pPr>
      <w:tabs>
        <w:tab w:val="center" w:pos="4320"/>
        <w:tab w:val="right" w:pos="8640"/>
      </w:tabs>
      <w:spacing w:after="0"/>
    </w:pPr>
  </w:style>
  <w:style w:type="character" w:customStyle="1" w:styleId="HeaderChar">
    <w:name w:val="Header Char"/>
    <w:basedOn w:val="DefaultParagraphFont"/>
    <w:link w:val="Header"/>
    <w:uiPriority w:val="99"/>
    <w:semiHidden/>
    <w:rsid w:val="00EC212C"/>
    <w:rPr>
      <w:sz w:val="24"/>
    </w:rPr>
  </w:style>
  <w:style w:type="paragraph" w:styleId="Footer">
    <w:name w:val="footer"/>
    <w:basedOn w:val="Normal"/>
    <w:link w:val="FooterChar"/>
    <w:uiPriority w:val="99"/>
    <w:unhideWhenUsed/>
    <w:rsid w:val="00EC212C"/>
    <w:pPr>
      <w:tabs>
        <w:tab w:val="center" w:pos="4320"/>
        <w:tab w:val="right" w:pos="8640"/>
      </w:tabs>
      <w:spacing w:after="0"/>
    </w:pPr>
  </w:style>
  <w:style w:type="character" w:customStyle="1" w:styleId="FooterChar">
    <w:name w:val="Footer Char"/>
    <w:basedOn w:val="DefaultParagraphFont"/>
    <w:link w:val="Footer"/>
    <w:uiPriority w:val="99"/>
    <w:rsid w:val="00EC212C"/>
    <w:rPr>
      <w:sz w:val="24"/>
    </w:rPr>
  </w:style>
  <w:style w:type="character" w:styleId="Hyperlink">
    <w:name w:val="Hyperlink"/>
    <w:basedOn w:val="DefaultParagraphFont"/>
    <w:uiPriority w:val="99"/>
    <w:unhideWhenUsed/>
    <w:rsid w:val="00892371"/>
    <w:rPr>
      <w:color w:val="0000FF" w:themeColor="hyperlink"/>
      <w:u w:val="single"/>
    </w:rPr>
  </w:style>
  <w:style w:type="character" w:customStyle="1" w:styleId="Heading1Char">
    <w:name w:val="Heading 1 Char"/>
    <w:basedOn w:val="DefaultParagraphFont"/>
    <w:link w:val="Heading1"/>
    <w:uiPriority w:val="9"/>
    <w:rsid w:val="00E84A13"/>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E84A13"/>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84A13"/>
    <w:rPr>
      <w:caps/>
      <w:color w:val="243F60" w:themeColor="accent1" w:themeShade="7F"/>
      <w:spacing w:val="15"/>
    </w:rPr>
  </w:style>
  <w:style w:type="character" w:customStyle="1" w:styleId="Heading4Char">
    <w:name w:val="Heading 4 Char"/>
    <w:basedOn w:val="DefaultParagraphFont"/>
    <w:link w:val="Heading4"/>
    <w:uiPriority w:val="9"/>
    <w:semiHidden/>
    <w:rsid w:val="00E84A13"/>
    <w:rPr>
      <w:caps/>
      <w:color w:val="365F91" w:themeColor="accent1" w:themeShade="BF"/>
      <w:spacing w:val="10"/>
    </w:rPr>
  </w:style>
  <w:style w:type="character" w:customStyle="1" w:styleId="Heading5Char">
    <w:name w:val="Heading 5 Char"/>
    <w:basedOn w:val="DefaultParagraphFont"/>
    <w:link w:val="Heading5"/>
    <w:uiPriority w:val="9"/>
    <w:semiHidden/>
    <w:rsid w:val="00E84A13"/>
    <w:rPr>
      <w:caps/>
      <w:color w:val="365F91" w:themeColor="accent1" w:themeShade="BF"/>
      <w:spacing w:val="10"/>
    </w:rPr>
  </w:style>
  <w:style w:type="character" w:customStyle="1" w:styleId="Heading6Char">
    <w:name w:val="Heading 6 Char"/>
    <w:basedOn w:val="DefaultParagraphFont"/>
    <w:link w:val="Heading6"/>
    <w:uiPriority w:val="9"/>
    <w:semiHidden/>
    <w:rsid w:val="00E84A13"/>
    <w:rPr>
      <w:caps/>
      <w:color w:val="365F91" w:themeColor="accent1" w:themeShade="BF"/>
      <w:spacing w:val="10"/>
    </w:rPr>
  </w:style>
  <w:style w:type="character" w:customStyle="1" w:styleId="Heading7Char">
    <w:name w:val="Heading 7 Char"/>
    <w:basedOn w:val="DefaultParagraphFont"/>
    <w:link w:val="Heading7"/>
    <w:uiPriority w:val="9"/>
    <w:semiHidden/>
    <w:rsid w:val="00E84A13"/>
    <w:rPr>
      <w:caps/>
      <w:color w:val="365F91" w:themeColor="accent1" w:themeShade="BF"/>
      <w:spacing w:val="10"/>
    </w:rPr>
  </w:style>
  <w:style w:type="character" w:customStyle="1" w:styleId="Heading8Char">
    <w:name w:val="Heading 8 Char"/>
    <w:basedOn w:val="DefaultParagraphFont"/>
    <w:link w:val="Heading8"/>
    <w:uiPriority w:val="9"/>
    <w:semiHidden/>
    <w:rsid w:val="00E84A13"/>
    <w:rPr>
      <w:caps/>
      <w:spacing w:val="10"/>
      <w:sz w:val="18"/>
      <w:szCs w:val="18"/>
    </w:rPr>
  </w:style>
  <w:style w:type="character" w:customStyle="1" w:styleId="Heading9Char">
    <w:name w:val="Heading 9 Char"/>
    <w:basedOn w:val="DefaultParagraphFont"/>
    <w:link w:val="Heading9"/>
    <w:uiPriority w:val="9"/>
    <w:semiHidden/>
    <w:rsid w:val="00E84A13"/>
    <w:rPr>
      <w:i/>
      <w:iCs/>
      <w:caps/>
      <w:spacing w:val="10"/>
      <w:sz w:val="18"/>
      <w:szCs w:val="18"/>
    </w:rPr>
  </w:style>
  <w:style w:type="paragraph" w:styleId="Caption">
    <w:name w:val="caption"/>
    <w:basedOn w:val="Normal"/>
    <w:next w:val="Normal"/>
    <w:uiPriority w:val="35"/>
    <w:semiHidden/>
    <w:unhideWhenUsed/>
    <w:qFormat/>
    <w:rsid w:val="00E84A13"/>
    <w:rPr>
      <w:b/>
      <w:bCs/>
      <w:color w:val="365F91" w:themeColor="accent1" w:themeShade="BF"/>
      <w:sz w:val="16"/>
      <w:szCs w:val="16"/>
    </w:rPr>
  </w:style>
  <w:style w:type="paragraph" w:styleId="Title">
    <w:name w:val="Title"/>
    <w:basedOn w:val="Normal"/>
    <w:next w:val="Normal"/>
    <w:link w:val="TitleChar"/>
    <w:uiPriority w:val="10"/>
    <w:qFormat/>
    <w:rsid w:val="00E84A13"/>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E84A13"/>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E84A1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84A13"/>
    <w:rPr>
      <w:caps/>
      <w:color w:val="595959" w:themeColor="text1" w:themeTint="A6"/>
      <w:spacing w:val="10"/>
      <w:sz w:val="21"/>
      <w:szCs w:val="21"/>
    </w:rPr>
  </w:style>
  <w:style w:type="character" w:styleId="Strong">
    <w:name w:val="Strong"/>
    <w:uiPriority w:val="22"/>
    <w:qFormat/>
    <w:rsid w:val="00E84A13"/>
    <w:rPr>
      <w:b/>
      <w:bCs/>
    </w:rPr>
  </w:style>
  <w:style w:type="character" w:styleId="Emphasis">
    <w:name w:val="Emphasis"/>
    <w:uiPriority w:val="20"/>
    <w:qFormat/>
    <w:rsid w:val="00E84A13"/>
    <w:rPr>
      <w:caps/>
      <w:color w:val="243F60" w:themeColor="accent1" w:themeShade="7F"/>
      <w:spacing w:val="5"/>
    </w:rPr>
  </w:style>
  <w:style w:type="paragraph" w:styleId="NoSpacing">
    <w:name w:val="No Spacing"/>
    <w:uiPriority w:val="1"/>
    <w:qFormat/>
    <w:rsid w:val="00E84A13"/>
    <w:pPr>
      <w:spacing w:after="0" w:line="240" w:lineRule="auto"/>
    </w:pPr>
  </w:style>
  <w:style w:type="paragraph" w:styleId="Quote">
    <w:name w:val="Quote"/>
    <w:basedOn w:val="Normal"/>
    <w:next w:val="Normal"/>
    <w:link w:val="QuoteChar"/>
    <w:uiPriority w:val="29"/>
    <w:qFormat/>
    <w:rsid w:val="00E84A13"/>
    <w:rPr>
      <w:i/>
      <w:iCs/>
      <w:sz w:val="24"/>
      <w:szCs w:val="24"/>
    </w:rPr>
  </w:style>
  <w:style w:type="character" w:customStyle="1" w:styleId="QuoteChar">
    <w:name w:val="Quote Char"/>
    <w:basedOn w:val="DefaultParagraphFont"/>
    <w:link w:val="Quote"/>
    <w:uiPriority w:val="29"/>
    <w:rsid w:val="00E84A13"/>
    <w:rPr>
      <w:i/>
      <w:iCs/>
      <w:sz w:val="24"/>
      <w:szCs w:val="24"/>
    </w:rPr>
  </w:style>
  <w:style w:type="paragraph" w:styleId="IntenseQuote">
    <w:name w:val="Intense Quote"/>
    <w:basedOn w:val="Normal"/>
    <w:next w:val="Normal"/>
    <w:link w:val="IntenseQuoteChar"/>
    <w:uiPriority w:val="30"/>
    <w:qFormat/>
    <w:rsid w:val="00E84A13"/>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E84A13"/>
    <w:rPr>
      <w:color w:val="4F81BD" w:themeColor="accent1"/>
      <w:sz w:val="24"/>
      <w:szCs w:val="24"/>
    </w:rPr>
  </w:style>
  <w:style w:type="character" w:styleId="SubtleEmphasis">
    <w:name w:val="Subtle Emphasis"/>
    <w:uiPriority w:val="19"/>
    <w:qFormat/>
    <w:rsid w:val="00E84A13"/>
    <w:rPr>
      <w:i/>
      <w:iCs/>
      <w:color w:val="243F60" w:themeColor="accent1" w:themeShade="7F"/>
    </w:rPr>
  </w:style>
  <w:style w:type="character" w:styleId="IntenseEmphasis">
    <w:name w:val="Intense Emphasis"/>
    <w:uiPriority w:val="21"/>
    <w:qFormat/>
    <w:rsid w:val="00E84A13"/>
    <w:rPr>
      <w:b/>
      <w:bCs/>
      <w:caps/>
      <w:color w:val="243F60" w:themeColor="accent1" w:themeShade="7F"/>
      <w:spacing w:val="10"/>
    </w:rPr>
  </w:style>
  <w:style w:type="character" w:styleId="SubtleReference">
    <w:name w:val="Subtle Reference"/>
    <w:uiPriority w:val="31"/>
    <w:qFormat/>
    <w:rsid w:val="00E84A13"/>
    <w:rPr>
      <w:b/>
      <w:bCs/>
      <w:color w:val="4F81BD" w:themeColor="accent1"/>
    </w:rPr>
  </w:style>
  <w:style w:type="character" w:styleId="IntenseReference">
    <w:name w:val="Intense Reference"/>
    <w:uiPriority w:val="32"/>
    <w:qFormat/>
    <w:rsid w:val="00E84A13"/>
    <w:rPr>
      <w:b/>
      <w:bCs/>
      <w:i/>
      <w:iCs/>
      <w:caps/>
      <w:color w:val="4F81BD" w:themeColor="accent1"/>
    </w:rPr>
  </w:style>
  <w:style w:type="character" w:styleId="BookTitle">
    <w:name w:val="Book Title"/>
    <w:uiPriority w:val="33"/>
    <w:qFormat/>
    <w:rsid w:val="00E84A13"/>
    <w:rPr>
      <w:b/>
      <w:bCs/>
      <w:i/>
      <w:iCs/>
      <w:spacing w:val="0"/>
    </w:rPr>
  </w:style>
  <w:style w:type="paragraph" w:styleId="TOCHeading">
    <w:name w:val="TOC Heading"/>
    <w:basedOn w:val="Heading1"/>
    <w:next w:val="Normal"/>
    <w:uiPriority w:val="39"/>
    <w:semiHidden/>
    <w:unhideWhenUsed/>
    <w:qFormat/>
    <w:rsid w:val="00E84A13"/>
    <w:pPr>
      <w:outlineLvl w:val="9"/>
    </w:pPr>
  </w:style>
  <w:style w:type="paragraph" w:styleId="ListParagraph">
    <w:name w:val="List Paragraph"/>
    <w:basedOn w:val="Normal"/>
    <w:uiPriority w:val="34"/>
    <w:qFormat/>
    <w:rsid w:val="00251706"/>
    <w:pPr>
      <w:ind w:left="720"/>
      <w:contextualSpacing/>
    </w:pPr>
  </w:style>
  <w:style w:type="paragraph" w:styleId="NormalWeb">
    <w:name w:val="Normal (Web)"/>
    <w:basedOn w:val="Normal"/>
    <w:uiPriority w:val="99"/>
    <w:unhideWhenUsed/>
    <w:rsid w:val="002930C1"/>
    <w:pPr>
      <w:spacing w:beforeAutospacing="1" w:after="15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F678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780"/>
    <w:rPr>
      <w:rFonts w:ascii="Tahoma" w:hAnsi="Tahoma" w:cs="Tahoma"/>
      <w:sz w:val="16"/>
      <w:szCs w:val="16"/>
    </w:rPr>
  </w:style>
  <w:style w:type="character" w:styleId="FollowedHyperlink">
    <w:name w:val="FollowedHyperlink"/>
    <w:basedOn w:val="DefaultParagraphFont"/>
    <w:uiPriority w:val="99"/>
    <w:semiHidden/>
    <w:unhideWhenUsed/>
    <w:rsid w:val="00FF0A79"/>
    <w:rPr>
      <w:color w:val="800080" w:themeColor="followedHyperlink"/>
      <w:u w:val="single"/>
    </w:rPr>
  </w:style>
  <w:style w:type="paragraph" w:customStyle="1" w:styleId="Default">
    <w:name w:val="Default"/>
    <w:rsid w:val="0023328F"/>
    <w:pPr>
      <w:autoSpaceDE w:val="0"/>
      <w:autoSpaceDN w:val="0"/>
      <w:adjustRightInd w:val="0"/>
      <w:spacing w:before="0" w:after="0" w:line="240" w:lineRule="auto"/>
    </w:pPr>
    <w:rPr>
      <w:rFonts w:ascii="Calibri" w:eastAsia="Times New Roman" w:hAnsi="Calibri" w:cs="Calibri"/>
      <w:color w:val="000000"/>
      <w:sz w:val="24"/>
      <w:szCs w:val="24"/>
    </w:rPr>
  </w:style>
  <w:style w:type="table" w:styleId="GridTable4-Accent1">
    <w:name w:val="Grid Table 4 Accent 1"/>
    <w:basedOn w:val="TableNormal"/>
    <w:uiPriority w:val="49"/>
    <w:rsid w:val="0023328F"/>
    <w:pPr>
      <w:spacing w:before="0" w:after="0" w:line="240" w:lineRule="auto"/>
    </w:pPr>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F02B04"/>
    <w:pPr>
      <w:spacing w:before="0" w:after="0" w:line="240"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6025C7"/>
    <w:pPr>
      <w:spacing w:before="0" w:after="0" w:line="240" w:lineRule="auto"/>
    </w:pPr>
  </w:style>
  <w:style w:type="character" w:styleId="UnresolvedMention">
    <w:name w:val="Unresolved Mention"/>
    <w:basedOn w:val="DefaultParagraphFont"/>
    <w:uiPriority w:val="99"/>
    <w:semiHidden/>
    <w:unhideWhenUsed/>
    <w:rsid w:val="006A3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272">
      <w:bodyDiv w:val="1"/>
      <w:marLeft w:val="0"/>
      <w:marRight w:val="0"/>
      <w:marTop w:val="0"/>
      <w:marBottom w:val="0"/>
      <w:divBdr>
        <w:top w:val="none" w:sz="0" w:space="0" w:color="auto"/>
        <w:left w:val="none" w:sz="0" w:space="0" w:color="auto"/>
        <w:bottom w:val="none" w:sz="0" w:space="0" w:color="auto"/>
        <w:right w:val="none" w:sz="0" w:space="0" w:color="auto"/>
      </w:divBdr>
    </w:div>
    <w:div w:id="325861784">
      <w:bodyDiv w:val="1"/>
      <w:marLeft w:val="0"/>
      <w:marRight w:val="0"/>
      <w:marTop w:val="0"/>
      <w:marBottom w:val="0"/>
      <w:divBdr>
        <w:top w:val="none" w:sz="0" w:space="0" w:color="auto"/>
        <w:left w:val="none" w:sz="0" w:space="0" w:color="auto"/>
        <w:bottom w:val="none" w:sz="0" w:space="0" w:color="auto"/>
        <w:right w:val="none" w:sz="0" w:space="0" w:color="auto"/>
      </w:divBdr>
    </w:div>
    <w:div w:id="906917872">
      <w:bodyDiv w:val="1"/>
      <w:marLeft w:val="0"/>
      <w:marRight w:val="0"/>
      <w:marTop w:val="0"/>
      <w:marBottom w:val="0"/>
      <w:divBdr>
        <w:top w:val="none" w:sz="0" w:space="0" w:color="auto"/>
        <w:left w:val="none" w:sz="0" w:space="0" w:color="auto"/>
        <w:bottom w:val="none" w:sz="0" w:space="0" w:color="auto"/>
        <w:right w:val="none" w:sz="0" w:space="0" w:color="auto"/>
      </w:divBdr>
    </w:div>
    <w:div w:id="968825173">
      <w:bodyDiv w:val="1"/>
      <w:marLeft w:val="0"/>
      <w:marRight w:val="0"/>
      <w:marTop w:val="0"/>
      <w:marBottom w:val="0"/>
      <w:divBdr>
        <w:top w:val="none" w:sz="0" w:space="0" w:color="auto"/>
        <w:left w:val="none" w:sz="0" w:space="0" w:color="auto"/>
        <w:bottom w:val="none" w:sz="0" w:space="0" w:color="auto"/>
        <w:right w:val="none" w:sz="0" w:space="0" w:color="auto"/>
      </w:divBdr>
    </w:div>
    <w:div w:id="1274706052">
      <w:bodyDiv w:val="1"/>
      <w:marLeft w:val="0"/>
      <w:marRight w:val="0"/>
      <w:marTop w:val="0"/>
      <w:marBottom w:val="0"/>
      <w:divBdr>
        <w:top w:val="none" w:sz="0" w:space="0" w:color="auto"/>
        <w:left w:val="none" w:sz="0" w:space="0" w:color="auto"/>
        <w:bottom w:val="none" w:sz="0" w:space="0" w:color="auto"/>
        <w:right w:val="none" w:sz="0" w:space="0" w:color="auto"/>
      </w:divBdr>
    </w:div>
    <w:div w:id="1596665995">
      <w:bodyDiv w:val="1"/>
      <w:marLeft w:val="0"/>
      <w:marRight w:val="0"/>
      <w:marTop w:val="0"/>
      <w:marBottom w:val="0"/>
      <w:divBdr>
        <w:top w:val="none" w:sz="0" w:space="0" w:color="auto"/>
        <w:left w:val="none" w:sz="0" w:space="0" w:color="auto"/>
        <w:bottom w:val="none" w:sz="0" w:space="0" w:color="auto"/>
        <w:right w:val="none" w:sz="0" w:space="0" w:color="auto"/>
      </w:divBdr>
    </w:div>
    <w:div w:id="1660115861">
      <w:bodyDiv w:val="1"/>
      <w:marLeft w:val="0"/>
      <w:marRight w:val="0"/>
      <w:marTop w:val="0"/>
      <w:marBottom w:val="0"/>
      <w:divBdr>
        <w:top w:val="none" w:sz="0" w:space="0" w:color="auto"/>
        <w:left w:val="none" w:sz="0" w:space="0" w:color="auto"/>
        <w:bottom w:val="none" w:sz="0" w:space="0" w:color="auto"/>
        <w:right w:val="none" w:sz="0" w:space="0" w:color="auto"/>
      </w:divBdr>
      <w:divsChild>
        <w:div w:id="703872847">
          <w:marLeft w:val="0"/>
          <w:marRight w:val="0"/>
          <w:marTop w:val="0"/>
          <w:marBottom w:val="0"/>
          <w:divBdr>
            <w:top w:val="none" w:sz="0" w:space="0" w:color="auto"/>
            <w:left w:val="none" w:sz="0" w:space="0" w:color="auto"/>
            <w:bottom w:val="none" w:sz="0" w:space="0" w:color="auto"/>
            <w:right w:val="none" w:sz="0" w:space="0" w:color="auto"/>
          </w:divBdr>
          <w:divsChild>
            <w:div w:id="834031512">
              <w:marLeft w:val="0"/>
              <w:marRight w:val="0"/>
              <w:marTop w:val="0"/>
              <w:marBottom w:val="0"/>
              <w:divBdr>
                <w:top w:val="none" w:sz="0" w:space="0" w:color="auto"/>
                <w:left w:val="none" w:sz="0" w:space="0" w:color="auto"/>
                <w:bottom w:val="none" w:sz="0" w:space="0" w:color="auto"/>
                <w:right w:val="none" w:sz="0" w:space="0" w:color="auto"/>
              </w:divBdr>
              <w:divsChild>
                <w:div w:id="1232890191">
                  <w:marLeft w:val="0"/>
                  <w:marRight w:val="0"/>
                  <w:marTop w:val="0"/>
                  <w:marBottom w:val="0"/>
                  <w:divBdr>
                    <w:top w:val="none" w:sz="0" w:space="0" w:color="auto"/>
                    <w:left w:val="none" w:sz="0" w:space="0" w:color="auto"/>
                    <w:bottom w:val="none" w:sz="0" w:space="0" w:color="auto"/>
                    <w:right w:val="none" w:sz="0" w:space="0" w:color="auto"/>
                  </w:divBdr>
                  <w:divsChild>
                    <w:div w:id="1692491181">
                      <w:marLeft w:val="0"/>
                      <w:marRight w:val="0"/>
                      <w:marTop w:val="0"/>
                      <w:marBottom w:val="0"/>
                      <w:divBdr>
                        <w:top w:val="none" w:sz="0" w:space="0" w:color="auto"/>
                        <w:left w:val="none" w:sz="0" w:space="0" w:color="auto"/>
                        <w:bottom w:val="none" w:sz="0" w:space="0" w:color="auto"/>
                        <w:right w:val="none" w:sz="0" w:space="0" w:color="auto"/>
                      </w:divBdr>
                      <w:divsChild>
                        <w:div w:id="1113862123">
                          <w:marLeft w:val="0"/>
                          <w:marRight w:val="0"/>
                          <w:marTop w:val="0"/>
                          <w:marBottom w:val="0"/>
                          <w:divBdr>
                            <w:top w:val="none" w:sz="0" w:space="0" w:color="auto"/>
                            <w:left w:val="none" w:sz="0" w:space="0" w:color="auto"/>
                            <w:bottom w:val="none" w:sz="0" w:space="0" w:color="auto"/>
                            <w:right w:val="none" w:sz="0" w:space="0" w:color="auto"/>
                          </w:divBdr>
                          <w:divsChild>
                            <w:div w:id="1989826174">
                              <w:marLeft w:val="-225"/>
                              <w:marRight w:val="-225"/>
                              <w:marTop w:val="0"/>
                              <w:marBottom w:val="0"/>
                              <w:divBdr>
                                <w:top w:val="none" w:sz="0" w:space="0" w:color="auto"/>
                                <w:left w:val="none" w:sz="0" w:space="0" w:color="auto"/>
                                <w:bottom w:val="none" w:sz="0" w:space="0" w:color="auto"/>
                                <w:right w:val="none" w:sz="0" w:space="0" w:color="auto"/>
                              </w:divBdr>
                              <w:divsChild>
                                <w:div w:id="105781002">
                                  <w:marLeft w:val="0"/>
                                  <w:marRight w:val="0"/>
                                  <w:marTop w:val="0"/>
                                  <w:marBottom w:val="0"/>
                                  <w:divBdr>
                                    <w:top w:val="none" w:sz="0" w:space="0" w:color="auto"/>
                                    <w:left w:val="none" w:sz="0" w:space="0" w:color="auto"/>
                                    <w:bottom w:val="none" w:sz="0" w:space="0" w:color="auto"/>
                                    <w:right w:val="none" w:sz="0" w:space="0" w:color="auto"/>
                                  </w:divBdr>
                                  <w:divsChild>
                                    <w:div w:id="1347365738">
                                      <w:marLeft w:val="0"/>
                                      <w:marRight w:val="0"/>
                                      <w:marTop w:val="0"/>
                                      <w:marBottom w:val="0"/>
                                      <w:divBdr>
                                        <w:top w:val="none" w:sz="0" w:space="0" w:color="auto"/>
                                        <w:left w:val="none" w:sz="0" w:space="0" w:color="auto"/>
                                        <w:bottom w:val="none" w:sz="0" w:space="0" w:color="auto"/>
                                        <w:right w:val="none" w:sz="0" w:space="0" w:color="auto"/>
                                      </w:divBdr>
                                      <w:divsChild>
                                        <w:div w:id="516776982">
                                          <w:marLeft w:val="0"/>
                                          <w:marRight w:val="0"/>
                                          <w:marTop w:val="0"/>
                                          <w:marBottom w:val="0"/>
                                          <w:divBdr>
                                            <w:top w:val="none" w:sz="0" w:space="0" w:color="auto"/>
                                            <w:left w:val="none" w:sz="0" w:space="0" w:color="auto"/>
                                            <w:bottom w:val="none" w:sz="0" w:space="0" w:color="auto"/>
                                            <w:right w:val="none" w:sz="0" w:space="0" w:color="auto"/>
                                          </w:divBdr>
                                          <w:divsChild>
                                            <w:div w:id="1181361229">
                                              <w:marLeft w:val="0"/>
                                              <w:marRight w:val="0"/>
                                              <w:marTop w:val="0"/>
                                              <w:marBottom w:val="0"/>
                                              <w:divBdr>
                                                <w:top w:val="none" w:sz="0" w:space="0" w:color="auto"/>
                                                <w:left w:val="none" w:sz="0" w:space="0" w:color="auto"/>
                                                <w:bottom w:val="none" w:sz="0" w:space="0" w:color="auto"/>
                                                <w:right w:val="none" w:sz="0" w:space="0" w:color="auto"/>
                                              </w:divBdr>
                                              <w:divsChild>
                                                <w:div w:id="12732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6664250">
      <w:bodyDiv w:val="1"/>
      <w:marLeft w:val="0"/>
      <w:marRight w:val="0"/>
      <w:marTop w:val="0"/>
      <w:marBottom w:val="0"/>
      <w:divBdr>
        <w:top w:val="none" w:sz="0" w:space="0" w:color="auto"/>
        <w:left w:val="none" w:sz="0" w:space="0" w:color="auto"/>
        <w:bottom w:val="none" w:sz="0" w:space="0" w:color="auto"/>
        <w:right w:val="none" w:sz="0" w:space="0" w:color="auto"/>
      </w:divBdr>
    </w:div>
    <w:div w:id="1826506622">
      <w:bodyDiv w:val="1"/>
      <w:marLeft w:val="0"/>
      <w:marRight w:val="0"/>
      <w:marTop w:val="0"/>
      <w:marBottom w:val="0"/>
      <w:divBdr>
        <w:top w:val="none" w:sz="0" w:space="0" w:color="auto"/>
        <w:left w:val="none" w:sz="0" w:space="0" w:color="auto"/>
        <w:bottom w:val="none" w:sz="0" w:space="0" w:color="auto"/>
        <w:right w:val="none" w:sz="0" w:space="0" w:color="auto"/>
      </w:divBdr>
      <w:divsChild>
        <w:div w:id="473378061">
          <w:marLeft w:val="0"/>
          <w:marRight w:val="0"/>
          <w:marTop w:val="0"/>
          <w:marBottom w:val="0"/>
          <w:divBdr>
            <w:top w:val="none" w:sz="0" w:space="0" w:color="auto"/>
            <w:left w:val="none" w:sz="0" w:space="0" w:color="auto"/>
            <w:bottom w:val="none" w:sz="0" w:space="0" w:color="auto"/>
            <w:right w:val="none" w:sz="0" w:space="0" w:color="auto"/>
          </w:divBdr>
          <w:divsChild>
            <w:div w:id="2022662088">
              <w:marLeft w:val="0"/>
              <w:marRight w:val="0"/>
              <w:marTop w:val="0"/>
              <w:marBottom w:val="0"/>
              <w:divBdr>
                <w:top w:val="none" w:sz="0" w:space="0" w:color="auto"/>
                <w:left w:val="none" w:sz="0" w:space="0" w:color="auto"/>
                <w:bottom w:val="none" w:sz="0" w:space="0" w:color="auto"/>
                <w:right w:val="none" w:sz="0" w:space="0" w:color="auto"/>
              </w:divBdr>
              <w:divsChild>
                <w:div w:id="1843743689">
                  <w:marLeft w:val="0"/>
                  <w:marRight w:val="0"/>
                  <w:marTop w:val="0"/>
                  <w:marBottom w:val="0"/>
                  <w:divBdr>
                    <w:top w:val="none" w:sz="0" w:space="0" w:color="auto"/>
                    <w:left w:val="none" w:sz="0" w:space="0" w:color="auto"/>
                    <w:bottom w:val="none" w:sz="0" w:space="0" w:color="auto"/>
                    <w:right w:val="none" w:sz="0" w:space="0" w:color="auto"/>
                  </w:divBdr>
                  <w:divsChild>
                    <w:div w:id="1519388825">
                      <w:marLeft w:val="0"/>
                      <w:marRight w:val="0"/>
                      <w:marTop w:val="0"/>
                      <w:marBottom w:val="0"/>
                      <w:divBdr>
                        <w:top w:val="none" w:sz="0" w:space="0" w:color="auto"/>
                        <w:left w:val="none" w:sz="0" w:space="0" w:color="auto"/>
                        <w:bottom w:val="none" w:sz="0" w:space="0" w:color="auto"/>
                        <w:right w:val="none" w:sz="0" w:space="0" w:color="auto"/>
                      </w:divBdr>
                      <w:divsChild>
                        <w:div w:id="1384912967">
                          <w:marLeft w:val="0"/>
                          <w:marRight w:val="0"/>
                          <w:marTop w:val="0"/>
                          <w:marBottom w:val="0"/>
                          <w:divBdr>
                            <w:top w:val="none" w:sz="0" w:space="0" w:color="auto"/>
                            <w:left w:val="none" w:sz="0" w:space="0" w:color="auto"/>
                            <w:bottom w:val="none" w:sz="0" w:space="0" w:color="auto"/>
                            <w:right w:val="none" w:sz="0" w:space="0" w:color="auto"/>
                          </w:divBdr>
                          <w:divsChild>
                            <w:div w:id="1130438537">
                              <w:marLeft w:val="-225"/>
                              <w:marRight w:val="-225"/>
                              <w:marTop w:val="0"/>
                              <w:marBottom w:val="0"/>
                              <w:divBdr>
                                <w:top w:val="none" w:sz="0" w:space="0" w:color="auto"/>
                                <w:left w:val="none" w:sz="0" w:space="0" w:color="auto"/>
                                <w:bottom w:val="none" w:sz="0" w:space="0" w:color="auto"/>
                                <w:right w:val="none" w:sz="0" w:space="0" w:color="auto"/>
                              </w:divBdr>
                              <w:divsChild>
                                <w:div w:id="341321435">
                                  <w:marLeft w:val="0"/>
                                  <w:marRight w:val="0"/>
                                  <w:marTop w:val="0"/>
                                  <w:marBottom w:val="0"/>
                                  <w:divBdr>
                                    <w:top w:val="none" w:sz="0" w:space="0" w:color="auto"/>
                                    <w:left w:val="none" w:sz="0" w:space="0" w:color="auto"/>
                                    <w:bottom w:val="none" w:sz="0" w:space="0" w:color="auto"/>
                                    <w:right w:val="none" w:sz="0" w:space="0" w:color="auto"/>
                                  </w:divBdr>
                                  <w:divsChild>
                                    <w:div w:id="1282490867">
                                      <w:marLeft w:val="0"/>
                                      <w:marRight w:val="0"/>
                                      <w:marTop w:val="0"/>
                                      <w:marBottom w:val="0"/>
                                      <w:divBdr>
                                        <w:top w:val="none" w:sz="0" w:space="0" w:color="auto"/>
                                        <w:left w:val="none" w:sz="0" w:space="0" w:color="auto"/>
                                        <w:bottom w:val="none" w:sz="0" w:space="0" w:color="auto"/>
                                        <w:right w:val="none" w:sz="0" w:space="0" w:color="auto"/>
                                      </w:divBdr>
                                      <w:divsChild>
                                        <w:div w:id="1598781821">
                                          <w:marLeft w:val="0"/>
                                          <w:marRight w:val="0"/>
                                          <w:marTop w:val="0"/>
                                          <w:marBottom w:val="0"/>
                                          <w:divBdr>
                                            <w:top w:val="none" w:sz="0" w:space="0" w:color="auto"/>
                                            <w:left w:val="none" w:sz="0" w:space="0" w:color="auto"/>
                                            <w:bottom w:val="none" w:sz="0" w:space="0" w:color="auto"/>
                                            <w:right w:val="none" w:sz="0" w:space="0" w:color="auto"/>
                                          </w:divBdr>
                                          <w:divsChild>
                                            <w:div w:id="1926255861">
                                              <w:marLeft w:val="0"/>
                                              <w:marRight w:val="0"/>
                                              <w:marTop w:val="0"/>
                                              <w:marBottom w:val="0"/>
                                              <w:divBdr>
                                                <w:top w:val="none" w:sz="0" w:space="0" w:color="auto"/>
                                                <w:left w:val="none" w:sz="0" w:space="0" w:color="auto"/>
                                                <w:bottom w:val="none" w:sz="0" w:space="0" w:color="auto"/>
                                                <w:right w:val="none" w:sz="0" w:space="0" w:color="auto"/>
                                              </w:divBdr>
                                              <w:divsChild>
                                                <w:div w:id="52213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44254be-1845-4877-993c-b6edcd561e08" xsi:nil="true"/>
    <lcf76f155ced4ddcb4097134ff3c332f xmlns="9e5e068c-496e-4595-835e-dd801bc49ed7">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7C49BB039B39740942A973D3B9ACF61" ma:contentTypeVersion="15" ma:contentTypeDescription="Create a new document." ma:contentTypeScope="" ma:versionID="88af358f1721fe7bb732715f9a8891fb">
  <xsd:schema xmlns:xsd="http://www.w3.org/2001/XMLSchema" xmlns:xs="http://www.w3.org/2001/XMLSchema" xmlns:p="http://schemas.microsoft.com/office/2006/metadata/properties" xmlns:ns2="9e5e068c-496e-4595-835e-dd801bc49ed7" xmlns:ns3="e44254be-1845-4877-993c-b6edcd561e08" targetNamespace="http://schemas.microsoft.com/office/2006/metadata/properties" ma:root="true" ma:fieldsID="8b3f74b5cc153badf7c949dfca7c4451" ns2:_="" ns3:_="">
    <xsd:import namespace="9e5e068c-496e-4595-835e-dd801bc49ed7"/>
    <xsd:import namespace="e44254be-1845-4877-993c-b6edcd561e0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068c-496e-4595-835e-dd801bc49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d4f764-e737-4015-ba42-e60acaca4936"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4254be-1845-4877-993c-b6edcd561e0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73bb56b-8363-490d-a92e-708eb3bf02a5}" ma:internalName="TaxCatchAll" ma:showField="CatchAllData" ma:web="e44254be-1845-4877-993c-b6edcd561e08">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2BF1-1159-4E7C-8638-63523D238B7D}">
  <ds:schemaRefs>
    <ds:schemaRef ds:uri="http://schemas.microsoft.com/sharepoint/v3/contenttype/forms"/>
  </ds:schemaRefs>
</ds:datastoreItem>
</file>

<file path=customXml/itemProps2.xml><?xml version="1.0" encoding="utf-8"?>
<ds:datastoreItem xmlns:ds="http://schemas.openxmlformats.org/officeDocument/2006/customXml" ds:itemID="{804AD506-29C1-45A5-B7B6-2259A56392FC}">
  <ds:schemaRefs>
    <ds:schemaRef ds:uri="http://schemas.microsoft.com/office/2006/metadata/properties"/>
    <ds:schemaRef ds:uri="http://schemas.microsoft.com/office/infopath/2007/PartnerControls"/>
    <ds:schemaRef ds:uri="e44254be-1845-4877-993c-b6edcd561e08"/>
    <ds:schemaRef ds:uri="9e5e068c-496e-4595-835e-dd801bc49ed7"/>
  </ds:schemaRefs>
</ds:datastoreItem>
</file>

<file path=customXml/itemProps3.xml><?xml version="1.0" encoding="utf-8"?>
<ds:datastoreItem xmlns:ds="http://schemas.openxmlformats.org/officeDocument/2006/customXml" ds:itemID="{6EFB4E06-2D73-4E20-9F88-1FCED95B2AD5}"/>
</file>

<file path=customXml/itemProps4.xml><?xml version="1.0" encoding="utf-8"?>
<ds:datastoreItem xmlns:ds="http://schemas.openxmlformats.org/officeDocument/2006/customXml" ds:itemID="{0DA1A79C-94C5-49C7-A33D-76FD46A01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4092</Words>
  <Characters>23329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klee</Company>
  <LinksUpToDate>false</LinksUpToDate>
  <CharactersWithSpaces>27367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kl arm</dc:creator>
  <cp:lastModifiedBy>David Slack</cp:lastModifiedBy>
  <cp:revision>2</cp:revision>
  <cp:lastPrinted>2022-02-25T16:43:00Z</cp:lastPrinted>
  <dcterms:created xsi:type="dcterms:W3CDTF">2024-01-24T13:42:00Z</dcterms:created>
  <dcterms:modified xsi:type="dcterms:W3CDTF">2024-01-24T13:42:00Z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0x010100E7C49BB039B39740942A973D3B9ACF61</vt:lpwstr>
  </property>
</Properties>
</file>